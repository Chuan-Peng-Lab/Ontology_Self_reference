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19E1A" w14:textId="77777777" w:rsidR="008F7627" w:rsidRDefault="00006A4E">
      <w:pPr>
        <w:spacing w:beforeLines="50" w:before="156" w:afterLines="50" w:after="156"/>
        <w:ind w:firstLine="643"/>
        <w:jc w:val="center"/>
        <w:rPr>
          <w:rFonts w:ascii="黑体" w:eastAsia="黑体" w:hAnsi="黑体" w:cs="Times New Roman"/>
          <w:b/>
          <w:bCs/>
          <w:color w:val="000000"/>
          <w:kern w:val="0"/>
          <w:sz w:val="32"/>
          <w:szCs w:val="32"/>
        </w:rPr>
      </w:pPr>
      <w:bookmarkStart w:id="0" w:name="_Hlk104630314"/>
      <w:r>
        <w:rPr>
          <w:rFonts w:ascii="黑体" w:eastAsia="黑体" w:hAnsi="黑体" w:cs="Times New Roman" w:hint="eastAsia"/>
          <w:b/>
          <w:bCs/>
          <w:color w:val="000000"/>
          <w:kern w:val="0"/>
          <w:sz w:val="32"/>
          <w:szCs w:val="32"/>
        </w:rPr>
        <w:t>当我们谈“自我参照”时</w:t>
      </w:r>
      <w:del w:id="1" w:author="Chuan-Peng Hu" w:date="2022-06-03T10:05:00Z">
        <w:r w:rsidDel="003C3E95">
          <w:rPr>
            <w:rFonts w:ascii="黑体" w:eastAsia="黑体" w:hAnsi="黑体" w:cs="Times New Roman" w:hint="eastAsia"/>
            <w:b/>
            <w:bCs/>
            <w:color w:val="000000"/>
            <w:kern w:val="0"/>
            <w:sz w:val="32"/>
            <w:szCs w:val="32"/>
          </w:rPr>
          <w:delText>我们</w:delText>
        </w:r>
      </w:del>
      <w:r>
        <w:rPr>
          <w:rFonts w:ascii="黑体" w:eastAsia="黑体" w:hAnsi="黑体" w:cs="Times New Roman" w:hint="eastAsia"/>
          <w:b/>
          <w:bCs/>
          <w:color w:val="000000"/>
          <w:kern w:val="0"/>
          <w:sz w:val="32"/>
          <w:szCs w:val="32"/>
        </w:rPr>
        <w:t>在谈什么：基于元分析的</w:t>
      </w:r>
      <w:bookmarkStart w:id="2" w:name="_Hlk105004915"/>
      <w:r>
        <w:rPr>
          <w:rFonts w:ascii="黑体" w:eastAsia="黑体" w:hAnsi="黑体" w:cs="Times New Roman" w:hint="eastAsia"/>
          <w:b/>
          <w:bCs/>
          <w:color w:val="000000"/>
          <w:kern w:val="0"/>
          <w:sz w:val="32"/>
          <w:szCs w:val="32"/>
        </w:rPr>
        <w:t>认知本体论数据库</w:t>
      </w:r>
    </w:p>
    <w:bookmarkEnd w:id="2"/>
    <w:p w14:paraId="651B5889" w14:textId="77777777" w:rsidR="008F7627" w:rsidRDefault="00006A4E">
      <w:pPr>
        <w:ind w:firstLine="480"/>
        <w:jc w:val="center"/>
        <w:rPr>
          <w:rFonts w:eastAsia="华文楷体" w:cs="Times New Roman"/>
          <w:b/>
          <w:bCs/>
          <w:color w:val="000000"/>
          <w:kern w:val="0"/>
          <w:sz w:val="24"/>
          <w:szCs w:val="24"/>
          <w:vertAlign w:val="superscript"/>
        </w:rPr>
      </w:pPr>
      <w:r>
        <w:rPr>
          <w:rFonts w:eastAsia="华文楷体" w:cs="Times New Roman" w:hint="eastAsia"/>
          <w:b/>
          <w:bCs/>
          <w:color w:val="000000"/>
          <w:kern w:val="0"/>
          <w:sz w:val="24"/>
          <w:szCs w:val="24"/>
        </w:rPr>
        <w:t>孙淑婷</w:t>
      </w:r>
      <w:r>
        <w:rPr>
          <w:rFonts w:eastAsia="华文楷体" w:cs="Times New Roman"/>
          <w:b/>
          <w:bCs/>
          <w:color w:val="000000"/>
          <w:kern w:val="0"/>
          <w:sz w:val="24"/>
          <w:szCs w:val="24"/>
          <w:vertAlign w:val="superscript"/>
        </w:rPr>
        <w:t>1</w:t>
      </w:r>
      <w:r>
        <w:rPr>
          <w:rFonts w:eastAsia="华文楷体" w:cs="Times New Roman"/>
          <w:b/>
          <w:bCs/>
          <w:color w:val="000000"/>
          <w:kern w:val="0"/>
          <w:sz w:val="24"/>
          <w:szCs w:val="24"/>
        </w:rPr>
        <w:t>，</w:t>
      </w:r>
      <w:r>
        <w:rPr>
          <w:rFonts w:eastAsia="华文楷体" w:cs="Times New Roman" w:hint="eastAsia"/>
          <w:b/>
          <w:bCs/>
          <w:color w:val="000000"/>
          <w:kern w:val="0"/>
          <w:sz w:val="24"/>
          <w:szCs w:val="24"/>
        </w:rPr>
        <w:t>王楠</w:t>
      </w:r>
      <w:r>
        <w:rPr>
          <w:rFonts w:eastAsia="华文楷体" w:cs="Times New Roman"/>
          <w:b/>
          <w:bCs/>
          <w:color w:val="000000"/>
          <w:kern w:val="0"/>
          <w:sz w:val="24"/>
          <w:szCs w:val="24"/>
          <w:vertAlign w:val="superscript"/>
        </w:rPr>
        <w:t>1</w:t>
      </w:r>
      <w:r>
        <w:rPr>
          <w:rFonts w:eastAsia="华文楷体" w:cs="Times New Roman"/>
          <w:b/>
          <w:bCs/>
          <w:color w:val="000000"/>
          <w:kern w:val="0"/>
          <w:sz w:val="24"/>
          <w:szCs w:val="24"/>
        </w:rPr>
        <w:t>，</w:t>
      </w:r>
      <w:proofErr w:type="gramStart"/>
      <w:r>
        <w:rPr>
          <w:rFonts w:eastAsia="华文楷体" w:cs="Times New Roman" w:hint="eastAsia"/>
          <w:b/>
          <w:bCs/>
          <w:color w:val="000000"/>
          <w:kern w:val="0"/>
          <w:sz w:val="24"/>
          <w:szCs w:val="24"/>
        </w:rPr>
        <w:t>温佳慧</w:t>
      </w:r>
      <w:proofErr w:type="gramEnd"/>
      <w:r>
        <w:rPr>
          <w:rFonts w:eastAsia="华文楷体" w:cs="Times New Roman"/>
          <w:b/>
          <w:bCs/>
          <w:color w:val="000000"/>
          <w:kern w:val="0"/>
          <w:sz w:val="24"/>
          <w:szCs w:val="24"/>
          <w:vertAlign w:val="superscript"/>
        </w:rPr>
        <w:t>1</w:t>
      </w:r>
      <w:r>
        <w:rPr>
          <w:rFonts w:eastAsia="华文楷体" w:cs="Times New Roman"/>
          <w:b/>
          <w:bCs/>
          <w:color w:val="000000"/>
          <w:kern w:val="0"/>
          <w:sz w:val="24"/>
          <w:szCs w:val="24"/>
        </w:rPr>
        <w:t>，</w:t>
      </w:r>
      <w:r>
        <w:rPr>
          <w:rFonts w:eastAsia="华文楷体" w:cs="Times New Roman" w:hint="eastAsia"/>
          <w:b/>
          <w:bCs/>
          <w:color w:val="000000"/>
          <w:kern w:val="0"/>
          <w:sz w:val="24"/>
          <w:szCs w:val="24"/>
        </w:rPr>
        <w:t>胡传鹏</w:t>
      </w:r>
      <w:r>
        <w:rPr>
          <w:rFonts w:eastAsia="华文楷体" w:cs="Times New Roman"/>
          <w:b/>
          <w:bCs/>
          <w:color w:val="000000"/>
          <w:kern w:val="0"/>
          <w:sz w:val="24"/>
          <w:szCs w:val="24"/>
          <w:vertAlign w:val="superscript"/>
        </w:rPr>
        <w:t>1*</w:t>
      </w:r>
    </w:p>
    <w:p w14:paraId="65205ACE" w14:textId="77777777" w:rsidR="008F7627" w:rsidRDefault="00006A4E">
      <w:pPr>
        <w:widowControl/>
        <w:ind w:firstLine="420"/>
        <w:jc w:val="center"/>
        <w:rPr>
          <w:rFonts w:eastAsia="华文楷体" w:cs="Times New Roman"/>
          <w:kern w:val="0"/>
          <w:szCs w:val="21"/>
        </w:rPr>
      </w:pPr>
      <w:r>
        <w:rPr>
          <w:rFonts w:eastAsia="华文楷体" w:cs="Times New Roman"/>
          <w:kern w:val="0"/>
          <w:szCs w:val="21"/>
        </w:rPr>
        <w:t xml:space="preserve">1. </w:t>
      </w:r>
      <w:r>
        <w:rPr>
          <w:rFonts w:eastAsia="华文楷体" w:cs="Times New Roman" w:hint="eastAsia"/>
          <w:kern w:val="0"/>
          <w:szCs w:val="21"/>
        </w:rPr>
        <w:t>南京师范大学心理学院</w:t>
      </w:r>
      <w:r>
        <w:rPr>
          <w:rFonts w:eastAsia="华文楷体" w:cs="Times New Roman"/>
          <w:kern w:val="0"/>
          <w:szCs w:val="21"/>
        </w:rPr>
        <w:t>，</w:t>
      </w:r>
      <w:r>
        <w:rPr>
          <w:rFonts w:eastAsia="华文楷体" w:cs="Times New Roman" w:hint="eastAsia"/>
          <w:kern w:val="0"/>
          <w:szCs w:val="21"/>
        </w:rPr>
        <w:t>南京</w:t>
      </w:r>
      <w:r>
        <w:rPr>
          <w:rFonts w:eastAsia="华文楷体" w:cs="Times New Roman" w:hint="eastAsia"/>
          <w:kern w:val="0"/>
          <w:szCs w:val="21"/>
        </w:rPr>
        <w:t xml:space="preserve">  2</w:t>
      </w:r>
      <w:r>
        <w:rPr>
          <w:rFonts w:eastAsia="华文楷体" w:cs="Times New Roman"/>
          <w:kern w:val="0"/>
          <w:szCs w:val="21"/>
        </w:rPr>
        <w:t>1004</w:t>
      </w:r>
    </w:p>
    <w:p w14:paraId="25488547" w14:textId="77777777" w:rsidR="008F7627" w:rsidRDefault="00006A4E">
      <w:pPr>
        <w:widowControl/>
        <w:ind w:firstLine="420"/>
        <w:rPr>
          <w:rFonts w:eastAsia="华文楷体" w:cs="Times New Roman"/>
          <w:kern w:val="0"/>
          <w:szCs w:val="21"/>
        </w:rPr>
      </w:pPr>
      <w:r>
        <w:rPr>
          <w:rFonts w:eastAsia="华文楷体" w:cs="Times New Roman"/>
          <w:kern w:val="0"/>
          <w:szCs w:val="21"/>
        </w:rPr>
        <w:t xml:space="preserve">* </w:t>
      </w:r>
      <w:r>
        <w:rPr>
          <w:rFonts w:eastAsia="华文楷体" w:cs="Times New Roman" w:hint="eastAsia"/>
          <w:kern w:val="0"/>
          <w:szCs w:val="21"/>
        </w:rPr>
        <w:t>论文通信作者：胡传鹏</w:t>
      </w:r>
      <w:r>
        <w:rPr>
          <w:rFonts w:eastAsia="华文楷体" w:cs="Times New Roman"/>
          <w:kern w:val="0"/>
          <w:szCs w:val="21"/>
        </w:rPr>
        <w:t>（</w:t>
      </w:r>
      <w:hyperlink r:id="rId7" w:history="1">
        <w:r>
          <w:rPr>
            <w:rStyle w:val="a7"/>
            <w:rFonts w:eastAsia="华文楷体" w:cs="Times New Roman" w:hint="eastAsia"/>
            <w:kern w:val="0"/>
            <w:szCs w:val="21"/>
          </w:rPr>
          <w:t>hu</w:t>
        </w:r>
        <w:r>
          <w:rPr>
            <w:rStyle w:val="a7"/>
            <w:rFonts w:eastAsia="华文楷体" w:cs="Times New Roman"/>
            <w:kern w:val="0"/>
            <w:szCs w:val="21"/>
          </w:rPr>
          <w:t>.chuan-peng@nnu.edu.cn</w:t>
        </w:r>
      </w:hyperlink>
      <w:r>
        <w:rPr>
          <w:rFonts w:eastAsia="华文楷体" w:cs="Times New Roman"/>
          <w:kern w:val="0"/>
          <w:szCs w:val="21"/>
        </w:rPr>
        <w:t>）</w:t>
      </w:r>
    </w:p>
    <w:p w14:paraId="6A2DB29B" w14:textId="77777777" w:rsidR="008F7627" w:rsidRDefault="008F7627">
      <w:pPr>
        <w:widowControl/>
        <w:ind w:firstLine="420"/>
        <w:rPr>
          <w:rFonts w:eastAsia="华文楷体" w:cs="Times New Roman"/>
          <w:kern w:val="0"/>
          <w:szCs w:val="21"/>
        </w:rPr>
      </w:pPr>
    </w:p>
    <w:p w14:paraId="7629DEE3" w14:textId="7CD1FFBF" w:rsidR="008F7627" w:rsidRDefault="00006A4E">
      <w:pPr>
        <w:ind w:firstLine="422"/>
        <w:rPr>
          <w:rFonts w:ascii="华文楷体" w:eastAsia="华文楷体" w:hAnsi="华文楷体" w:cs="Times New Roman"/>
          <w:szCs w:val="21"/>
        </w:rPr>
      </w:pPr>
      <w:r>
        <w:rPr>
          <w:rFonts w:cs="Times New Roman"/>
          <w:b/>
          <w:szCs w:val="21"/>
        </w:rPr>
        <w:t>摘要</w:t>
      </w:r>
      <w:r>
        <w:rPr>
          <w:rFonts w:cs="Times New Roman"/>
          <w:szCs w:val="21"/>
        </w:rPr>
        <w:t>：</w:t>
      </w:r>
      <w:bookmarkStart w:id="3" w:name="_Hlk105355911"/>
      <w:r>
        <w:rPr>
          <w:rFonts w:cs="Times New Roman" w:hint="eastAsia"/>
          <w:szCs w:val="21"/>
        </w:rPr>
        <w:t>自我参照（</w:t>
      </w:r>
      <w:r>
        <w:rPr>
          <w:rFonts w:cs="Times New Roman" w:hint="eastAsia"/>
          <w:szCs w:val="21"/>
        </w:rPr>
        <w:t>self</w:t>
      </w:r>
      <w:r>
        <w:rPr>
          <w:rFonts w:cs="Times New Roman"/>
          <w:szCs w:val="21"/>
        </w:rPr>
        <w:t>-</w:t>
      </w:r>
      <w:r>
        <w:rPr>
          <w:rFonts w:cs="Times New Roman" w:hint="eastAsia"/>
          <w:szCs w:val="21"/>
        </w:rPr>
        <w:t xml:space="preserve"> reference</w:t>
      </w:r>
      <w:r>
        <w:rPr>
          <w:rFonts w:cs="Times New Roman" w:hint="eastAsia"/>
          <w:szCs w:val="21"/>
        </w:rPr>
        <w:t>）是认知心理学与认知神经科学的重要概念，通常指的是人们处理与自己相关的信息时的认知过程。大量功能磁共振成像的结果发现，</w:t>
      </w:r>
      <w:ins w:id="4" w:author="Chuan-Peng Hu" w:date="2022-06-03T10:06:00Z">
        <w:r w:rsidR="005C5DD2">
          <w:rPr>
            <w:rFonts w:cs="Times New Roman" w:hint="eastAsia"/>
            <w:szCs w:val="21"/>
          </w:rPr>
          <w:t>认知</w:t>
        </w:r>
      </w:ins>
      <w:del w:id="5" w:author="Chuan-Peng Hu" w:date="2022-06-03T10:06:00Z">
        <w:r w:rsidDel="005C5DD2">
          <w:rPr>
            <w:rFonts w:cs="Times New Roman" w:hint="eastAsia"/>
            <w:szCs w:val="21"/>
          </w:rPr>
          <w:delText>在实验室</w:delText>
        </w:r>
      </w:del>
      <w:r>
        <w:rPr>
          <w:rFonts w:cs="Times New Roman" w:hint="eastAsia"/>
          <w:szCs w:val="21"/>
        </w:rPr>
        <w:t>任务中，自我参照加工条件比非自我参照加工的条件</w:t>
      </w:r>
      <w:ins w:id="6" w:author="Chuan-Peng Hu" w:date="2022-06-03T10:07:00Z">
        <w:r w:rsidR="005C5DD2">
          <w:rPr>
            <w:rFonts w:cs="Times New Roman" w:hint="eastAsia"/>
            <w:szCs w:val="21"/>
          </w:rPr>
          <w:t>在认知加工上的表现更好，这种效应被称为</w:t>
        </w:r>
      </w:ins>
      <w:del w:id="7" w:author="Chuan-Peng Hu" w:date="2022-06-03T10:07:00Z">
        <w:r w:rsidDel="005C5DD2">
          <w:rPr>
            <w:rFonts w:cs="Times New Roman" w:hint="eastAsia"/>
            <w:szCs w:val="21"/>
          </w:rPr>
          <w:delText>下，</w:delText>
        </w:r>
      </w:del>
      <w:ins w:id="8" w:author="Chuan-Peng Hu" w:date="2022-06-03T10:06:00Z">
        <w:r w:rsidR="005C5DD2">
          <w:rPr>
            <w:rFonts w:cs="Times New Roman" w:hint="eastAsia"/>
            <w:szCs w:val="21"/>
          </w:rPr>
          <w:t>自我参照效应（</w:t>
        </w:r>
      </w:ins>
      <w:ins w:id="9" w:author="Chuan-Peng Hu" w:date="2022-06-03T10:07:00Z">
        <w:r w:rsidR="005C5DD2">
          <w:rPr>
            <w:rFonts w:cs="Times New Roman" w:hint="eastAsia"/>
            <w:szCs w:val="21"/>
          </w:rPr>
          <w:t>self</w:t>
        </w:r>
        <w:r w:rsidR="005C5DD2">
          <w:rPr>
            <w:rFonts w:cs="Times New Roman"/>
            <w:szCs w:val="21"/>
          </w:rPr>
          <w:t>-</w:t>
        </w:r>
        <w:r w:rsidR="005C5DD2">
          <w:rPr>
            <w:rFonts w:cs="Times New Roman" w:hint="eastAsia"/>
            <w:szCs w:val="21"/>
          </w:rPr>
          <w:t xml:space="preserve"> referential</w:t>
        </w:r>
        <w:r w:rsidR="005C5DD2">
          <w:rPr>
            <w:rFonts w:cs="Times New Roman"/>
            <w:szCs w:val="21"/>
          </w:rPr>
          <w:t xml:space="preserve"> </w:t>
        </w:r>
        <w:r w:rsidR="005C5DD2">
          <w:rPr>
            <w:rFonts w:cs="Times New Roman" w:hint="eastAsia"/>
            <w:szCs w:val="21"/>
          </w:rPr>
          <w:t>effect</w:t>
        </w:r>
      </w:ins>
      <w:ins w:id="10" w:author="Chuan-Peng Hu" w:date="2022-06-03T10:06:00Z">
        <w:r w:rsidR="005C5DD2">
          <w:rPr>
            <w:rFonts w:cs="Times New Roman" w:hint="eastAsia"/>
            <w:szCs w:val="21"/>
          </w:rPr>
          <w:t>）</w:t>
        </w:r>
      </w:ins>
      <w:ins w:id="11" w:author="Chuan-Peng Hu" w:date="2022-06-03T10:08:00Z">
        <w:r w:rsidR="005C5DD2">
          <w:rPr>
            <w:rFonts w:cs="Times New Roman" w:hint="eastAsia"/>
            <w:szCs w:val="21"/>
          </w:rPr>
          <w:t>；</w:t>
        </w:r>
      </w:ins>
      <w:ins w:id="12" w:author="Chuan-Peng Hu" w:date="2022-06-03T10:07:00Z">
        <w:r w:rsidR="005C5DD2">
          <w:rPr>
            <w:rFonts w:cs="Times New Roman" w:hint="eastAsia"/>
            <w:szCs w:val="21"/>
          </w:rPr>
          <w:t>功能磁共振成像结果则往往发现，</w:t>
        </w:r>
      </w:ins>
      <w:r>
        <w:rPr>
          <w:rFonts w:cs="Times New Roman" w:hint="eastAsia"/>
          <w:szCs w:val="21"/>
        </w:rPr>
        <w:t>大脑的腹内侧前额叶、后扣带回等大脑皮质中线结构</w:t>
      </w:r>
      <w:ins w:id="13" w:author="Chuan-Peng Hu" w:date="2022-06-03T10:08:00Z">
        <w:r w:rsidR="005C5DD2">
          <w:rPr>
            <w:rFonts w:cs="Times New Roman" w:hint="eastAsia"/>
            <w:szCs w:val="21"/>
          </w:rPr>
          <w:t>在自我参照条件下表现出</w:t>
        </w:r>
      </w:ins>
      <w:del w:id="14" w:author="Chuan-Peng Hu" w:date="2022-06-03T10:08:00Z">
        <w:r w:rsidDel="005C5DD2">
          <w:rPr>
            <w:rFonts w:cs="Times New Roman" w:hint="eastAsia"/>
            <w:szCs w:val="21"/>
          </w:rPr>
          <w:delText>表现出</w:delText>
        </w:r>
      </w:del>
      <w:r>
        <w:rPr>
          <w:rFonts w:cs="Times New Roman" w:hint="eastAsia"/>
          <w:szCs w:val="21"/>
        </w:rPr>
        <w:t>更强的激活。</w:t>
      </w:r>
      <w:del w:id="15" w:author="Chuan-Peng Hu" w:date="2022-06-03T10:08:00Z">
        <w:r w:rsidDel="005C5DD2">
          <w:rPr>
            <w:rFonts w:cs="Times New Roman" w:hint="eastAsia"/>
            <w:szCs w:val="21"/>
          </w:rPr>
          <w:delText>这些结果与</w:delText>
        </w:r>
      </w:del>
      <w:ins w:id="16" w:author="Chuan-Peng Hu" w:date="2022-06-03T10:08:00Z">
        <w:r w:rsidR="005C5DD2">
          <w:rPr>
            <w:rFonts w:cs="Times New Roman" w:hint="eastAsia"/>
            <w:szCs w:val="21"/>
          </w:rPr>
          <w:t>自我参照加工所激活的脑区与</w:t>
        </w:r>
      </w:ins>
      <w:r>
        <w:rPr>
          <w:rFonts w:cs="Times New Roman" w:hint="eastAsia"/>
          <w:szCs w:val="21"/>
        </w:rPr>
        <w:t>大脑默认网络（</w:t>
      </w:r>
      <w:r>
        <w:rPr>
          <w:rFonts w:cs="Times New Roman" w:hint="eastAsia"/>
          <w:szCs w:val="21"/>
        </w:rPr>
        <w:t>DMN</w:t>
      </w:r>
      <w:r>
        <w:rPr>
          <w:rFonts w:cs="Times New Roman" w:hint="eastAsia"/>
          <w:szCs w:val="21"/>
        </w:rPr>
        <w:t>）有大量重叠之处，</w:t>
      </w:r>
      <w:del w:id="17" w:author="Chuan-Peng Hu" w:date="2022-06-03T10:08:00Z">
        <w:r w:rsidDel="005C5DD2">
          <w:rPr>
            <w:rFonts w:cs="Times New Roman" w:hint="eastAsia"/>
            <w:szCs w:val="21"/>
          </w:rPr>
          <w:delText>因此</w:delText>
        </w:r>
      </w:del>
      <w:ins w:id="18" w:author="Chuan-Peng Hu" w:date="2022-06-03T10:09:00Z">
        <w:r w:rsidR="005C5DD2">
          <w:rPr>
            <w:rFonts w:cs="Times New Roman" w:hint="eastAsia"/>
            <w:szCs w:val="21"/>
          </w:rPr>
          <w:t>因此自我参照加工常</w:t>
        </w:r>
      </w:ins>
      <w:del w:id="19" w:author="Chuan-Peng Hu" w:date="2022-06-03T10:09:00Z">
        <w:r w:rsidDel="005C5DD2">
          <w:rPr>
            <w:rFonts w:cs="Times New Roman" w:hint="eastAsia"/>
            <w:szCs w:val="21"/>
          </w:rPr>
          <w:delText>也</w:delText>
        </w:r>
      </w:del>
      <w:ins w:id="20" w:author="Chuan-Peng Hu" w:date="2022-06-03T10:09:00Z">
        <w:r w:rsidR="005C5DD2">
          <w:rPr>
            <w:rFonts w:cs="Times New Roman" w:hint="eastAsia"/>
            <w:szCs w:val="21"/>
          </w:rPr>
          <w:t>被认为是</w:t>
        </w:r>
      </w:ins>
      <w:del w:id="21" w:author="Chuan-Peng Hu" w:date="2022-06-03T10:09:00Z">
        <w:r w:rsidDel="005C5DD2">
          <w:rPr>
            <w:rFonts w:cs="Times New Roman" w:hint="eastAsia"/>
            <w:szCs w:val="21"/>
          </w:rPr>
          <w:delText>被用来解释</w:delText>
        </w:r>
      </w:del>
      <w:r>
        <w:rPr>
          <w:rFonts w:cs="Times New Roman" w:hint="eastAsia"/>
          <w:szCs w:val="21"/>
        </w:rPr>
        <w:t>D</w:t>
      </w:r>
      <w:r>
        <w:rPr>
          <w:rFonts w:cs="Times New Roman"/>
          <w:szCs w:val="21"/>
        </w:rPr>
        <w:t>MN</w:t>
      </w:r>
      <w:r>
        <w:rPr>
          <w:rFonts w:cs="Times New Roman" w:hint="eastAsia"/>
          <w:szCs w:val="21"/>
        </w:rPr>
        <w:t>的功能</w:t>
      </w:r>
      <w:ins w:id="22" w:author="Chuan-Peng Hu" w:date="2022-06-03T10:09:00Z">
        <w:r w:rsidR="005C5DD2">
          <w:rPr>
            <w:rFonts w:cs="Times New Roman" w:hint="eastAsia"/>
            <w:szCs w:val="21"/>
          </w:rPr>
          <w:t>之一</w:t>
        </w:r>
      </w:ins>
      <w:r>
        <w:rPr>
          <w:rFonts w:cs="Times New Roman" w:hint="eastAsia"/>
          <w:szCs w:val="21"/>
        </w:rPr>
        <w:t>。在精神疾病研究中，也有研究发现自我参照相关脑区的异常。随着基于大数据的自动化元分析的广泛使用，研究者可以通过依据脑区对可能的认知过程进行推断，自我参照加工进一步被广泛用于解释主观价值的生成、情绪等认知过程。但是，自我参照</w:t>
      </w:r>
      <w:del w:id="23" w:author="Chuan-Peng Hu" w:date="2022-06-03T10:10:00Z">
        <w:r w:rsidDel="005C5DD2">
          <w:rPr>
            <w:rFonts w:cs="Times New Roman" w:hint="eastAsia"/>
            <w:szCs w:val="21"/>
          </w:rPr>
          <w:delText>加工</w:delText>
        </w:r>
      </w:del>
      <w:r>
        <w:rPr>
          <w:rFonts w:cs="Times New Roman" w:hint="eastAsia"/>
          <w:szCs w:val="21"/>
        </w:rPr>
        <w:t>这一</w:t>
      </w:r>
      <w:proofErr w:type="gramStart"/>
      <w:r>
        <w:rPr>
          <w:rFonts w:cs="Times New Roman" w:hint="eastAsia"/>
          <w:szCs w:val="21"/>
        </w:rPr>
        <w:t>心理构念</w:t>
      </w:r>
      <w:proofErr w:type="gramEnd"/>
      <w:del w:id="24" w:author="Chuan-Peng Hu" w:date="2022-06-03T10:10:00Z">
        <w:r w:rsidDel="005C5DD2">
          <w:rPr>
            <w:rFonts w:cs="Times New Roman" w:hint="eastAsia"/>
            <w:szCs w:val="21"/>
          </w:rPr>
          <w:delText>本身包含了何种认知过程？这一加工过程在怎么样任务之下，</w:delText>
        </w:r>
      </w:del>
      <w:r>
        <w:rPr>
          <w:rFonts w:cs="Times New Roman" w:hint="eastAsia"/>
          <w:szCs w:val="21"/>
        </w:rPr>
        <w:t>是如何被操作化定义的</w:t>
      </w:r>
      <w:ins w:id="25" w:author="Chuan-Peng Hu" w:date="2022-06-03T10:11:00Z">
        <w:r w:rsidR="005C5DD2">
          <w:rPr>
            <w:rFonts w:cs="Times New Roman" w:hint="eastAsia"/>
            <w:szCs w:val="21"/>
          </w:rPr>
          <w:t>，</w:t>
        </w:r>
        <w:r w:rsidR="001852FF">
          <w:rPr>
            <w:rFonts w:cs="Times New Roman" w:hint="eastAsia"/>
            <w:szCs w:val="21"/>
          </w:rPr>
          <w:t>其指的是何种任务下的何种认知加工？当前</w:t>
        </w:r>
      </w:ins>
      <w:del w:id="26" w:author="Chuan-Peng Hu" w:date="2022-06-03T10:11:00Z">
        <w:r w:rsidDel="005C5DD2">
          <w:rPr>
            <w:rFonts w:cs="Times New Roman" w:hint="eastAsia"/>
            <w:szCs w:val="21"/>
          </w:rPr>
          <w:delText>，</w:delText>
        </w:r>
        <w:r w:rsidDel="001852FF">
          <w:rPr>
            <w:rFonts w:cs="Times New Roman" w:hint="eastAsia"/>
            <w:szCs w:val="21"/>
          </w:rPr>
          <w:delText>却</w:delText>
        </w:r>
      </w:del>
      <w:r>
        <w:rPr>
          <w:rFonts w:cs="Times New Roman" w:hint="eastAsia"/>
          <w:szCs w:val="21"/>
        </w:rPr>
        <w:t>较少有研究进行深入地剖析。更重要的是，对自我参照加工的不同操作化定义是否</w:t>
      </w:r>
      <w:ins w:id="27" w:author="Chuan-Peng Hu" w:date="2022-06-03T10:11:00Z">
        <w:r w:rsidR="001852FF">
          <w:rPr>
            <w:rFonts w:cs="Times New Roman" w:hint="eastAsia"/>
            <w:szCs w:val="21"/>
          </w:rPr>
          <w:t>对应</w:t>
        </w:r>
      </w:ins>
      <w:del w:id="28" w:author="Chuan-Peng Hu" w:date="2022-06-03T10:11:00Z">
        <w:r w:rsidDel="001852FF">
          <w:rPr>
            <w:rFonts w:cs="Times New Roman" w:hint="eastAsia"/>
            <w:szCs w:val="21"/>
          </w:rPr>
          <w:delText>代表了</w:delText>
        </w:r>
      </w:del>
      <w:r>
        <w:rPr>
          <w:rFonts w:cs="Times New Roman" w:hint="eastAsia"/>
          <w:szCs w:val="21"/>
        </w:rPr>
        <w:t>不同的认知过程以及不同的大脑网络？本研究通过元研究方法对认知神经成像研究中的自我参照的操作化定义进行梳理并分类，通过</w:t>
      </w:r>
      <w:r>
        <w:rPr>
          <w:rFonts w:cs="Times New Roman" w:hint="eastAsia"/>
          <w:szCs w:val="21"/>
        </w:rPr>
        <w:t>ALE</w:t>
      </w:r>
      <w:r>
        <w:rPr>
          <w:rFonts w:cs="Times New Roman" w:hint="eastAsia"/>
          <w:szCs w:val="21"/>
        </w:rPr>
        <w:t>方法比较也不同自我参照加工的操作化定义下大脑网络的异同。本数据库将为自我参照加工的</w:t>
      </w:r>
      <w:proofErr w:type="gramStart"/>
      <w:r>
        <w:rPr>
          <w:rFonts w:cs="Times New Roman" w:hint="eastAsia"/>
          <w:szCs w:val="21"/>
        </w:rPr>
        <w:t>脑网络</w:t>
      </w:r>
      <w:proofErr w:type="gramEnd"/>
      <w:r>
        <w:rPr>
          <w:rFonts w:cs="Times New Roman" w:hint="eastAsia"/>
          <w:szCs w:val="21"/>
        </w:rPr>
        <w:t>提供了基线，为后续准确使用“自我参照”</w:t>
      </w:r>
      <w:proofErr w:type="gramStart"/>
      <w:r>
        <w:rPr>
          <w:rFonts w:cs="Times New Roman" w:hint="eastAsia"/>
          <w:szCs w:val="21"/>
        </w:rPr>
        <w:t>这一构念打下基础</w:t>
      </w:r>
      <w:proofErr w:type="gramEnd"/>
      <w:r>
        <w:rPr>
          <w:rFonts w:cs="Times New Roman" w:hint="eastAsia"/>
          <w:szCs w:val="21"/>
        </w:rPr>
        <w:t>。</w:t>
      </w:r>
      <w:bookmarkEnd w:id="3"/>
    </w:p>
    <w:p w14:paraId="3F58B0F6" w14:textId="77777777" w:rsidR="008F7627" w:rsidRDefault="00006A4E">
      <w:pPr>
        <w:ind w:firstLine="422"/>
        <w:rPr>
          <w:rFonts w:cs="Times New Roman"/>
          <w:sz w:val="24"/>
          <w:szCs w:val="21"/>
        </w:rPr>
      </w:pPr>
      <w:r>
        <w:rPr>
          <w:rFonts w:cs="Times New Roman"/>
          <w:sz w:val="24"/>
          <w:szCs w:val="21"/>
        </w:rPr>
        <w:t xml:space="preserve"> </w:t>
      </w:r>
    </w:p>
    <w:p w14:paraId="4889A901" w14:textId="77777777" w:rsidR="008F7627" w:rsidRDefault="00006A4E">
      <w:pPr>
        <w:ind w:firstLine="422"/>
        <w:rPr>
          <w:rFonts w:eastAsia="华文楷体" w:cs="Times New Roman"/>
          <w:szCs w:val="21"/>
        </w:rPr>
      </w:pPr>
      <w:r>
        <w:rPr>
          <w:rFonts w:cs="Times New Roman"/>
          <w:b/>
          <w:szCs w:val="21"/>
        </w:rPr>
        <w:t>关键词</w:t>
      </w:r>
      <w:r>
        <w:rPr>
          <w:rFonts w:cs="Times New Roman"/>
          <w:szCs w:val="21"/>
        </w:rPr>
        <w:t>：</w:t>
      </w:r>
      <w:r>
        <w:rPr>
          <w:rFonts w:eastAsia="华文楷体" w:cs="Times New Roman"/>
          <w:szCs w:val="21"/>
        </w:rPr>
        <w:t xml:space="preserve"> </w:t>
      </w:r>
      <w:r>
        <w:rPr>
          <w:rFonts w:eastAsia="华文楷体" w:cs="Times New Roman" w:hint="eastAsia"/>
          <w:szCs w:val="21"/>
        </w:rPr>
        <w:t>功能磁共振</w:t>
      </w:r>
      <w:r>
        <w:rPr>
          <w:rFonts w:eastAsia="华文楷体" w:cs="Times New Roman"/>
          <w:szCs w:val="21"/>
        </w:rPr>
        <w:t xml:space="preserve">; </w:t>
      </w:r>
      <w:r>
        <w:rPr>
          <w:rFonts w:eastAsia="华文楷体" w:cs="Times New Roman" w:hint="eastAsia"/>
          <w:szCs w:val="21"/>
        </w:rPr>
        <w:t>自我参照加工</w:t>
      </w:r>
      <w:r>
        <w:rPr>
          <w:rFonts w:eastAsia="华文楷体" w:cs="Times New Roman"/>
          <w:szCs w:val="21"/>
        </w:rPr>
        <w:t xml:space="preserve">; </w:t>
      </w:r>
      <w:r>
        <w:rPr>
          <w:rFonts w:eastAsia="华文楷体" w:cs="Times New Roman" w:hint="eastAsia"/>
          <w:szCs w:val="21"/>
        </w:rPr>
        <w:t>元研究</w:t>
      </w:r>
      <w:r>
        <w:rPr>
          <w:rFonts w:eastAsia="华文楷体" w:cs="Times New Roman"/>
          <w:szCs w:val="21"/>
        </w:rPr>
        <w:t xml:space="preserve">; </w:t>
      </w:r>
      <w:r>
        <w:rPr>
          <w:rFonts w:eastAsia="华文楷体" w:cs="Times New Roman" w:hint="eastAsia"/>
          <w:szCs w:val="21"/>
        </w:rPr>
        <w:t>开放数据</w:t>
      </w:r>
      <w:r>
        <w:rPr>
          <w:rFonts w:eastAsia="华文楷体" w:cs="Times New Roman" w:hint="eastAsia"/>
          <w:szCs w:val="21"/>
        </w:rPr>
        <w:t>;</w:t>
      </w:r>
      <w:r>
        <w:rPr>
          <w:rFonts w:eastAsia="华文楷体" w:cs="Times New Roman"/>
          <w:szCs w:val="21"/>
        </w:rPr>
        <w:t xml:space="preserve"> </w:t>
      </w:r>
      <w:r>
        <w:rPr>
          <w:rFonts w:eastAsia="华文楷体" w:cs="Times New Roman" w:hint="eastAsia"/>
          <w:szCs w:val="21"/>
        </w:rPr>
        <w:t>元数据</w:t>
      </w:r>
    </w:p>
    <w:p w14:paraId="64256AD2" w14:textId="77777777" w:rsidR="008F7627" w:rsidRDefault="00006A4E">
      <w:pPr>
        <w:keepNext/>
        <w:keepLines/>
        <w:spacing w:beforeLines="50" w:before="156" w:afterLines="50" w:after="156"/>
        <w:ind w:rightChars="100" w:right="210" w:firstLine="562"/>
        <w:outlineLvl w:val="1"/>
        <w:rPr>
          <w:rFonts w:cs="Times New Roman"/>
          <w:bCs/>
          <w:szCs w:val="21"/>
        </w:rPr>
      </w:pPr>
      <w:r>
        <w:rPr>
          <w:rFonts w:cs="Times New Roman"/>
          <w:b/>
          <w:bCs/>
          <w:sz w:val="28"/>
          <w:szCs w:val="28"/>
        </w:rPr>
        <w:t>引</w:t>
      </w:r>
      <w:r>
        <w:rPr>
          <w:rFonts w:cs="Times New Roman" w:hint="eastAsia"/>
          <w:b/>
          <w:bCs/>
          <w:sz w:val="28"/>
          <w:szCs w:val="28"/>
        </w:rPr>
        <w:t xml:space="preserve"> </w:t>
      </w:r>
      <w:r>
        <w:rPr>
          <w:rFonts w:cs="Times New Roman"/>
          <w:b/>
          <w:bCs/>
          <w:sz w:val="28"/>
          <w:szCs w:val="28"/>
        </w:rPr>
        <w:t xml:space="preserve"> </w:t>
      </w:r>
      <w:r>
        <w:rPr>
          <w:rFonts w:cs="Times New Roman"/>
          <w:b/>
          <w:bCs/>
          <w:sz w:val="28"/>
          <w:szCs w:val="28"/>
        </w:rPr>
        <w:t>言</w:t>
      </w:r>
    </w:p>
    <w:p w14:paraId="0A7FE3DE" w14:textId="77777777" w:rsidR="008F7627" w:rsidRDefault="00006A4E">
      <w:pPr>
        <w:ind w:firstLineChars="200" w:firstLine="420"/>
        <w:rPr>
          <w:rFonts w:ascii="华文楷体" w:hAnsi="华文楷体"/>
        </w:rPr>
      </w:pPr>
      <w:r>
        <w:rPr>
          <w:rFonts w:ascii="华文楷体" w:hAnsi="华文楷体"/>
        </w:rPr>
        <w:t>[</w:t>
      </w:r>
      <w:r>
        <w:rPr>
          <w:rFonts w:ascii="华文楷体" w:hAnsi="华文楷体" w:hint="eastAsia"/>
          <w:i/>
          <w:iCs/>
          <w:highlight w:val="lightGray"/>
        </w:rPr>
        <w:t>主旨句：自我参照加工及其简介</w:t>
      </w:r>
      <w:r>
        <w:rPr>
          <w:rFonts w:ascii="华文楷体" w:hAnsi="华文楷体" w:hint="eastAsia"/>
        </w:rPr>
        <w:t>]</w:t>
      </w:r>
    </w:p>
    <w:p w14:paraId="67556C80" w14:textId="29D1EC6E" w:rsidR="008F7627" w:rsidRDefault="00006A4E">
      <w:pPr>
        <w:ind w:firstLineChars="200" w:firstLine="420"/>
        <w:rPr>
          <w:rFonts w:cs="Times New Roman"/>
        </w:rPr>
      </w:pPr>
      <w:r>
        <w:rPr>
          <w:rFonts w:cs="Times New Roman"/>
        </w:rPr>
        <w:t>自我参照加工（</w:t>
      </w:r>
      <w:r>
        <w:rPr>
          <w:rFonts w:cs="Times New Roman"/>
        </w:rPr>
        <w:t>self-referential processing</w:t>
      </w:r>
      <w:r>
        <w:rPr>
          <w:rFonts w:cs="Times New Roman"/>
        </w:rPr>
        <w:t>）是指处理与自我相关的信息的认知过程</w:t>
      </w:r>
      <w:r>
        <w:rPr>
          <w:rFonts w:cs="Times New Roman"/>
        </w:rPr>
        <w:fldChar w:fldCharType="begin"/>
      </w:r>
      <w:r w:rsidR="003433F4">
        <w:rPr>
          <w:rFonts w:cs="Times New Roman" w:hint="eastAsia"/>
        </w:rPr>
        <w:instrText xml:space="preserve"> ADDIN ZOTERO_ITEM CSL_CITATION {"citationID":"VMIitQFK","properties":{"formattedCitation":"(Benoit\\uc0\\u31561{}, 2010)","plainCitation":"(Benoit</w:instrText>
      </w:r>
      <w:r w:rsidR="003433F4">
        <w:rPr>
          <w:rFonts w:cs="Times New Roman" w:hint="eastAsia"/>
        </w:rPr>
        <w:instrText>等</w:instrText>
      </w:r>
      <w:r w:rsidR="003433F4">
        <w:rPr>
          <w:rFonts w:cs="Times New Roman" w:hint="eastAsia"/>
        </w:rPr>
        <w:instrText>, 2010)","noteIndex":0},"citationItems":[{"id":301,"uris":["http://zotero.org/users/9459883/items/CKIVLDVY"</w:instrText>
      </w:r>
      <w:r w:rsidR="003433F4">
        <w:rPr>
          <w:rFonts w:cs="Times New Roman"/>
        </w:rPr>
        <w:instrText xml:space="preserve">],"itemData":{"id":301,"type":"article-journal","call-number":"6.556","container-title":"NeuroImage","DOI":"10.1016/j.neuroimage.2009.12.091","ISSN":"10538119","issue":"3","journalAbbreviation":"NeuroImage","language":"en","page":"1340-1349","source":"1","title":"When I think about me and simulate you: Medial rostral prefrontal cortex and self-referential processes","title-short":"When I think about me and simulate you","volume":"50","author":[{"family":"Benoit","given":"Roland G."},{"family":"Gilbert","given":"Sam J."},{"family":"Volle","given":"Emmanuelle"},{"family":"Burgess","given":"Paul W."}],"issued":{"date-parts":[["2010",4]]},"citation-key":"benoitWhenThinkMe2010"}}],"schema":"https://github.com/citation-style-language/schema/raw/master/csl-citation.json"} </w:instrText>
      </w:r>
      <w:r>
        <w:rPr>
          <w:rFonts w:cs="Times New Roman"/>
        </w:rPr>
        <w:fldChar w:fldCharType="separate"/>
      </w:r>
      <w:r w:rsidR="003433F4" w:rsidRPr="003433F4">
        <w:rPr>
          <w:rFonts w:cs="Times New Roman"/>
          <w:kern w:val="0"/>
          <w:szCs w:val="24"/>
        </w:rPr>
        <w:t>(Benoit</w:t>
      </w:r>
      <w:r w:rsidR="003433F4" w:rsidRPr="003433F4">
        <w:rPr>
          <w:rFonts w:cs="Times New Roman"/>
          <w:kern w:val="0"/>
          <w:szCs w:val="24"/>
        </w:rPr>
        <w:t>等</w:t>
      </w:r>
      <w:r w:rsidR="003433F4" w:rsidRPr="003433F4">
        <w:rPr>
          <w:rFonts w:cs="Times New Roman"/>
          <w:kern w:val="0"/>
          <w:szCs w:val="24"/>
        </w:rPr>
        <w:t>, 2010)</w:t>
      </w:r>
      <w:r>
        <w:rPr>
          <w:rFonts w:cs="Times New Roman"/>
        </w:rPr>
        <w:fldChar w:fldCharType="end"/>
      </w:r>
      <w:r>
        <w:rPr>
          <w:rFonts w:cs="Times New Roman"/>
        </w:rPr>
        <w:t>。认知科学的早期研究表明，不仅与自我相关的信息会被人类优先处理（如著名的鸡尾酒会效应）</w:t>
      </w:r>
      <w:r w:rsidR="00894E89">
        <w:rPr>
          <w:rFonts w:cs="Times New Roman"/>
        </w:rPr>
        <w:fldChar w:fldCharType="begin"/>
      </w:r>
      <w:r w:rsidR="00894E89">
        <w:rPr>
          <w:rFonts w:cs="Times New Roman"/>
        </w:rPr>
        <w:instrText xml:space="preserve"> ADDIN ZOTERO_ITEM CSL_CITATION {"citationID":"Ap5b1FNB","properties":{"formattedCitation":"(Moray, 1959)","plainCitation":"(Moray, 1959)","noteIndex":0},"citationItems":[{"id":313,"uris":["http://zotero.org/users/9459883/items/4BUN7XH2"],"itemData":{"id":313,"type":"article-journal","abstract":"In shadowing one of two simultaneous messages presented dichotically, subjects are unable to report any of the content of the rejected message. Even if the rejected message consists of a short list of simple words repeated many times, a recognition test fails to reveal any trace of the list. If numbers are interpolated in prose passages presented for dichotic shadowing, no more are recalled from the rejected messages if the instructions are specifically to remember numbers than if the instructions are general: a specific set for numbers will not break through the attentional barrier set up in this task. The only stimulus so far found that will break through this barrier is the subject's own name. It is probably only material “important” to the subject that will break through the barrier.","call-number":"2.143","container-title":"Quarterly Journal of Experimental Psychology","DOI":"10.1080/17470215908416289","ISSN":"0033-555X","issue":"1","journalAbbreviation":"Quarterly Journal of Experimental Psychology","language":"en","page":"56-60","source":"4","title":"Attention in Dichotic Listening: Affective Cues and the Influence of Instructions","title-short":"Attention in Dichotic Listening","volume":"11","author":[{"family":"Moray","given":"Neville"}],"issued":{"date-parts":[["1959",2]]},"citation-key":"morayAttentionDichoticListening1959"}}],"schema":"https://github.com/citation-style-language/schema/raw/master/csl-citation.json"} </w:instrText>
      </w:r>
      <w:r w:rsidR="00894E89">
        <w:rPr>
          <w:rFonts w:cs="Times New Roman"/>
        </w:rPr>
        <w:fldChar w:fldCharType="separate"/>
      </w:r>
      <w:r w:rsidR="00894E89" w:rsidRPr="00894E89">
        <w:rPr>
          <w:rFonts w:cs="Times New Roman"/>
        </w:rPr>
        <w:t>(Moray, 1959)</w:t>
      </w:r>
      <w:r w:rsidR="00894E89">
        <w:rPr>
          <w:rFonts w:cs="Times New Roman"/>
        </w:rPr>
        <w:fldChar w:fldCharType="end"/>
      </w:r>
      <w:r>
        <w:rPr>
          <w:rFonts w:cs="Times New Roman"/>
        </w:rPr>
        <w:t>，而且外界信息在实验室中临时与自我相关时，也会被更好地编码和记忆</w:t>
      </w:r>
      <w:bookmarkStart w:id="29" w:name="_Hlk105337466"/>
      <w:r w:rsidR="002C36C1">
        <w:rPr>
          <w:rFonts w:cs="Times New Roman"/>
        </w:rPr>
        <w:fldChar w:fldCharType="begin"/>
      </w:r>
      <w:r w:rsidR="002C36C1">
        <w:rPr>
          <w:rFonts w:cs="Times New Roman" w:hint="eastAsia"/>
        </w:rPr>
        <w:instrText xml:space="preserve"> ADDIN ZOTERO_ITEM CSL_CITATION {"citationID":"tYaok6Mp","properties":{"formattedCitation":"(Rogers\\uc0\\u31561{}, 1977)","plainCitation":"(Rogers</w:instrText>
      </w:r>
      <w:r w:rsidR="002C36C1">
        <w:rPr>
          <w:rFonts w:cs="Times New Roman" w:hint="eastAsia"/>
        </w:rPr>
        <w:instrText>等</w:instrText>
      </w:r>
      <w:r w:rsidR="002C36C1">
        <w:rPr>
          <w:rFonts w:cs="Times New Roman" w:hint="eastAsia"/>
        </w:rPr>
        <w:instrText>, 1977)","noteIndex":0},"citationItems":[{"id":324,"uris":["http://zotero.org/users/9459883/items/DRE6ADU6"</w:instrText>
      </w:r>
      <w:r w:rsidR="002C36C1">
        <w:rPr>
          <w:rFonts w:cs="Times New Roman"/>
        </w:rPr>
        <w:instrText xml:space="preserve">],"itemData":{"id":324,"type":"article-journal","abstract":"Conducted 2 experiments with 59 undergraduates to investigate the degree to which the self is implicated in processing personal information. Ss rated adjectives on 4 tasks designed to force varying kinds of encoding: structural, phonemic, semantic, and self-reference. Incidental recall of the rate words indicated that adjectives rated under the self-reference task were recalled the best. Results indicate that self-reference is a rich and powerful encoding process. As an aspect of the human information-processing system, the self appears to function as a superordinate schema that is deeply involved in the processing, interpretation, and memory of personal information. (32 ref) (PsycINFO Database Record (c) 2016 APA, all rights reserved)","container-title":"Journal of Personality and Social Psychology","DOI":"10.1037/0022-3514.35.9.677","ISSN":"1939-1315","issue":"9","note":"publisher-place: US\npublisher: American Psychological Association","page":"677-688","source":"APA PsycNet","title":"Self-reference and the encoding of personal information","volume":"35","author":[{"family":"Rogers","given":"T. B."},{"family":"Kuiper","given":"N. A."},{"family":"Kirker","given":"W. S."}],"issued":{"date-parts":[["1977"]]},"citation-key":"rogersSelfreferenceEncodingPersonal1977"}}],"schema":"https://github.com/citation-style-language/schema/raw/master/csl-citation.json"} </w:instrText>
      </w:r>
      <w:r w:rsidR="002C36C1">
        <w:rPr>
          <w:rFonts w:cs="Times New Roman"/>
        </w:rPr>
        <w:fldChar w:fldCharType="separate"/>
      </w:r>
      <w:r w:rsidR="002C36C1" w:rsidRPr="002C36C1">
        <w:rPr>
          <w:rFonts w:cs="Times New Roman"/>
          <w:kern w:val="0"/>
          <w:szCs w:val="24"/>
        </w:rPr>
        <w:t>(Rogers</w:t>
      </w:r>
      <w:r w:rsidR="002C36C1" w:rsidRPr="002C36C1">
        <w:rPr>
          <w:rFonts w:cs="Times New Roman"/>
          <w:kern w:val="0"/>
          <w:szCs w:val="24"/>
        </w:rPr>
        <w:t>等</w:t>
      </w:r>
      <w:r w:rsidR="002C36C1" w:rsidRPr="002C36C1">
        <w:rPr>
          <w:rFonts w:cs="Times New Roman"/>
          <w:kern w:val="0"/>
          <w:szCs w:val="24"/>
        </w:rPr>
        <w:t>, 1977)</w:t>
      </w:r>
      <w:r w:rsidR="002C36C1">
        <w:rPr>
          <w:rFonts w:cs="Times New Roman"/>
        </w:rPr>
        <w:fldChar w:fldCharType="end"/>
      </w:r>
      <w:bookmarkEnd w:id="29"/>
      <w:r>
        <w:rPr>
          <w:rFonts w:cs="Times New Roman"/>
        </w:rPr>
        <w:t>。认知神经科学兴起后，采用自我参照任务，研究者发现，与加工他人相关信息的条件相比，加工自我相关信息的条件下，腹内侧前额叶皮质</w:t>
      </w:r>
      <w:r>
        <w:rPr>
          <w:rFonts w:cs="Times New Roman"/>
        </w:rPr>
        <w:t xml:space="preserve">(ventromedial frontal cortex, </w:t>
      </w:r>
      <w:proofErr w:type="spellStart"/>
      <w:r>
        <w:rPr>
          <w:rFonts w:cs="Times New Roman"/>
        </w:rPr>
        <w:t>vmPFC</w:t>
      </w:r>
      <w:proofErr w:type="spellEnd"/>
      <w:r>
        <w:rPr>
          <w:rFonts w:cs="Times New Roman"/>
        </w:rPr>
        <w:t>)</w:t>
      </w:r>
      <w:r>
        <w:rPr>
          <w:rFonts w:cs="Times New Roman"/>
        </w:rPr>
        <w:t>和后扣带皮层（</w:t>
      </w:r>
      <w:r>
        <w:rPr>
          <w:rFonts w:cs="Times New Roman" w:hint="eastAsia"/>
        </w:rPr>
        <w:t>P</w:t>
      </w:r>
      <w:r>
        <w:rPr>
          <w:rFonts w:cs="Times New Roman"/>
        </w:rPr>
        <w:t>osterior cingulate cortex, PCC</w:t>
      </w:r>
      <w:r>
        <w:rPr>
          <w:rFonts w:cs="Times New Roman"/>
        </w:rPr>
        <w:t>）等脑区激活。</w:t>
      </w:r>
      <w:proofErr w:type="spellStart"/>
      <w:r>
        <w:rPr>
          <w:rFonts w:cs="Times New Roman"/>
        </w:rPr>
        <w:t>Northoff</w:t>
      </w:r>
      <w:proofErr w:type="spellEnd"/>
      <w:r>
        <w:rPr>
          <w:rFonts w:cs="Times New Roman"/>
        </w:rPr>
        <w:t>等</w:t>
      </w:r>
      <w:r>
        <w:rPr>
          <w:rFonts w:cs="Times New Roman"/>
        </w:rPr>
        <w:fldChar w:fldCharType="begin"/>
      </w:r>
      <w:r w:rsidR="003433F4">
        <w:rPr>
          <w:rFonts w:cs="Times New Roman" w:hint="eastAsia"/>
        </w:rPr>
        <w:instrText xml:space="preserve"> ADDIN ZOTERO_ITEM CSL_CITATION {"citationID":"5tzr0GGw","properties":{"formattedCitation":"(Northoff\\uc0\\u31561{}, 2006)","plainCitation":"(Northoff</w:instrText>
      </w:r>
      <w:r w:rsidR="003433F4">
        <w:rPr>
          <w:rFonts w:cs="Times New Roman" w:hint="eastAsia"/>
        </w:rPr>
        <w:instrText>等</w:instrText>
      </w:r>
      <w:r w:rsidR="003433F4">
        <w:rPr>
          <w:rFonts w:cs="Times New Roman" w:hint="eastAsia"/>
        </w:rPr>
        <w:instrText>, 2006)","noteIndex":0},"citationItems":[{"id":302,"uris":["http://zotero.org/users/9459883/items/L5WUC</w:instrText>
      </w:r>
      <w:r w:rsidR="003433F4">
        <w:rPr>
          <w:rFonts w:cs="Times New Roman"/>
        </w:rPr>
        <w:instrText xml:space="preserve">9XJ"],"itemData":{"id":302,"type":"article-journal","abstract":"The question of the self has intrigued philosophers and psychologists for a long time. More recently, distinct concepts of self have also been suggested in neuroscience. However, the exact relationship between these concepts and neural processing across different brain regions remains unclear. This article reviews neuroimaging studies comparing neural correlates during processing of stimuli related to the self with those of non-self-referential stimuli. All studies revealed activation in the medial regions of our brains' cortex during self-related stimuli. The activation in these so-called cortical midline structures (CMS) occurred across all functional domains (e.g., verbal, spatial, emotional, and facial). Cluster and factor analyses indicate functional specialization into ventral, dorsal, and posterior CMS remaining independent of domains. Taken together, our results suggest that self-referential processing is mediated by cortical midline structures. Since the CMS are densely and reciprocally connected to subcortical midline regions, we advocate an integrated cortical-subcortical midline system underlying human self. We conclude that self-referential processing in CMS constitutes the core of our self and is critical for elaborating experiential feelings of self, uniting several distinct concepts evident in current neuroscience.","call-number":"6.556","container-title":"NeuroImage","DOI":"10.1016/j.neuroimage.2005.12.002","ISSN":"1053-8119","issue":"1","journalAbbreviation":"Neuroimage","language":"eng","note":"PMID: 16466680","page":"440-457","source":"1","title":"Self-referential processing in our brain--a meta-analysis of imaging studies on the self","volume":"31","author":[{"family":"Northoff","given":"Georg"},{"family":"Heinzel","given":"Alexander"},{"family":"Greck","given":"Moritz","non-dropping-particle":"de"},{"family":"Bermpohl","given":"Felix"},{"family":"Dobrowolny","given":"Henrik"},{"family":"Panksepp","given":"Jaak"}],"issued":{"date-parts":[["2006",5,15]]},"citation-key":"northoffSelfreferentialProcessingOur2006"}}],"schema":"https://github.com/citation-style-language/schema/raw/master/csl-citation.json"} </w:instrText>
      </w:r>
      <w:r>
        <w:rPr>
          <w:rFonts w:cs="Times New Roman"/>
        </w:rPr>
        <w:fldChar w:fldCharType="separate"/>
      </w:r>
      <w:r w:rsidR="003433F4" w:rsidRPr="003433F4">
        <w:rPr>
          <w:rFonts w:cs="Times New Roman"/>
          <w:kern w:val="0"/>
          <w:szCs w:val="24"/>
        </w:rPr>
        <w:t>(</w:t>
      </w:r>
      <w:proofErr w:type="spellStart"/>
      <w:r w:rsidR="003433F4" w:rsidRPr="003433F4">
        <w:rPr>
          <w:rFonts w:cs="Times New Roman"/>
          <w:kern w:val="0"/>
          <w:szCs w:val="24"/>
        </w:rPr>
        <w:t>Northoff</w:t>
      </w:r>
      <w:proofErr w:type="spellEnd"/>
      <w:r w:rsidR="003433F4" w:rsidRPr="003433F4">
        <w:rPr>
          <w:rFonts w:cs="Times New Roman"/>
          <w:kern w:val="0"/>
          <w:szCs w:val="24"/>
        </w:rPr>
        <w:t>等</w:t>
      </w:r>
      <w:r w:rsidR="003433F4" w:rsidRPr="003433F4">
        <w:rPr>
          <w:rFonts w:cs="Times New Roman"/>
          <w:kern w:val="0"/>
          <w:szCs w:val="24"/>
        </w:rPr>
        <w:t>, 2006)</w:t>
      </w:r>
      <w:r>
        <w:rPr>
          <w:rFonts w:cs="Times New Roman"/>
        </w:rPr>
        <w:fldChar w:fldCharType="end"/>
      </w:r>
      <w:r>
        <w:rPr>
          <w:rFonts w:cs="Times New Roman"/>
        </w:rPr>
        <w:t>的元分析表明，自我参照加工激活了皮质中线结构，</w:t>
      </w:r>
      <w:proofErr w:type="gramStart"/>
      <w:r>
        <w:rPr>
          <w:rFonts w:cs="Times New Roman"/>
        </w:rPr>
        <w:t>包括</w:t>
      </w:r>
      <w:r>
        <w:rPr>
          <w:rFonts w:cs="Times New Roman" w:hint="eastAsia"/>
        </w:rPr>
        <w:t>包括</w:t>
      </w:r>
      <w:proofErr w:type="gramEnd"/>
      <w:r w:rsidR="00681945" w:rsidRPr="00681945">
        <w:rPr>
          <w:rFonts w:cs="Times New Roman" w:hint="eastAsia"/>
        </w:rPr>
        <w:t>内侧</w:t>
      </w:r>
      <w:proofErr w:type="gramStart"/>
      <w:r w:rsidR="00681945" w:rsidRPr="00681945">
        <w:rPr>
          <w:rFonts w:cs="Times New Roman" w:hint="eastAsia"/>
        </w:rPr>
        <w:t>眶</w:t>
      </w:r>
      <w:proofErr w:type="gramEnd"/>
      <w:r w:rsidR="00681945" w:rsidRPr="00681945">
        <w:rPr>
          <w:rFonts w:cs="Times New Roman" w:hint="eastAsia"/>
        </w:rPr>
        <w:t>前额叶皮层</w:t>
      </w:r>
      <w:r>
        <w:rPr>
          <w:rFonts w:cs="Times New Roman" w:hint="eastAsia"/>
        </w:rPr>
        <w:t>（</w:t>
      </w:r>
      <w:r w:rsidRPr="001852FF">
        <w:rPr>
          <w:rFonts w:cs="Times New Roman"/>
          <w:highlight w:val="yellow"/>
          <w:rPrChange w:id="30" w:author="Chuan-Peng Hu" w:date="2022-06-03T10:12:00Z">
            <w:rPr>
              <w:rFonts w:cs="Times New Roman"/>
            </w:rPr>
          </w:rPrChange>
        </w:rPr>
        <w:t>MOFC</w:t>
      </w:r>
      <w:r>
        <w:rPr>
          <w:rFonts w:cs="Times New Roman" w:hint="eastAsia"/>
        </w:rPr>
        <w:t>）、</w:t>
      </w:r>
      <w:r w:rsidR="00681945" w:rsidRPr="00681945">
        <w:rPr>
          <w:rFonts w:cs="Times New Roman" w:hint="eastAsia"/>
        </w:rPr>
        <w:t>腹内侧前额叶皮层</w:t>
      </w:r>
      <w:r>
        <w:rPr>
          <w:rFonts w:cs="Times New Roman" w:hint="eastAsia"/>
        </w:rPr>
        <w:t>（</w:t>
      </w:r>
      <w:r w:rsidRPr="001852FF">
        <w:rPr>
          <w:rFonts w:cs="Times New Roman"/>
          <w:highlight w:val="yellow"/>
          <w:rPrChange w:id="31" w:author="Chuan-Peng Hu" w:date="2022-06-03T10:12:00Z">
            <w:rPr>
              <w:rFonts w:cs="Times New Roman"/>
            </w:rPr>
          </w:rPrChange>
        </w:rPr>
        <w:t>VMPFC</w:t>
      </w:r>
      <w:r>
        <w:rPr>
          <w:rFonts w:cs="Times New Roman" w:hint="eastAsia"/>
        </w:rPr>
        <w:t>）、</w:t>
      </w:r>
      <w:r w:rsidR="00681945" w:rsidRPr="00681945">
        <w:rPr>
          <w:rFonts w:cs="Times New Roman" w:hint="eastAsia"/>
        </w:rPr>
        <w:t>下和上部前扣带回</w:t>
      </w:r>
      <w:r>
        <w:rPr>
          <w:rFonts w:cs="Times New Roman" w:hint="eastAsia"/>
        </w:rPr>
        <w:t>（</w:t>
      </w:r>
      <w:r w:rsidRPr="001852FF">
        <w:rPr>
          <w:rFonts w:cs="Times New Roman"/>
          <w:highlight w:val="yellow"/>
          <w:rPrChange w:id="32" w:author="Chuan-Peng Hu" w:date="2022-06-03T10:12:00Z">
            <w:rPr>
              <w:rFonts w:cs="Times New Roman"/>
            </w:rPr>
          </w:rPrChange>
        </w:rPr>
        <w:t>PACC</w:t>
      </w:r>
      <w:r w:rsidRPr="001852FF">
        <w:rPr>
          <w:rFonts w:cs="Times New Roman" w:hint="eastAsia"/>
          <w:highlight w:val="yellow"/>
          <w:rPrChange w:id="33" w:author="Chuan-Peng Hu" w:date="2022-06-03T10:12:00Z">
            <w:rPr>
              <w:rFonts w:cs="Times New Roman" w:hint="eastAsia"/>
            </w:rPr>
          </w:rPrChange>
        </w:rPr>
        <w:t>，</w:t>
      </w:r>
      <w:r w:rsidRPr="001852FF">
        <w:rPr>
          <w:rFonts w:cs="Times New Roman"/>
          <w:highlight w:val="yellow"/>
          <w:rPrChange w:id="34" w:author="Chuan-Peng Hu" w:date="2022-06-03T10:12:00Z">
            <w:rPr>
              <w:rFonts w:cs="Times New Roman"/>
            </w:rPr>
          </w:rPrChange>
        </w:rPr>
        <w:t>SACC</w:t>
      </w:r>
      <w:r>
        <w:rPr>
          <w:rFonts w:cs="Times New Roman" w:hint="eastAsia"/>
        </w:rPr>
        <w:t>）、</w:t>
      </w:r>
      <w:r>
        <w:rPr>
          <w:rFonts w:cs="Times New Roman" w:hint="eastAsia"/>
        </w:rPr>
        <w:lastRenderedPageBreak/>
        <w:t>背内侧前额叶皮层（</w:t>
      </w:r>
      <w:r w:rsidRPr="001852FF">
        <w:rPr>
          <w:rFonts w:cs="Times New Roman"/>
          <w:highlight w:val="yellow"/>
          <w:rPrChange w:id="35" w:author="Chuan-Peng Hu" w:date="2022-06-03T10:12:00Z">
            <w:rPr>
              <w:rFonts w:cs="Times New Roman"/>
            </w:rPr>
          </w:rPrChange>
        </w:rPr>
        <w:t>DMPFC</w:t>
      </w:r>
      <w:r>
        <w:rPr>
          <w:rFonts w:cs="Times New Roman" w:hint="eastAsia"/>
        </w:rPr>
        <w:t>）、内侧顶叶皮层（</w:t>
      </w:r>
      <w:r w:rsidRPr="001852FF">
        <w:rPr>
          <w:rFonts w:cs="Times New Roman"/>
          <w:highlight w:val="yellow"/>
          <w:rPrChange w:id="36" w:author="Chuan-Peng Hu" w:date="2022-06-03T10:12:00Z">
            <w:rPr>
              <w:rFonts w:cs="Times New Roman"/>
            </w:rPr>
          </w:rPrChange>
        </w:rPr>
        <w:t>MPC</w:t>
      </w:r>
      <w:r>
        <w:rPr>
          <w:rFonts w:cs="Times New Roman" w:hint="eastAsia"/>
        </w:rPr>
        <w:t>）、</w:t>
      </w:r>
      <w:r w:rsidR="00F34A71" w:rsidRPr="00F34A71">
        <w:rPr>
          <w:rFonts w:cs="Times New Roman" w:hint="eastAsia"/>
        </w:rPr>
        <w:t>后扣带回</w:t>
      </w:r>
      <w:r>
        <w:rPr>
          <w:rFonts w:cs="Times New Roman" w:hint="eastAsia"/>
        </w:rPr>
        <w:t>（</w:t>
      </w:r>
      <w:r w:rsidRPr="001852FF">
        <w:rPr>
          <w:rFonts w:cs="Times New Roman"/>
          <w:highlight w:val="yellow"/>
          <w:rPrChange w:id="37" w:author="Chuan-Peng Hu" w:date="2022-06-03T10:12:00Z">
            <w:rPr>
              <w:rFonts w:cs="Times New Roman"/>
            </w:rPr>
          </w:rPrChange>
        </w:rPr>
        <w:t>PCC</w:t>
      </w:r>
      <w:r>
        <w:rPr>
          <w:rFonts w:cs="Times New Roman" w:hint="eastAsia"/>
        </w:rPr>
        <w:t>）和</w:t>
      </w:r>
      <w:r w:rsidR="00F34A71" w:rsidRPr="00F34A71">
        <w:rPr>
          <w:rFonts w:cs="Times New Roman" w:hint="eastAsia"/>
        </w:rPr>
        <w:t>后枕叶皮层</w:t>
      </w:r>
      <w:r>
        <w:rPr>
          <w:rFonts w:cs="Times New Roman" w:hint="eastAsia"/>
        </w:rPr>
        <w:t>（</w:t>
      </w:r>
      <w:r w:rsidRPr="001852FF">
        <w:rPr>
          <w:rFonts w:cs="Times New Roman"/>
          <w:highlight w:val="yellow"/>
          <w:rPrChange w:id="38" w:author="Chuan-Peng Hu" w:date="2022-06-03T10:12:00Z">
            <w:rPr>
              <w:rFonts w:cs="Times New Roman"/>
            </w:rPr>
          </w:rPrChange>
        </w:rPr>
        <w:t>RSC</w:t>
      </w:r>
      <w:r>
        <w:rPr>
          <w:rFonts w:cs="Times New Roman" w:hint="eastAsia"/>
        </w:rPr>
        <w:t>）</w:t>
      </w:r>
      <w:r>
        <w:rPr>
          <w:rFonts w:cs="Times New Roman"/>
        </w:rPr>
        <w:t>。</w:t>
      </w:r>
      <w:r>
        <w:rPr>
          <w:rFonts w:cs="Times New Roman" w:hint="eastAsia"/>
        </w:rPr>
        <w:t>但是，无法确定</w:t>
      </w:r>
      <w:r>
        <w:rPr>
          <w:rFonts w:cs="Times New Roman" w:hint="eastAsia"/>
        </w:rPr>
        <w:t>CMS</w:t>
      </w:r>
      <w:r>
        <w:rPr>
          <w:rFonts w:cs="Times New Roman" w:hint="eastAsia"/>
        </w:rPr>
        <w:t>的激活是否与感知</w:t>
      </w:r>
      <w:proofErr w:type="gramStart"/>
      <w:r>
        <w:rPr>
          <w:rFonts w:cs="Times New Roman" w:hint="eastAsia"/>
        </w:rPr>
        <w:t>觉领域</w:t>
      </w:r>
      <w:proofErr w:type="gramEnd"/>
      <w:r>
        <w:rPr>
          <w:rFonts w:cs="Times New Roman" w:hint="eastAsia"/>
        </w:rPr>
        <w:t>的一些特定任务过程有关。</w:t>
      </w:r>
      <w:r>
        <w:rPr>
          <w:rFonts w:cs="Times New Roman"/>
        </w:rPr>
        <w:t>Hu et al (2016)</w:t>
      </w:r>
      <w:r>
        <w:rPr>
          <w:rFonts w:cs="Times New Roman"/>
        </w:rPr>
        <w:t>则进一步表明，仅仅心理上的自我参考加工，即当人们对自己进行评估时，才会激活皮质中线结构，但对于自我面孔等身体自我信息的加工，则不会激活皮质中线结构。后续的研究证实了自我信息加工具有不同的层级【】。</w:t>
      </w:r>
      <w:r>
        <w:rPr>
          <w:rFonts w:cs="Times New Roman"/>
        </w:rPr>
        <w:t xml:space="preserve"> </w:t>
      </w:r>
    </w:p>
    <w:p w14:paraId="533054D3" w14:textId="77777777" w:rsidR="008F7627" w:rsidRDefault="008F7627">
      <w:pPr>
        <w:ind w:firstLineChars="200" w:firstLine="420"/>
      </w:pPr>
    </w:p>
    <w:p w14:paraId="0032F2D4" w14:textId="77777777" w:rsidR="008F7627" w:rsidRDefault="00006A4E">
      <w:pPr>
        <w:ind w:firstLineChars="200" w:firstLine="420"/>
      </w:pPr>
      <w:r>
        <w:rPr>
          <w:rFonts w:hint="eastAsia"/>
        </w:rPr>
        <w:t>【</w:t>
      </w:r>
      <w:r>
        <w:rPr>
          <w:rFonts w:ascii="华文楷体" w:hAnsi="华文楷体" w:hint="eastAsia"/>
          <w:i/>
          <w:iCs/>
          <w:highlight w:val="lightGray"/>
        </w:rPr>
        <w:t>主旨句：自我参照加工与</w:t>
      </w:r>
      <w:r>
        <w:rPr>
          <w:rFonts w:ascii="华文楷体" w:hAnsi="华文楷体" w:hint="eastAsia"/>
          <w:i/>
          <w:iCs/>
          <w:highlight w:val="lightGray"/>
        </w:rPr>
        <w:t>DMN</w:t>
      </w:r>
      <w:r>
        <w:rPr>
          <w:rFonts w:hint="eastAsia"/>
        </w:rPr>
        <w:t>】</w:t>
      </w:r>
    </w:p>
    <w:p w14:paraId="3D9A7021" w14:textId="4DD3D6A9" w:rsidR="008F7627" w:rsidRDefault="00006A4E">
      <w:pPr>
        <w:ind w:firstLineChars="200" w:firstLine="420"/>
        <w:rPr>
          <w:rFonts w:cs="Times New Roman"/>
        </w:rPr>
      </w:pPr>
      <w:r>
        <w:rPr>
          <w:rFonts w:cs="Times New Roman"/>
        </w:rPr>
        <w:t>自我参照加工与功能磁共振研究中最稳定观察到的默认网络（</w:t>
      </w:r>
      <w:r>
        <w:rPr>
          <w:rFonts w:cs="Times New Roman"/>
        </w:rPr>
        <w:t>default network or default mode network</w:t>
      </w:r>
      <w:r>
        <w:rPr>
          <w:rFonts w:cs="Times New Roman"/>
        </w:rPr>
        <w:t>，</w:t>
      </w:r>
      <w:r>
        <w:rPr>
          <w:rFonts w:cs="Times New Roman"/>
        </w:rPr>
        <w:t xml:space="preserve"> DMN</w:t>
      </w:r>
      <w:r>
        <w:rPr>
          <w:rFonts w:cs="Times New Roman"/>
        </w:rPr>
        <w:t>）的激活存在共同之处。即内侧前额叶与后扣带回等皮质中线结构。虽然早期研究对</w:t>
      </w:r>
      <w:r>
        <w:rPr>
          <w:rFonts w:cs="Times New Roman"/>
        </w:rPr>
        <w:t>DMN</w:t>
      </w:r>
      <w:r>
        <w:rPr>
          <w:rFonts w:cs="Times New Roman"/>
        </w:rPr>
        <w:t>的具体功能的存在不同的争议，但</w:t>
      </w:r>
      <w:r w:rsidR="003433F4">
        <w:rPr>
          <w:rFonts w:cs="Times New Roman"/>
        </w:rPr>
        <w:fldChar w:fldCharType="begin"/>
      </w:r>
      <w:r w:rsidR="003433F4">
        <w:rPr>
          <w:rFonts w:cs="Times New Roman" w:hint="eastAsia"/>
        </w:rPr>
        <w:instrText xml:space="preserve"> ADDIN ZOTERO_ITEM CSL_CITATION {"citationID":"UiOVABDT","properties":{"formattedCitation":"(Andrews-Hanna\\uc0\\u31561{}, 2010)","plainCitation":"(Andrews-Hanna</w:instrText>
      </w:r>
      <w:r w:rsidR="003433F4">
        <w:rPr>
          <w:rFonts w:cs="Times New Roman" w:hint="eastAsia"/>
        </w:rPr>
        <w:instrText>等</w:instrText>
      </w:r>
      <w:r w:rsidR="003433F4">
        <w:rPr>
          <w:rFonts w:cs="Times New Roman" w:hint="eastAsia"/>
        </w:rPr>
        <w:instrText>, 2010)","noteIndex":0},"citationItems":[{"id":"uOS1sqP9/nL0uc7Ls","uris":["http://zotero.org</w:instrText>
      </w:r>
      <w:r w:rsidR="003433F4">
        <w:rPr>
          <w:rFonts w:cs="Times New Roman"/>
        </w:rPr>
        <w:instrText xml:space="preserve">/users/398841/items/6WDHJ5XI"],"itemData":{"id":"uOS1sqP9/nL0uc7Ls","type":"article-journal","abstract":"One of the most consistent observations in human functional imaging is that a network of brain regions referred to as the “default network” increases its activity during passive states. Here we explored the anatomy and function of the default network across three studies to resolve divergent hypotheses about its contributions to spontaneous cognition and active forms of decision making. Analysis of intrinsic activity revealed the network comprises multiple, dissociated components. A midline core (posterior cingulate and anterior medial prefrontal cortex) is active when people make self-relevant, affective decisions. In contrast, a medial temporal lobe subsystem becomes engaged when decisions involve constructing a mental scene based on memory. During certain experimentally directed and spontaneous acts of future-oriented thought, these dissociated components are simultaneously engaged, presumably to facilitate construction of mental models of personally significant events.","container-title":"Neuron","DOI":"10.1016/j.neuron.2010.02.005","ISSN":"0896-6273","issue":"4","journalAbbreviation":"Neuron","language":"en","page":"550-562","source":"ScienceDirect","title":"Functional-Anatomic Fractionation of the Brain's Default Network","volume":"65","author":[{"family":"Andrews-Hanna","given":"Jessica R."},{"family":"Reidler","given":"Jay S."},{"family":"Sepulcre","given":"Jorge"},{"family":"Poulin","given":"Renee"},{"family":"Buckner","given":"Randy L."}],"issued":{"date-parts":[["2010",2,25]]}}}],"schema":"https://github.com/citation-style-language/schema/raw/master/csl-citation.json"} </w:instrText>
      </w:r>
      <w:r w:rsidR="003433F4">
        <w:rPr>
          <w:rFonts w:cs="Times New Roman"/>
        </w:rPr>
        <w:fldChar w:fldCharType="separate"/>
      </w:r>
      <w:r w:rsidR="003433F4" w:rsidRPr="003433F4">
        <w:rPr>
          <w:rFonts w:cs="Times New Roman"/>
          <w:kern w:val="0"/>
          <w:szCs w:val="24"/>
        </w:rPr>
        <w:t>Andrews-Hanna</w:t>
      </w:r>
      <w:r w:rsidR="003433F4" w:rsidRPr="003433F4">
        <w:rPr>
          <w:rFonts w:cs="Times New Roman"/>
          <w:kern w:val="0"/>
          <w:szCs w:val="24"/>
        </w:rPr>
        <w:t>等</w:t>
      </w:r>
      <w:r w:rsidR="00F51E15">
        <w:rPr>
          <w:rFonts w:cs="Times New Roman" w:hint="eastAsia"/>
          <w:kern w:val="0"/>
          <w:szCs w:val="24"/>
        </w:rPr>
        <w:t>(</w:t>
      </w:r>
      <w:r w:rsidR="003433F4" w:rsidRPr="003433F4">
        <w:rPr>
          <w:rFonts w:cs="Times New Roman"/>
          <w:kern w:val="0"/>
          <w:szCs w:val="24"/>
        </w:rPr>
        <w:t>2010)</w:t>
      </w:r>
      <w:r w:rsidR="003433F4">
        <w:rPr>
          <w:rFonts w:cs="Times New Roman"/>
        </w:rPr>
        <w:fldChar w:fldCharType="end"/>
      </w:r>
      <w:r>
        <w:rPr>
          <w:rFonts w:cs="Times New Roman"/>
        </w:rPr>
        <w:t>发现，</w:t>
      </w:r>
      <w:r>
        <w:rPr>
          <w:rFonts w:cs="Times New Roman"/>
        </w:rPr>
        <w:t>DMN</w:t>
      </w:r>
      <w:r>
        <w:rPr>
          <w:rFonts w:cs="Times New Roman"/>
        </w:rPr>
        <w:t>很重要的一个功能在于自我参照加工。即当人们在没有进行特定任务时，可能更多地回想与自己有关的信息，如自传体记忆等。因此</w:t>
      </w:r>
      <w:r>
        <w:rPr>
          <w:rFonts w:cs="Times New Roman"/>
        </w:rPr>
        <w:t>Andrews-Hanna</w:t>
      </w:r>
      <w:r>
        <w:rPr>
          <w:rFonts w:cs="Times New Roman"/>
        </w:rPr>
        <w:t>等认为，</w:t>
      </w:r>
      <w:r>
        <w:rPr>
          <w:rFonts w:cs="Times New Roman"/>
        </w:rPr>
        <w:t>DMN</w:t>
      </w:r>
      <w:r>
        <w:rPr>
          <w:rFonts w:cs="Times New Roman"/>
        </w:rPr>
        <w:t>中包含至少两种不同的功能，由后扣带回</w:t>
      </w:r>
      <w:r>
        <w:rPr>
          <w:rFonts w:cs="Times New Roman"/>
        </w:rPr>
        <w:t>PCC</w:t>
      </w:r>
      <w:r>
        <w:rPr>
          <w:rFonts w:cs="Times New Roman"/>
        </w:rPr>
        <w:t>和内侧前额叶前部的中央网络主要是由于人们进行自我相关的情绪加工。这一结论在后续的研究中为其他研究者所支持。直接比较自我参照加工与</w:t>
      </w:r>
      <w:r>
        <w:rPr>
          <w:rFonts w:cs="Times New Roman"/>
        </w:rPr>
        <w:t>DMN</w:t>
      </w:r>
      <w:r>
        <w:rPr>
          <w:rFonts w:cs="Times New Roman"/>
        </w:rPr>
        <w:t>的研究也表明，自我参照加工与</w:t>
      </w:r>
      <w:r>
        <w:rPr>
          <w:rFonts w:cs="Times New Roman"/>
        </w:rPr>
        <w:t>DMN</w:t>
      </w:r>
      <w:r>
        <w:rPr>
          <w:rFonts w:cs="Times New Roman"/>
        </w:rPr>
        <w:t>均激活了</w:t>
      </w:r>
      <w:proofErr w:type="spellStart"/>
      <w:r>
        <w:rPr>
          <w:rFonts w:cs="Times New Roman"/>
        </w:rPr>
        <w:t>pgACC</w:t>
      </w:r>
      <w:proofErr w:type="spellEnd"/>
      <w:r>
        <w:rPr>
          <w:rFonts w:cs="Times New Roman"/>
        </w:rPr>
        <w:t>这个脑区，进一步强化了自我参照与</w:t>
      </w:r>
      <w:r>
        <w:rPr>
          <w:rFonts w:cs="Times New Roman"/>
        </w:rPr>
        <w:t>DMN</w:t>
      </w:r>
      <w:r>
        <w:rPr>
          <w:rFonts w:cs="Times New Roman"/>
        </w:rPr>
        <w:t>密切相关这一观点。此外，由于自动化元分析平台如</w:t>
      </w:r>
      <w:proofErr w:type="spellStart"/>
      <w:r>
        <w:rPr>
          <w:rFonts w:cs="Times New Roman"/>
        </w:rPr>
        <w:t>Neurosynth</w:t>
      </w:r>
      <w:proofErr w:type="spellEnd"/>
      <w:r>
        <w:rPr>
          <w:rFonts w:cs="Times New Roman"/>
        </w:rPr>
        <w:t>的出现</w:t>
      </w:r>
      <w:r w:rsidR="00685F17">
        <w:rPr>
          <w:rFonts w:cs="Times New Roman"/>
        </w:rPr>
        <w:fldChar w:fldCharType="begin"/>
      </w:r>
      <w:r w:rsidR="00685F17">
        <w:rPr>
          <w:rFonts w:cs="Times New Roman" w:hint="eastAsia"/>
        </w:rPr>
        <w:instrText xml:space="preserve"> ADDIN ZOTERO_ITEM CSL_CITATION {"citationID":"DgGGseki","properties":{"formattedCitation":"(Yarkoni\\uc0\\u31561{}, 2011)","plainCitation":"(Yarkoni</w:instrText>
      </w:r>
      <w:r w:rsidR="00685F17">
        <w:rPr>
          <w:rFonts w:cs="Times New Roman" w:hint="eastAsia"/>
        </w:rPr>
        <w:instrText>等</w:instrText>
      </w:r>
      <w:r w:rsidR="00685F17">
        <w:rPr>
          <w:rFonts w:cs="Times New Roman" w:hint="eastAsia"/>
        </w:rPr>
        <w:instrText>, 2011)","noteIndex":0},"citationItems":[{"id":42,"uris":["http://zotero.org/users/9459883/items/PRQEH4DQ</w:instrText>
      </w:r>
      <w:r w:rsidR="00685F17">
        <w:rPr>
          <w:rFonts w:cs="Times New Roman"/>
        </w:rPr>
        <w:instrText xml:space="preserve">"],"itemData":{"id":42,"type":"article-journal","call-number":"28.547","container-title":"Nature Methods","DOI":"10.1038/nmeth.1635","ISSN":"1548-7091, 1548-7105","issue":"8","journalAbbreviation":"Nat Methods","language":"en","page":"665-670","source":"1","title":"Large-scale automated synthesis of human functional neuroimaging data","volume":"8","author":[{"family":"Yarkoni","given":"Tal"},{"family":"Poldrack","given":"Russell A"},{"family":"Nichols","given":"Thomas E"},{"family":"Van Essen","given":"David C"},{"family":"Wager","given":"Tor D"}],"issued":{"date-parts":[["2011",8]]},"citation-key":"yarkoniLargescaleAutomatedSynthesis2011"}}],"schema":"https://github.com/citation-style-language/schema/raw/master/csl-citation.json"} </w:instrText>
      </w:r>
      <w:r w:rsidR="00685F17">
        <w:rPr>
          <w:rFonts w:cs="Times New Roman"/>
        </w:rPr>
        <w:fldChar w:fldCharType="separate"/>
      </w:r>
      <w:r w:rsidR="00685F17" w:rsidRPr="00685F17">
        <w:rPr>
          <w:rFonts w:cs="Times New Roman"/>
          <w:kern w:val="0"/>
          <w:szCs w:val="24"/>
        </w:rPr>
        <w:t>(</w:t>
      </w:r>
      <w:proofErr w:type="spellStart"/>
      <w:r w:rsidR="00685F17" w:rsidRPr="00685F17">
        <w:rPr>
          <w:rFonts w:cs="Times New Roman"/>
          <w:kern w:val="0"/>
          <w:szCs w:val="24"/>
        </w:rPr>
        <w:t>Yarkoni</w:t>
      </w:r>
      <w:proofErr w:type="spellEnd"/>
      <w:r w:rsidR="00685F17" w:rsidRPr="00685F17">
        <w:rPr>
          <w:rFonts w:cs="Times New Roman"/>
          <w:kern w:val="0"/>
          <w:szCs w:val="24"/>
        </w:rPr>
        <w:t>等</w:t>
      </w:r>
      <w:r w:rsidR="00685F17" w:rsidRPr="00685F17">
        <w:rPr>
          <w:rFonts w:cs="Times New Roman"/>
          <w:kern w:val="0"/>
          <w:szCs w:val="24"/>
        </w:rPr>
        <w:t>, 2011)</w:t>
      </w:r>
      <w:r w:rsidR="00685F17">
        <w:rPr>
          <w:rFonts w:cs="Times New Roman"/>
        </w:rPr>
        <w:fldChar w:fldCharType="end"/>
      </w:r>
      <w:r>
        <w:rPr>
          <w:rFonts w:cs="Times New Roman" w:hint="eastAsia"/>
        </w:rPr>
        <w:t>[</w:t>
      </w:r>
      <w:commentRangeStart w:id="39"/>
      <w:r w:rsidRPr="00EE2388">
        <w:rPr>
          <w:rFonts w:cs="Times New Roman"/>
          <w:highlight w:val="yellow"/>
        </w:rPr>
        <w:t>citation</w:t>
      </w:r>
      <w:r>
        <w:rPr>
          <w:rFonts w:cs="Times New Roman"/>
        </w:rPr>
        <w:t>]</w:t>
      </w:r>
      <w:commentRangeEnd w:id="39"/>
      <w:r w:rsidR="001852FF">
        <w:rPr>
          <w:rStyle w:val="a8"/>
        </w:rPr>
        <w:commentReference w:id="39"/>
      </w:r>
      <w:r>
        <w:rPr>
          <w:rFonts w:cs="Times New Roman"/>
        </w:rPr>
        <w:t>，研究者可以通过自动抓取的关键词与大脑坐标，通过坐标与关键词共同出现的频率来推断脑区与认知过程的关系。这一逆向推理的工具有助于解释大脑的功能，同时也让</w:t>
      </w:r>
      <w:r>
        <w:rPr>
          <w:rFonts w:cs="Times New Roman"/>
        </w:rPr>
        <w:t>DMN</w:t>
      </w:r>
      <w:r>
        <w:rPr>
          <w:rFonts w:cs="Times New Roman"/>
        </w:rPr>
        <w:t>可能包含自我参照加工这一观点进一步强化。</w:t>
      </w:r>
    </w:p>
    <w:p w14:paraId="68CC75E8" w14:textId="77777777" w:rsidR="008F7627" w:rsidRDefault="008F7627">
      <w:pPr>
        <w:ind w:firstLineChars="200" w:firstLine="420"/>
        <w:rPr>
          <w:rFonts w:cs="Times New Roman"/>
        </w:rPr>
      </w:pPr>
    </w:p>
    <w:p w14:paraId="06D43E4B" w14:textId="77777777" w:rsidR="008F7627" w:rsidRDefault="00006A4E">
      <w:pPr>
        <w:ind w:firstLineChars="200" w:firstLine="420"/>
        <w:rPr>
          <w:rFonts w:cs="Times New Roman"/>
        </w:rPr>
      </w:pPr>
      <w:r>
        <w:rPr>
          <w:rFonts w:cs="Times New Roman"/>
          <w:highlight w:val="lightGray"/>
        </w:rPr>
        <w:t>【</w:t>
      </w:r>
      <w:r>
        <w:rPr>
          <w:rFonts w:cs="Times New Roman"/>
          <w:i/>
          <w:iCs/>
          <w:highlight w:val="lightGray"/>
        </w:rPr>
        <w:t>主旨句：自我参照加工与</w:t>
      </w:r>
      <w:r>
        <w:rPr>
          <w:rFonts w:cs="Times New Roman" w:hint="eastAsia"/>
          <w:i/>
          <w:iCs/>
          <w:highlight w:val="lightGray"/>
        </w:rPr>
        <w:t>精神疾病</w:t>
      </w:r>
      <w:r>
        <w:rPr>
          <w:rFonts w:cs="Times New Roman"/>
          <w:highlight w:val="lightGray"/>
        </w:rPr>
        <w:t>】</w:t>
      </w:r>
    </w:p>
    <w:p w14:paraId="17668423" w14:textId="70801394" w:rsidR="008F7627" w:rsidRDefault="00006A4E">
      <w:pPr>
        <w:ind w:firstLineChars="200" w:firstLine="420"/>
        <w:rPr>
          <w:rFonts w:ascii="华文楷体" w:hAnsi="华文楷体"/>
        </w:rPr>
      </w:pPr>
      <w:r>
        <w:rPr>
          <w:rFonts w:cs="Times New Roman" w:hint="eastAsia"/>
        </w:rPr>
        <w:t>DMN</w:t>
      </w:r>
      <w:r>
        <w:rPr>
          <w:rFonts w:cs="Times New Roman" w:hint="eastAsia"/>
        </w:rPr>
        <w:t>中包含自我参照加工的这一观点不仅在认知神经科学中广泛传播，也对精神疾病研究产生了重要的影响。</w:t>
      </w:r>
      <w:r>
        <w:rPr>
          <w:rFonts w:hint="eastAsia"/>
        </w:rPr>
        <w:t>研究表明，自我参照相关脑区的功能异常可能导致精神疾病，</w:t>
      </w:r>
      <w:r w:rsidRPr="00CE2805">
        <w:rPr>
          <w:rFonts w:cs="Times New Roman"/>
        </w:rPr>
        <w:t>比如抑郁症</w:t>
      </w:r>
      <w:r w:rsidRPr="00CE2805">
        <w:rPr>
          <w:rFonts w:cs="Times New Roman"/>
        </w:rPr>
        <w:fldChar w:fldCharType="begin"/>
      </w:r>
      <w:r w:rsidR="003433F4">
        <w:rPr>
          <w:rFonts w:cs="Times New Roman" w:hint="eastAsia"/>
        </w:rPr>
        <w:instrText xml:space="preserve"> ADDIN ZOTERO_ITEM CSL_CITATION {"citationID":"kvZ212Bu","properties":{"formattedCitation":"(Sheline\\uc0\\u31561{}, 2009)","plainCitation":"(Sheline</w:instrText>
      </w:r>
      <w:r w:rsidR="003433F4">
        <w:rPr>
          <w:rFonts w:cs="Times New Roman" w:hint="eastAsia"/>
        </w:rPr>
        <w:instrText>等</w:instrText>
      </w:r>
      <w:r w:rsidR="003433F4">
        <w:rPr>
          <w:rFonts w:cs="Times New Roman" w:hint="eastAsia"/>
        </w:rPr>
        <w:instrText>, 2009)","noteIndex":0},"citationItems":[{"id":174,"uris":["http://zotero.org/users/9459883/items/GUP48HS</w:instrText>
      </w:r>
      <w:r w:rsidR="003433F4">
        <w:rPr>
          <w:rFonts w:cs="Times New Roman"/>
        </w:rPr>
        <w:instrText xml:space="preserve">L"],"itemData":{"id":174,"type":"article-journal","abstract":"The recently discovered default mode network (DMN) is a group of areas in the human brain characterized, collectively, by functions of a self-referential nature. In normal individuals, activity in the DMN is reduced during nonself-referential goal-directed tasks, in keeping with the folk-psychological notion of losing one's self in one's work. Imaging and anatomical studies in major depression have found alterations in both the structure and function in some regions that belong to the DMN, thus, suggesting a basis for the disordered self-referential thought of depression. Here, we sought to examine DMN functionality as a network in patients with major depression, asking whether the ability to regulate its activity and, hence, its role in self-referential processing, was impaired. To do so, we asked patients and controls to examine negative pictures passively and also to reappraise them actively. In widely distributed elements of the DMN [ventromedial prefrontal cortex prefrontal cortex (BA 10), anterior cingulate (BA 24/32), lateral parietal cortex (BA 39), and lateral temporal cortex (BA 21)], depressed, but not control subjects, exhibited a failure to reduce activity while both looking at negative pictures and reappraising them. Furthermore, looking at negative pictures elicited a significantly greater increase in activity in other DMN regions (amygdala, parahippocampus, and hippocampus) in depressed than in control subjects. These data suggest depression is characterized by both stimulus-induced heightened activity and a failure to normally down-regulate activity broadly within the DMN. These findings provide a brain network framework within which to consider the pathophysiology of depression.","container-title":"Proceedings of the National Academy of Sciences","DOI":"10.1073/pnas.0812686106","ISSN":"0027-8424, 1091-6490","issue":"6","journalAbbreviation":"Proc. Natl. Acad. Sci. U.S.A.","language":"en","page":"1942-1947","source":"DOI.org (Crossref)","title":"The default mode network and self-referential processes in depression","volume":"106","author":[{"family":"Sheline","given":"Yvette I."},{"family":"Barch","given":"Deanna M."},{"family":"Price","given":"Joseph L."},{"family":"Rundle","given":"Melissa M."},{"family":"Vaishnavi","given":"S. Neil"},{"family":"Snyder","given":"Abraham Z."},{"family":"Mintun","given":"Mark A."},{"family":"Wang","given":"Suzhi"},{"family":"Coalson","given":"Rebecca S."},{"family":"Raichle","given":"Marcus E."}],"issued":{"date-parts":[["2009",2,10]]},"citation-key":"shelineDefaultModeNetwork2009"}}],"schema":"https://github.com/citation-style-language/schema/raw/master/csl-citation.json"} </w:instrText>
      </w:r>
      <w:r w:rsidRPr="00CE2805">
        <w:rPr>
          <w:rFonts w:cs="Times New Roman"/>
        </w:rPr>
        <w:fldChar w:fldCharType="separate"/>
      </w:r>
      <w:r w:rsidR="003433F4" w:rsidRPr="003433F4">
        <w:rPr>
          <w:rFonts w:cs="Times New Roman"/>
          <w:kern w:val="0"/>
          <w:szCs w:val="24"/>
        </w:rPr>
        <w:t>(Sheline</w:t>
      </w:r>
      <w:r w:rsidR="003433F4" w:rsidRPr="003433F4">
        <w:rPr>
          <w:rFonts w:cs="Times New Roman"/>
          <w:kern w:val="0"/>
          <w:szCs w:val="24"/>
        </w:rPr>
        <w:t>等</w:t>
      </w:r>
      <w:r w:rsidR="003433F4" w:rsidRPr="003433F4">
        <w:rPr>
          <w:rFonts w:cs="Times New Roman"/>
          <w:kern w:val="0"/>
          <w:szCs w:val="24"/>
        </w:rPr>
        <w:t>, 2009)</w:t>
      </w:r>
      <w:r w:rsidRPr="00CE2805">
        <w:rPr>
          <w:rFonts w:cs="Times New Roman"/>
        </w:rPr>
        <w:fldChar w:fldCharType="end"/>
      </w:r>
      <w:r w:rsidRPr="00CE2805">
        <w:rPr>
          <w:rFonts w:cs="Times New Roman"/>
        </w:rPr>
        <w:t>，精神分裂症</w:t>
      </w:r>
      <w:r w:rsidRPr="00CE2805">
        <w:rPr>
          <w:rFonts w:cs="Times New Roman"/>
        </w:rPr>
        <w:fldChar w:fldCharType="begin"/>
      </w:r>
      <w:r w:rsidR="003433F4">
        <w:rPr>
          <w:rFonts w:cs="Times New Roman" w:hint="eastAsia"/>
        </w:rPr>
        <w:instrText xml:space="preserve"> ADDIN ZOTERO_ITEM CSL_CITATION {"citationID":"baoJ1PWB","properties":{"formattedCitation":"(van der Meer\\uc0\\u31561{}, 2010)","plainCitation":"(van der Meer</w:instrText>
      </w:r>
      <w:r w:rsidR="003433F4">
        <w:rPr>
          <w:rFonts w:cs="Times New Roman" w:hint="eastAsia"/>
        </w:rPr>
        <w:instrText>等</w:instrText>
      </w:r>
      <w:r w:rsidR="003433F4">
        <w:rPr>
          <w:rFonts w:cs="Times New Roman" w:hint="eastAsia"/>
        </w:rPr>
        <w:instrText>, 2010)","noteIndex":0},"citationItems":[{"id":290,"uris":["http://zotero.org/users/9459883/ite</w:instrText>
      </w:r>
      <w:r w:rsidR="003433F4">
        <w:rPr>
          <w:rFonts w:cs="Times New Roman"/>
        </w:rPr>
        <w:instrText xml:space="preserve">ms/IWZFTNVX"],"itemData":{"id":290,"type":"article-journal","abstract":"Several studies have investigated the neural correlates of self-reﬂection. In the paradigm most commonly used to address this concept, a subject is presented with trait adjectives or sentences and asked whether they describe him or her. Functional neuroimaging research has revealed a set of regions known as Cortical Midline Structures (CMS) appearing to be critically involved in self-reﬂection processes. Furthermore, it has been shown that patients suffering damage to the CMS, have difﬁculties in properly evaluating the problems they encounter and often overestimate their capacities and performance. Building on previous work, a meta-analysis of published fMRI and PET studies on selfreﬂection was conducted. The results showed that two areas within the medial prefrontal cortex (MPFC) are important in reﬂective processing, namely the ventral (v) and dorsal (d) MPFC. In this paper a model is proposed in which the vMPFC is responsible for tagging information relevant for ‘self’, whereas the dMPFC is responsible for evaluation and decision-making processes in self- and other-referential processing. Finally, implications of the model for schizophrenia and lack of insight are noted.","container-title":"Neuroscience &amp; Biobehavioral Reviews","DOI":"10.1016/j.neubiorev.2009.12.004","ISSN":"01497634","issue":"6","journalAbbreviation":"Neuroscience &amp; Biobehavioral Reviews","language":"en","page":"935-946","source":"DOI.org (Crossref)","title":"Self-reflection and the brain: A theoretical review and meta-analysis of neuroimaging studies with implications for schizophrenia","title-short":"Self-reflection and the brain","volume":"34","author":[{"family":"Meer","given":"Lisette","non-dropping-particle":"van der"},{"family":"Costafreda","given":"Sergi"},{"family":"Aleman","given":"André"},{"family":"David","given":"Anthony S."}],"issued":{"date-parts":[["2010",5]]},"citation-key":"vandermeerSelfreflectionBrainTheoretical2010"}}],"schema":"https://github.com/citation-style-language/schema/raw/master/csl-citation.json"} </w:instrText>
      </w:r>
      <w:r w:rsidRPr="00CE2805">
        <w:rPr>
          <w:rFonts w:cs="Times New Roman"/>
        </w:rPr>
        <w:fldChar w:fldCharType="separate"/>
      </w:r>
      <w:r w:rsidR="003433F4" w:rsidRPr="003433F4">
        <w:rPr>
          <w:rFonts w:cs="Times New Roman"/>
          <w:kern w:val="0"/>
          <w:szCs w:val="24"/>
        </w:rPr>
        <w:t>(van der Meer</w:t>
      </w:r>
      <w:r w:rsidR="003433F4" w:rsidRPr="003433F4">
        <w:rPr>
          <w:rFonts w:cs="Times New Roman"/>
          <w:kern w:val="0"/>
          <w:szCs w:val="24"/>
        </w:rPr>
        <w:t>等</w:t>
      </w:r>
      <w:r w:rsidR="003433F4" w:rsidRPr="003433F4">
        <w:rPr>
          <w:rFonts w:cs="Times New Roman"/>
          <w:kern w:val="0"/>
          <w:szCs w:val="24"/>
        </w:rPr>
        <w:t>, 2010)</w:t>
      </w:r>
      <w:r w:rsidRPr="00CE2805">
        <w:rPr>
          <w:rFonts w:cs="Times New Roman"/>
        </w:rPr>
        <w:fldChar w:fldCharType="end"/>
      </w:r>
      <w:r w:rsidRPr="00CE2805">
        <w:rPr>
          <w:rFonts w:cs="Times New Roman"/>
        </w:rPr>
        <w:t>，自闭症</w:t>
      </w:r>
      <w:r w:rsidRPr="00CE2805">
        <w:rPr>
          <w:rFonts w:cs="Times New Roman"/>
        </w:rPr>
        <w:fldChar w:fldCharType="begin"/>
      </w:r>
      <w:r w:rsidR="003433F4">
        <w:rPr>
          <w:rFonts w:cs="Times New Roman" w:hint="eastAsia"/>
        </w:rPr>
        <w:instrText xml:space="preserve"> ADDIN ZOTERO_ITEM CSL_CITATION {"citationID":"vHtSfYzU","properties":{"formattedCitation":"(Padmanabhan\\uc0\\u31561{}, 2017)","plainCitation":"(Padmanabhan</w:instrText>
      </w:r>
      <w:r w:rsidR="003433F4">
        <w:rPr>
          <w:rFonts w:cs="Times New Roman" w:hint="eastAsia"/>
        </w:rPr>
        <w:instrText>等</w:instrText>
      </w:r>
      <w:r w:rsidR="003433F4">
        <w:rPr>
          <w:rFonts w:cs="Times New Roman" w:hint="eastAsia"/>
        </w:rPr>
        <w:instrText>, 2017)","noteIndex":0},"citationItems":[{"id":196,"uris":["http://zotero.org/users/9459883/items</w:instrText>
      </w:r>
      <w:r w:rsidR="003433F4">
        <w:rPr>
          <w:rFonts w:cs="Times New Roman"/>
        </w:rPr>
        <w:instrText xml:space="preserve">/FPMWN5IG"],"itemData":{"id":196,"type":"article-journal","abstract":"Autism spectrum disorder (ASD) is characterized by deﬁcits in social communication and interaction. Since its discovery as a major functional brain system, the default mode network (DMN) has been implicated in a number of psychiatric disorders, including ASD. We review converging multimodal evidence for DMN dysfunction in the context of speciﬁc components of social cognitive dysfunction in ASD—self-referential processing, which is the ability to process social information relative to oneself; and theory of mind or mentalizing, which is the ability to infer the mental states, such as beliefs, intentions, and emotions, of others. We show that altered functional and structural organization of the DMN and its atypical developmental trajectory are prominent neurobiological features of ASD. We integrate ﬁndings on atypical cytoarchitectonic organization and imbalance in excitatory-inhibitory circuits, which alter local and global brain signaling, to scrutinize putative mechanisms underlying DMN dysfunction in ASD. Our synthesis of the extant literature suggests that aberrancies in key nodes of the DMN and their dynamic functional interactions contribute to atypical integration of information about the self in relation to “other” as well as to impairments in the ability to ﬂexibly attend to socially relevant stimuli. We conclude by highlighting open questions for future research.","container-title":"Biological Psychiatry: Cognitive Neuroscience and Neuroimaging","DOI":"10.1016/j.bpsc.2017.04.004","ISSN":"24519022","issue":"6","journalAbbreviation":"Biological Psychiatry: Cognitive Neuroscience and Neuroimaging","language":"en","page":"476-486","source":"DOI.org (Crossref)","title":"The Default Mode Network in Autism","volume":"2","author":[{"family":"Padmanabhan","given":"Aarthi"},{"family":"Lynch","given":"Charles J."},{"family":"Schaer","given":"Marie"},{"family":"Menon","given":"Vinod"}],"issued":{"date-parts":[["2017",9]]},"citation-key":"padmanabhanDefaultModeNetwork2017"}}],"schema":"https://github.com/citation-style-language/schema/raw/master/csl-citation.json"} </w:instrText>
      </w:r>
      <w:r w:rsidRPr="00CE2805">
        <w:rPr>
          <w:rFonts w:cs="Times New Roman"/>
        </w:rPr>
        <w:fldChar w:fldCharType="separate"/>
      </w:r>
      <w:r w:rsidR="003433F4" w:rsidRPr="003433F4">
        <w:rPr>
          <w:rFonts w:cs="Times New Roman"/>
          <w:kern w:val="0"/>
          <w:szCs w:val="24"/>
        </w:rPr>
        <w:t>(Padmanabhan</w:t>
      </w:r>
      <w:r w:rsidR="003433F4" w:rsidRPr="003433F4">
        <w:rPr>
          <w:rFonts w:cs="Times New Roman"/>
          <w:kern w:val="0"/>
          <w:szCs w:val="24"/>
        </w:rPr>
        <w:t>等</w:t>
      </w:r>
      <w:r w:rsidR="003433F4" w:rsidRPr="003433F4">
        <w:rPr>
          <w:rFonts w:cs="Times New Roman"/>
          <w:kern w:val="0"/>
          <w:szCs w:val="24"/>
        </w:rPr>
        <w:t>, 2017)</w:t>
      </w:r>
      <w:r w:rsidRPr="00CE2805">
        <w:rPr>
          <w:rFonts w:cs="Times New Roman"/>
        </w:rPr>
        <w:fldChar w:fldCharType="end"/>
      </w:r>
      <w:r w:rsidRPr="00CE2805">
        <w:rPr>
          <w:rFonts w:cs="Times New Roman"/>
        </w:rPr>
        <w:t>。</w:t>
      </w:r>
      <w:r w:rsidRPr="00CE2805">
        <w:rPr>
          <w:rFonts w:cs="Times New Roman"/>
          <w:color w:val="000000" w:themeColor="text1"/>
        </w:rPr>
        <w:t>拥有抑郁症状的个体更容易回忆起消极的信息，对消极信息进行内隐的优先记忆，并且自我参照参与这种内隐的记忆效果的调节</w:t>
      </w:r>
      <w:r w:rsidRPr="00CE2805">
        <w:rPr>
          <w:rFonts w:cs="Times New Roman"/>
          <w:color w:val="000000" w:themeColor="text1"/>
        </w:rPr>
        <w:fldChar w:fldCharType="begin"/>
      </w:r>
      <w:r w:rsidR="003433F4">
        <w:rPr>
          <w:rFonts w:cs="Times New Roman"/>
          <w:color w:val="000000" w:themeColor="text1"/>
        </w:rPr>
        <w:instrText xml:space="preserve"> ADDIN ZOTERO_ITEM CSL_CITATION {"citationID":"UC44wDrF","properties":{"formattedCitation":"(Gaddy &amp; Ingram, 2014)","plainCitation":"(Gaddy &amp; Ingram, 2014)","noteIndex":0},"citationItems":[{"id":265,"uris":["http://zotero.org/users/9459883/items/FKCWVVE7"],"itemData":{"id":265,"type":"article-journal","abstract":"In studies of explicit memory, researchers have reliably demonstrated that mood-congruent, depressive information is especially likely to be recalled by individuals exhibiting depressed mood. Results from studies of implicit mood-congruent memory in depressed mood, however, have been largely discrepant. The current research reviews 20 studies of implicit mood-congruent memory for emotionally valenced words in the context of dysphoria and clinical depression. Meta-analytic techniques were used to summarize this research. Results indicated that depressive groups exhibited preferential implicit recall of negative information and nondepressed groups exhibited preferential implicit recall of positive information. Also, depressive implicit mood-congruent memory for negative information was associated with recall and encoding tasks that matched with regard to the perceptual versus conceptual processes required. Furthermore, self-relevance emerged as an important moderator for implicit recall in analyses that compared clinically depressed groups to nondepressed groups. These results provide partial support both for the transfer appropriate processing framework of memory and cognitive theories of depression that emphasize self-relevant information. Finally, certain participant characteristics, particularly age and severity of depressive symptoms, emerged as important moderators of the effect of group status on depressive implicit recall biases. Published by Elsevier Ltd.","container-title":"Clinical Psychology Review","DOI":"10.1016/j.cpr.2014.06.001","ISSN":"02727358","issue":"5","journalAbbreviation":"Clinical Psychology Review","language":"en","page":"402-416","source":"DOI.org (Crossref)","title":"A meta-analytic review of mood-congruent implicit memory in depressed mood","volume":"34","author":[{"family":"Gaddy","given":"Melinda A."},{"family":"Ingram","given":"Rick E."}],"issued":{"date-parts":[["2014",7]]},"citation-key":"gaddyMetaanalyticReviewMoodcongruent2014"}}],"schema":"https://github.com/citation-style-language/schema/raw/master/csl-citation.json"} </w:instrText>
      </w:r>
      <w:r w:rsidRPr="00CE2805">
        <w:rPr>
          <w:rFonts w:cs="Times New Roman"/>
          <w:color w:val="000000" w:themeColor="text1"/>
        </w:rPr>
        <w:fldChar w:fldCharType="separate"/>
      </w:r>
      <w:r w:rsidR="003433F4" w:rsidRPr="003433F4">
        <w:rPr>
          <w:rFonts w:cs="Times New Roman"/>
        </w:rPr>
        <w:t>(Gaddy &amp; Ingram, 2014)</w:t>
      </w:r>
      <w:r w:rsidRPr="00CE2805">
        <w:rPr>
          <w:rFonts w:cs="Times New Roman"/>
          <w:color w:val="000000" w:themeColor="text1"/>
        </w:rPr>
        <w:fldChar w:fldCharType="end"/>
      </w:r>
      <w:r w:rsidRPr="00CE2805">
        <w:rPr>
          <w:rFonts w:cs="Times New Roman"/>
          <w:color w:val="000000" w:themeColor="text1"/>
        </w:rPr>
        <w:t>。反刍则能够预测抑郁的发生以及加剧抑郁症状</w:t>
      </w:r>
      <w:r>
        <w:rPr>
          <w:rFonts w:ascii="华文楷体" w:hAnsi="华文楷体" w:hint="eastAsia"/>
          <w:color w:val="000000" w:themeColor="text1"/>
        </w:rPr>
        <w:t>，如果结合反刍思维与消极认知方式的相互作用则可预测抑郁症状的持续时间。</w:t>
      </w:r>
      <w:r>
        <w:rPr>
          <w:rFonts w:ascii="华文楷体" w:hAnsi="华文楷体"/>
          <w:color w:val="000000" w:themeColor="text1"/>
        </w:rPr>
        <w:fldChar w:fldCharType="begin"/>
      </w:r>
      <w:r w:rsidR="003433F4">
        <w:rPr>
          <w:rFonts w:ascii="华文楷体" w:hAnsi="华文楷体"/>
          <w:color w:val="000000" w:themeColor="text1"/>
        </w:rPr>
        <w:instrText xml:space="preserve"> ADDIN ZOTERO_ITEM CSL_CITATION {"citationID":"lLdbTMMR","properties":{"formattedCitation":"(Nolen-Hoeksema\\uc0\\u31561{}, 2008)","plainCitation":"(Nolen-Hoeksema</w:instrText>
      </w:r>
      <w:r w:rsidR="003433F4">
        <w:rPr>
          <w:rFonts w:ascii="华文楷体" w:hAnsi="华文楷体"/>
          <w:color w:val="000000" w:themeColor="text1"/>
        </w:rPr>
        <w:instrText>等</w:instrText>
      </w:r>
      <w:r w:rsidR="003433F4">
        <w:rPr>
          <w:rFonts w:ascii="华文楷体" w:hAnsi="华文楷体"/>
          <w:color w:val="000000" w:themeColor="text1"/>
        </w:rPr>
        <w:instrText xml:space="preserve">, 2008)","noteIndex":0},"citationItems":[{"id":271,"uris":["http://zotero.org/users/9459883/items/IKHF7MUE"],"itemData":{"id":271,"type":"article-journal","abstract":"The response styles theory (Nolen-Hoeksema, 1991) was proposed to explain the insidious relationship between rumination and depression. We review the aspects of the response styles theory that have been well-supported, including evidence that rumination exacerbates depression, enhances negative thinking, impairs problem solving, interferes with instrumental behavior, and erodes social support. Next, we address contradictory and new findings. Specifically, rumination appears to more consistently predict the onset of depression rather than the duration, but rumination interacts with negative cognitive styles to predict, the duration of depressive symptoms. Contrary to original predictions, the use of positive distractions has not consistently been correlated with lower levels of depressive symptoms in correlational studies, although dozens of experimental studies show positive distractions relieve depressed mood. Further, evidence now suggests that rumination is associated with psychopathologies in addition to depression, including anxiety, binge eating, binge drinking, and self-harm. We discuss the relationships between rumination and worry and between rumination and other coping or emotion-regulation strategies. Finally, we highlight recent research on the distinction between rumination and more adaptive forms of self-reflection, on basic cognitive deficits or biases in rumination, on its neural and genetic correlates, and on possible interventions to combat rumination.","container-title":"Perspectives on Psychological Science","DOI":"10.1111/j.1745-6924.2008.00088.x","ISSN":"1745-6916","issue":"5","note":"publisher: [Association for Psychological Science, Sage Publications, Inc.]","page":"400-424","source":"JSTOR","title":"Rethinking Rumination","volume":"3","author":[{"family":"Nolen-Hoeksema","given":"Susan"},{"family":"Wisco","given":"Blair E."},{"family":"Lyubomirsky","given":"Sonja"}],"issued":{"date-parts":[["2008"]]},"citation-key":"nolen-hoeksemaRethinkingRumination2008"}}],"schema":"https://github.com/citation-style-language/schema/raw/master/csl-citation.json"} </w:instrText>
      </w:r>
      <w:r>
        <w:rPr>
          <w:rFonts w:ascii="华文楷体" w:hAnsi="华文楷体"/>
          <w:color w:val="000000" w:themeColor="text1"/>
        </w:rPr>
        <w:fldChar w:fldCharType="separate"/>
      </w:r>
      <w:r w:rsidR="003433F4" w:rsidRPr="003433F4">
        <w:rPr>
          <w:rFonts w:cs="Times New Roman"/>
          <w:kern w:val="0"/>
          <w:szCs w:val="24"/>
        </w:rPr>
        <w:t>(Nolen-Hoeksema</w:t>
      </w:r>
      <w:r w:rsidR="003433F4" w:rsidRPr="003433F4">
        <w:rPr>
          <w:rFonts w:cs="Times New Roman"/>
          <w:kern w:val="0"/>
          <w:szCs w:val="24"/>
        </w:rPr>
        <w:t>等</w:t>
      </w:r>
      <w:r w:rsidR="003433F4" w:rsidRPr="003433F4">
        <w:rPr>
          <w:rFonts w:cs="Times New Roman"/>
          <w:kern w:val="0"/>
          <w:szCs w:val="24"/>
        </w:rPr>
        <w:t>, 2008)</w:t>
      </w:r>
      <w:r>
        <w:rPr>
          <w:rFonts w:ascii="华文楷体" w:hAnsi="华文楷体"/>
          <w:color w:val="000000" w:themeColor="text1"/>
        </w:rPr>
        <w:fldChar w:fldCharType="end"/>
      </w:r>
      <w:r>
        <w:rPr>
          <w:rFonts w:ascii="华文楷体" w:hAnsi="华文楷体" w:hint="eastAsia"/>
          <w:color w:val="000000" w:themeColor="text1"/>
        </w:rPr>
        <w:t>。自闭症</w:t>
      </w:r>
      <w:r>
        <w:rPr>
          <w:rFonts w:ascii="华文楷体" w:hAnsi="华文楷体"/>
          <w:color w:val="000000" w:themeColor="text1"/>
        </w:rPr>
        <w:t>患者</w:t>
      </w:r>
      <w:r>
        <w:rPr>
          <w:rFonts w:ascii="华文楷体" w:hAnsi="华文楷体" w:hint="eastAsia"/>
          <w:color w:val="000000" w:themeColor="text1"/>
        </w:rPr>
        <w:t>的</w:t>
      </w:r>
      <w:r>
        <w:rPr>
          <w:rFonts w:ascii="华文楷体" w:hAnsi="华文楷体"/>
          <w:color w:val="000000" w:themeColor="text1"/>
        </w:rPr>
        <w:t>主要</w:t>
      </w:r>
      <w:r>
        <w:rPr>
          <w:rFonts w:ascii="华文楷体" w:hAnsi="华文楷体" w:hint="eastAsia"/>
          <w:color w:val="000000" w:themeColor="text1"/>
        </w:rPr>
        <w:t>特征则包含</w:t>
      </w:r>
      <w:r>
        <w:rPr>
          <w:rFonts w:ascii="华文楷体" w:hAnsi="华文楷体"/>
          <w:color w:val="000000" w:themeColor="text1"/>
        </w:rPr>
        <w:t>自我参照的认知处理和</w:t>
      </w:r>
      <w:r>
        <w:rPr>
          <w:rFonts w:ascii="华文楷体" w:hAnsi="华文楷体" w:hint="eastAsia"/>
          <w:color w:val="000000" w:themeColor="text1"/>
        </w:rPr>
        <w:t>心理理论的构建过程的障碍</w:t>
      </w:r>
      <w:r>
        <w:fldChar w:fldCharType="begin"/>
      </w:r>
      <w:r w:rsidR="003433F4">
        <w:rPr>
          <w:rFonts w:hint="eastAsia"/>
        </w:rPr>
        <w:instrText xml:space="preserve"> ADDIN ZOTERO_ITEM CSL_CITATION {"citationID":"IEaQKrTH","properties":{"formattedCitation":"(Padmanabhan\\uc0\\u31561{}, 2017)","plainCitation":"(Padmanabhan</w:instrText>
      </w:r>
      <w:r w:rsidR="003433F4">
        <w:rPr>
          <w:rFonts w:hint="eastAsia"/>
        </w:rPr>
        <w:instrText>等</w:instrText>
      </w:r>
      <w:r w:rsidR="003433F4">
        <w:rPr>
          <w:rFonts w:hint="eastAsia"/>
        </w:rPr>
        <w:instrText>, 2017)","noteIndex":0},"citationItems":[{"id":196,"uris":["http://zotero.org/users/9459883/items</w:instrText>
      </w:r>
      <w:r w:rsidR="003433F4">
        <w:instrText xml:space="preserve">/FPMWN5IG"],"itemData":{"id":196,"type":"article-journal","abstract":"Autism spectrum disorder (ASD) is characterized by deﬁcits in social communication and interaction. Since its discovery as a major functional brain system, the default mode network (DMN) has been implicated in a number of psychiatric disorders, including ASD. We review converging multimodal evidence for DMN dysfunction in the context of speciﬁc components of social cognitive dysfunction in ASD—self-referential processing, which is the ability to process social information relative to oneself; and theory of mind or mentalizing, which is the ability to infer the mental states, such as beliefs, intentions, and emotions, of others. We show that altered functional and structural organization of the DMN and its atypical developmental trajectory are prominent neurobiological features of ASD. We integrate ﬁndings on atypical cytoarchitectonic organization and imbalance in excitatory-inhibitory circuits, which alter local and global brain signaling, to scrutinize putative mechanisms underlying DMN dysfunction in ASD. Our synthesis of the extant literature suggests that aberrancies in key nodes of the DMN and their dynamic functional interactions contribute to atypical integration of information about the self in relation to “other” as well as to impairments in the ability to ﬂexibly attend to socially relevant stimuli. We conclude by highlighting open questions for future research.","container-title":"Biological Psychiatry: Cognitive Neuroscience and Neuroimaging","DOI":"10.1016/j.bpsc.2017.04.004","ISSN":"24519022","issue":"6","journalAbbreviation":"Biological Psychiatry: Cognitive Neuroscience and Neuroimaging","language":"en","page":"476-486","source":"DOI.org (Crossref)","title":"The Default Mode Network in Autism","volume":"2","author":[{"family":"Padmanabhan","given":"Aarthi"},{"family":"Lynch","given":"Charles J."},{"family":"Schaer","given":"Marie"},{"family":"Menon","given":"Vinod"}],"issued":{"date-parts":[["2017",9]]},"citation-key":"padmanabhanDefaultModeNetwork2017"}}],"schema":"https://github.com/citation-style-language/schema/raw/master/csl-citation.json"} </w:instrText>
      </w:r>
      <w:r>
        <w:fldChar w:fldCharType="separate"/>
      </w:r>
      <w:r w:rsidR="003433F4" w:rsidRPr="003433F4">
        <w:rPr>
          <w:rFonts w:cs="Times New Roman"/>
          <w:kern w:val="0"/>
          <w:szCs w:val="24"/>
        </w:rPr>
        <w:t>(Padmanabhan</w:t>
      </w:r>
      <w:r w:rsidR="003433F4" w:rsidRPr="003433F4">
        <w:rPr>
          <w:rFonts w:cs="Times New Roman"/>
          <w:kern w:val="0"/>
          <w:szCs w:val="24"/>
        </w:rPr>
        <w:t>等</w:t>
      </w:r>
      <w:r w:rsidR="003433F4" w:rsidRPr="003433F4">
        <w:rPr>
          <w:rFonts w:cs="Times New Roman"/>
          <w:kern w:val="0"/>
          <w:szCs w:val="24"/>
        </w:rPr>
        <w:t>, 2017)</w:t>
      </w:r>
      <w:r>
        <w:fldChar w:fldCharType="end"/>
      </w:r>
      <w:r>
        <w:rPr>
          <w:rFonts w:ascii="华文楷体" w:hAnsi="华文楷体" w:hint="eastAsia"/>
          <w:color w:val="000000" w:themeColor="text1"/>
        </w:rPr>
        <w:t>。因此，自我参照在</w:t>
      </w:r>
      <w:proofErr w:type="gramStart"/>
      <w:r>
        <w:rPr>
          <w:rFonts w:ascii="华文楷体" w:hAnsi="华文楷体" w:hint="eastAsia"/>
        </w:rPr>
        <w:t>跨精神</w:t>
      </w:r>
      <w:proofErr w:type="gramEnd"/>
      <w:r>
        <w:rPr>
          <w:rFonts w:ascii="华文楷体" w:hAnsi="华文楷体" w:hint="eastAsia"/>
        </w:rPr>
        <w:t>疾病诊断的研究中具有重要意义。</w:t>
      </w:r>
    </w:p>
    <w:p w14:paraId="52E7F1BB" w14:textId="77777777" w:rsidR="008F7627" w:rsidRDefault="008F7627">
      <w:pPr>
        <w:ind w:firstLineChars="200" w:firstLine="420"/>
        <w:rPr>
          <w:rFonts w:cs="Times New Roman"/>
          <w:highlight w:val="lightGray"/>
        </w:rPr>
      </w:pPr>
    </w:p>
    <w:p w14:paraId="2731638F" w14:textId="77777777" w:rsidR="008F7627" w:rsidRDefault="00006A4E">
      <w:pPr>
        <w:ind w:firstLineChars="200" w:firstLine="420"/>
        <w:rPr>
          <w:rFonts w:cs="Times New Roman"/>
        </w:rPr>
      </w:pPr>
      <w:r>
        <w:rPr>
          <w:rFonts w:cs="Times New Roman"/>
          <w:highlight w:val="lightGray"/>
        </w:rPr>
        <w:t>【</w:t>
      </w:r>
      <w:r>
        <w:rPr>
          <w:rFonts w:cs="Times New Roman"/>
          <w:i/>
          <w:iCs/>
          <w:highlight w:val="lightGray"/>
        </w:rPr>
        <w:t>主旨句：自我参照加工</w:t>
      </w:r>
      <w:r>
        <w:rPr>
          <w:rFonts w:cs="Times New Roman" w:hint="eastAsia"/>
          <w:i/>
          <w:iCs/>
          <w:highlight w:val="lightGray"/>
        </w:rPr>
        <w:t>的操作化定义</w:t>
      </w:r>
      <w:r>
        <w:rPr>
          <w:rFonts w:cs="Times New Roman"/>
          <w:highlight w:val="lightGray"/>
        </w:rPr>
        <w:t>】</w:t>
      </w:r>
    </w:p>
    <w:p w14:paraId="2CC52983" w14:textId="77777777" w:rsidR="008F7627" w:rsidRDefault="00006A4E">
      <w:pPr>
        <w:ind w:firstLineChars="200" w:firstLine="420"/>
        <w:rPr>
          <w:rFonts w:cs="Times New Roman"/>
        </w:rPr>
      </w:pPr>
      <w:r>
        <w:rPr>
          <w:rFonts w:cs="Times New Roman" w:hint="eastAsia"/>
        </w:rPr>
        <w:t>但是</w:t>
      </w:r>
      <w:proofErr w:type="gramStart"/>
      <w:r>
        <w:rPr>
          <w:rFonts w:cs="Times New Roman" w:hint="eastAsia"/>
        </w:rPr>
        <w:t>“</w:t>
      </w:r>
      <w:proofErr w:type="gramEnd"/>
      <w:r>
        <w:rPr>
          <w:rFonts w:cs="Times New Roman" w:hint="eastAsia"/>
        </w:rPr>
        <w:t>自我参照加工</w:t>
      </w:r>
      <w:proofErr w:type="gramStart"/>
      <w:r>
        <w:rPr>
          <w:rFonts w:cs="Times New Roman" w:hint="eastAsia"/>
        </w:rPr>
        <w:t>“</w:t>
      </w:r>
      <w:proofErr w:type="gramEnd"/>
      <w:r>
        <w:rPr>
          <w:rFonts w:cs="Times New Roman" w:hint="eastAsia"/>
        </w:rPr>
        <w:t>这一构念的认知过程到底是如何精确定义？在这个概念中，“自我”相关性的定义如何界定？“参照”如何界定？当前研究却未进行严格地审视。但是有关自我参照的具体操作性定义却并不一致。行为结果采用不同的指标定义记忆的自我参照效应。依据多数神经成像研究的减法逻辑基础，自我参照的研究定义自我比他人更大激活的脑区为自我参照的特异性脑区，并且对他人的定义可分为大众名人，亲人，朋友与陌生人。最近的研究表明，心理学与认知科学中，</w:t>
      </w:r>
      <w:proofErr w:type="gramStart"/>
      <w:r>
        <w:rPr>
          <w:rFonts w:cs="Times New Roman" w:hint="eastAsia"/>
        </w:rPr>
        <w:t>构念的</w:t>
      </w:r>
      <w:proofErr w:type="gramEnd"/>
      <w:r>
        <w:rPr>
          <w:rFonts w:cs="Times New Roman" w:hint="eastAsia"/>
        </w:rPr>
        <w:t>定义可能存在巨大的差异：同</w:t>
      </w:r>
      <w:proofErr w:type="gramStart"/>
      <w:r>
        <w:rPr>
          <w:rFonts w:cs="Times New Roman" w:hint="eastAsia"/>
        </w:rPr>
        <w:t>一构念</w:t>
      </w:r>
      <w:proofErr w:type="gramEnd"/>
      <w:r>
        <w:rPr>
          <w:rFonts w:cs="Times New Roman" w:hint="eastAsia"/>
        </w:rPr>
        <w:t>之下，存在多种不同的操作化定义，不同的定义之下的认知加工与结果之间可能并不存在强相关。因</w:t>
      </w:r>
      <w:r>
        <w:rPr>
          <w:rFonts w:cs="Times New Roman" w:hint="eastAsia"/>
        </w:rPr>
        <w:lastRenderedPageBreak/>
        <w:t>此从心理测量的角度来讲，这种变异性和灵活性危害了</w:t>
      </w:r>
      <w:proofErr w:type="gramStart"/>
      <w:r>
        <w:rPr>
          <w:rFonts w:cs="Times New Roman" w:hint="eastAsia"/>
        </w:rPr>
        <w:t>心理构念的</w:t>
      </w:r>
      <w:proofErr w:type="gramEnd"/>
      <w:r>
        <w:rPr>
          <w:rFonts w:cs="Times New Roman" w:hint="eastAsia"/>
        </w:rPr>
        <w:t>效度（</w:t>
      </w:r>
      <w:r>
        <w:rPr>
          <w:rFonts w:cs="Times New Roman"/>
        </w:rPr>
        <w:t>validity</w:t>
      </w:r>
      <w:r>
        <w:rPr>
          <w:rFonts w:cs="Times New Roman" w:hint="eastAsia"/>
        </w:rPr>
        <w:t>）。为了解决这一问题，需要从元研究的视角对自我参照加工的操作化定义进行严格检验并比较不同操作化定义之下的</w:t>
      </w:r>
      <w:proofErr w:type="gramStart"/>
      <w:r>
        <w:rPr>
          <w:rFonts w:cs="Times New Roman" w:hint="eastAsia"/>
        </w:rPr>
        <w:t>构念之间</w:t>
      </w:r>
      <w:proofErr w:type="gramEnd"/>
      <w:r>
        <w:rPr>
          <w:rFonts w:cs="Times New Roman" w:hint="eastAsia"/>
        </w:rPr>
        <w:t>异同。本研究的数据库正是为了解决这一问题而创建。</w:t>
      </w:r>
    </w:p>
    <w:bookmarkEnd w:id="0"/>
    <w:p w14:paraId="22D641C9" w14:textId="77777777" w:rsidR="008F7627" w:rsidRDefault="008F7627">
      <w:pPr>
        <w:rPr>
          <w:rFonts w:ascii="华文楷体" w:hAnsi="华文楷体"/>
        </w:rPr>
      </w:pPr>
    </w:p>
    <w:p w14:paraId="5D70EAD1" w14:textId="18DC22DE" w:rsidR="008F7627" w:rsidRDefault="00006A4E">
      <w:pPr>
        <w:keepNext/>
        <w:keepLines/>
        <w:spacing w:beforeLines="50" w:before="156" w:afterLines="50" w:after="156"/>
        <w:ind w:rightChars="100" w:right="210"/>
        <w:outlineLvl w:val="1"/>
        <w:rPr>
          <w:rFonts w:cs="Times New Roman"/>
          <w:b/>
          <w:bCs/>
          <w:sz w:val="28"/>
          <w:szCs w:val="28"/>
        </w:rPr>
      </w:pPr>
      <w:r w:rsidRPr="006A2865">
        <w:rPr>
          <w:rFonts w:ascii="宋体" w:hAnsi="宋体" w:cs="Times New Roman" w:hint="eastAsia"/>
          <w:b/>
          <w:bCs/>
          <w:sz w:val="24"/>
          <w:szCs w:val="24"/>
        </w:rPr>
        <w:t>方法</w:t>
      </w:r>
    </w:p>
    <w:p w14:paraId="4FED3495" w14:textId="77777777" w:rsidR="008F7627" w:rsidRDefault="00006A4E">
      <w:pPr>
        <w:pStyle w:val="3"/>
        <w:rPr>
          <w:b w:val="0"/>
          <w:sz w:val="21"/>
        </w:rPr>
      </w:pPr>
      <w:bookmarkStart w:id="40" w:name="OLE_LINK22"/>
      <w:bookmarkStart w:id="41" w:name="OLE_LINK3"/>
      <w:r>
        <w:rPr>
          <w:rFonts w:hint="eastAsia"/>
        </w:rPr>
        <w:t>数据采集</w:t>
      </w:r>
      <w:bookmarkEnd w:id="40"/>
      <w:bookmarkEnd w:id="41"/>
    </w:p>
    <w:p w14:paraId="5A071E1B" w14:textId="77777777" w:rsidR="008F7627" w:rsidRDefault="00006A4E">
      <w:pPr>
        <w:ind w:firstLine="420"/>
      </w:pPr>
      <w:r>
        <w:t>本</w:t>
      </w:r>
      <w:r>
        <w:rPr>
          <w:rFonts w:hint="eastAsia"/>
        </w:rPr>
        <w:t>数据库</w:t>
      </w:r>
      <w:r>
        <w:t>的文献是通过搜索</w:t>
      </w:r>
      <w:r>
        <w:t>PubMed</w:t>
      </w:r>
      <w:r>
        <w:t>数据库和</w:t>
      </w:r>
      <w:r>
        <w:rPr>
          <w:rFonts w:hint="eastAsia"/>
        </w:rPr>
        <w:t>Web</w:t>
      </w:r>
      <w:r>
        <w:t xml:space="preserve"> </w:t>
      </w:r>
      <w:r>
        <w:rPr>
          <w:rFonts w:hint="eastAsia"/>
        </w:rPr>
        <w:t>of</w:t>
      </w:r>
      <w:r>
        <w:t xml:space="preserve"> </w:t>
      </w:r>
      <w:r>
        <w:rPr>
          <w:rFonts w:hint="eastAsia"/>
        </w:rPr>
        <w:t>Science</w:t>
      </w:r>
      <w:r>
        <w:t>(</w:t>
      </w:r>
      <w:r>
        <w:t>到</w:t>
      </w:r>
      <w:r>
        <w:t>20</w:t>
      </w:r>
      <w:r>
        <w:rPr>
          <w:rFonts w:hint="eastAsia"/>
        </w:rPr>
        <w:t>21</w:t>
      </w:r>
      <w:r>
        <w:t>年</w:t>
      </w:r>
      <w:r>
        <w:t>12</w:t>
      </w:r>
      <w:r>
        <w:t>月</w:t>
      </w:r>
      <w:r>
        <w:rPr>
          <w:rFonts w:hint="eastAsia"/>
        </w:rPr>
        <w:t>4</w:t>
      </w:r>
      <w:r>
        <w:rPr>
          <w:rFonts w:hint="eastAsia"/>
        </w:rPr>
        <w:t>日</w:t>
      </w:r>
      <w:r>
        <w:t>)</w:t>
      </w:r>
      <w:r>
        <w:t>获得。</w:t>
      </w:r>
      <w:r>
        <w:rPr>
          <w:rFonts w:hint="eastAsia"/>
        </w:rPr>
        <w:t>按照《开放式荟萃分析的规范化报告》</w:t>
      </w:r>
      <w:r>
        <w:fldChar w:fldCharType="begin"/>
      </w:r>
      <w:r>
        <w:instrText xml:space="preserve"> ADDIN NE.Ref.{4DAF519F-8798-493A-ACDA-31E99C242E0B}</w:instrText>
      </w:r>
      <w:r>
        <w:fldChar w:fldCharType="separate"/>
      </w:r>
      <w:r>
        <w:rPr>
          <w:color w:val="080000"/>
          <w:kern w:val="0"/>
        </w:rPr>
        <w:t>(</w:t>
      </w:r>
      <w:r>
        <w:rPr>
          <w:color w:val="080000"/>
          <w:kern w:val="0"/>
        </w:rPr>
        <w:t>刘宇</w:t>
      </w:r>
      <w:r>
        <w:rPr>
          <w:color w:val="080000"/>
          <w:kern w:val="0"/>
        </w:rPr>
        <w:t xml:space="preserve"> et al., 2021)</w:t>
      </w:r>
      <w:r>
        <w:fldChar w:fldCharType="end"/>
      </w:r>
      <w:r>
        <w:rPr>
          <w:rFonts w:hint="eastAsia"/>
        </w:rPr>
        <w:t>进行系统搜索。</w:t>
      </w:r>
      <w:r>
        <w:t>具体而言，对于自我</w:t>
      </w:r>
      <w:r>
        <w:rPr>
          <w:rFonts w:hint="eastAsia"/>
        </w:rPr>
        <w:t>参照</w:t>
      </w:r>
      <w:r>
        <w:t>的文献采用如下的关键词：</w:t>
      </w:r>
      <w:r>
        <w:t>“self-</w:t>
      </w:r>
      <w:proofErr w:type="spellStart"/>
      <w:r>
        <w:t>referen</w:t>
      </w:r>
      <w:proofErr w:type="spellEnd"/>
      <w:r>
        <w:t>*”</w:t>
      </w:r>
      <w:r>
        <w:t>，这个关键词与</w:t>
      </w:r>
      <w:r>
        <w:t>“fMRI”</w:t>
      </w:r>
      <w:r>
        <w:t>和</w:t>
      </w:r>
      <w:r>
        <w:t>“PET”</w:t>
      </w:r>
      <w:r>
        <w:t>使用</w:t>
      </w:r>
      <w:r>
        <w:t>“AND”</w:t>
      </w:r>
      <w:r>
        <w:rPr>
          <w:rFonts w:hint="eastAsia"/>
        </w:rPr>
        <w:t>连</w:t>
      </w:r>
      <w:r>
        <w:t>接来搜索相关的文献</w:t>
      </w:r>
      <w:r>
        <w:rPr>
          <w:rFonts w:hint="eastAsia"/>
        </w:rPr>
        <w:t>，在搜索过程搜索主题、关键词及摘要包含此类关键词的文献</w:t>
      </w:r>
      <w:r>
        <w:t>。为了更加完整地包括所有的文献，我们也参考</w:t>
      </w:r>
      <w:r>
        <w:rPr>
          <w:rFonts w:hint="eastAsia"/>
        </w:rPr>
        <w:t>以往</w:t>
      </w:r>
      <w:r>
        <w:t>发表的元分析</w:t>
      </w:r>
      <w:r>
        <w:fldChar w:fldCharType="begin"/>
      </w:r>
      <w:r>
        <w:instrText xml:space="preserve"> ADDIN EN.CITE &lt;EndNote&gt;&lt;Cite&gt;&lt;Author&gt;Araujo&lt;/Author&gt;&lt;Year&gt;2013&lt;/Year&gt;&lt;RecNum&gt;12123&lt;/RecNum&gt;&lt;DisplayText&gt;(Araujo et al., 2013)&lt;/DisplayText&gt;&lt;record&gt;&lt;rec-number&gt;12123&lt;/rec-number&gt;&lt;foreign-keys&gt;&lt;key app="EN" db-id="2rwpxrts1esv2metztzveppdex90zxxxaspz" timestamp="1488120758"&gt;12123&lt;/key&gt;&lt;/foreign-keys&gt;&lt;ref-type name="Journal Article"&gt;17&lt;/ref-type&gt;&lt;contributors&gt;&lt;authors&gt;&lt;author&gt;Araujo,Helder Filipe&lt;/author&gt;&lt;author&gt;Kaplan,Jonas&lt;/author&gt;&lt;author&gt;Damasio,Antonio&lt;/author&gt;&lt;/authors&gt;&lt;/contributors&gt;&lt;auth-address&gt;(Dr Helder F.Araujo,Brain and Creativity Institute - University of Southern California,Los Angeles,90089-2921,CA,USA,haraujo@usc.edu)&amp;#xD;(Dr Helder F.Araujo,Graduate Program in Areas of Basic and Applied Biology - University of Oporto,Oporto,Portugal,haraujo@usc.edu)&amp;#xD;(Dr Jonas Kaplan,tkaplan@usc.edu)&amp;#xD;(Prof Antonio Damasio,damasio@dornsife.usc.edu)&lt;/auth-address&gt;&lt;titles&gt;&lt;title&gt;Cortical midline structures and autobiographical-self processes: an activation-likelihood estimation (ALE) meta-analysis&lt;/title&gt;&lt;secondary-title&gt;Front Hum Neurosci&lt;/secondary-title&gt;&lt;short-title&gt;Cortical midline structures and autobiographical-self&lt;/short-title&gt;&lt;/titles&gt;&lt;periodical&gt;&lt;full-title&gt;Front Hum Neurosci&lt;/full-title&gt;&lt;/periodical&gt;&lt;volume&gt;7&lt;/volume&gt;&lt;keywords&gt;&lt;keyword&gt;fMRI,Meta-analysis,self,autobiographical memory,Cortical Midline Structures,Autobiographical self&lt;/keyword&gt;&lt;/keywords&gt;&lt;dates&gt;&lt;year&gt;2013&lt;/year&gt;&lt;pub-dates&gt;&lt;date&gt;2013-September-4&lt;/date&gt;&lt;/pub-dates&gt;&lt;/dates&gt;&lt;isbn&gt;1662-5161&lt;/isbn&gt;&lt;urls&gt;&lt;related-urls&gt;&lt;url&gt;http://www.frontiersin.org/Journal/Abstract.aspx?s=537&amp;amp;name=human_neuroscience&amp;amp;ART_DOI=10.3389/fnhum.2013.00548&lt;/url&gt;&lt;url&gt;http://www.frontiersin.org/Journal/DownloadFile/1/330027/54782/1/21/fnhum-07-00548_pdf&lt;/url&gt;&lt;/related-urls&gt;&lt;/urls&gt;&lt;electronic-resource-num&gt;10.3389/fnhum.2013.00548&lt;/electronic-resource-num&gt;&lt;language&gt;English&lt;/language&gt;&lt;/record&gt;&lt;/Cite&gt;&lt;/EndNote&gt;</w:instrText>
      </w:r>
      <w:r>
        <w:fldChar w:fldCharType="separate"/>
      </w:r>
      <w:r>
        <w:t>(Araujo et al., 2013)</w:t>
      </w:r>
      <w:r>
        <w:fldChar w:fldCharType="end"/>
      </w:r>
      <w:r>
        <w:t>和综述。进入</w:t>
      </w:r>
      <w:r>
        <w:rPr>
          <w:rFonts w:hint="eastAsia"/>
        </w:rPr>
        <w:t>本数据库</w:t>
      </w:r>
      <w:r>
        <w:t>的文献需要满足如下的</w:t>
      </w:r>
      <w:commentRangeStart w:id="42"/>
      <w:r>
        <w:t>标准</w:t>
      </w:r>
      <w:commentRangeEnd w:id="42"/>
      <w:r>
        <w:rPr>
          <w:rStyle w:val="a8"/>
        </w:rPr>
        <w:commentReference w:id="42"/>
      </w:r>
      <w:r>
        <w:t>：</w:t>
      </w:r>
    </w:p>
    <w:p w14:paraId="240D164B" w14:textId="77777777" w:rsidR="008F7627" w:rsidRDefault="00006A4E">
      <w:pPr>
        <w:ind w:firstLine="420"/>
      </w:pPr>
      <w:r>
        <w:t>（</w:t>
      </w:r>
      <w:r>
        <w:t>1</w:t>
      </w:r>
      <w:r>
        <w:t>）</w:t>
      </w:r>
      <w:r>
        <w:rPr>
          <w:rFonts w:hint="eastAsia"/>
        </w:rPr>
        <w:t>研究使用了</w:t>
      </w:r>
      <w:r>
        <w:rPr>
          <w:rFonts w:hint="eastAsia"/>
        </w:rPr>
        <w:t>f</w:t>
      </w:r>
      <w:r>
        <w:t xml:space="preserve">MRI </w:t>
      </w:r>
      <w:r>
        <w:rPr>
          <w:rFonts w:hint="eastAsia"/>
        </w:rPr>
        <w:t>或</w:t>
      </w:r>
      <w:r>
        <w:t>PET</w:t>
      </w:r>
      <w:r>
        <w:rPr>
          <w:rFonts w:hint="eastAsia"/>
        </w:rPr>
        <w:t>扫描；</w:t>
      </w:r>
    </w:p>
    <w:p w14:paraId="251D0BF2" w14:textId="77777777" w:rsidR="008F7627" w:rsidRDefault="00006A4E">
      <w:pPr>
        <w:ind w:firstLine="420"/>
        <w:rPr>
          <w:ins w:id="43" w:author="Hu, C-P" w:date="2022-06-02T07:02:00Z"/>
        </w:rPr>
      </w:pPr>
      <w:r>
        <w:t>（</w:t>
      </w:r>
      <w:r>
        <w:t>2</w:t>
      </w:r>
      <w:r>
        <w:t>）</w:t>
      </w:r>
      <w:r>
        <w:rPr>
          <w:rFonts w:hint="eastAsia"/>
        </w:rPr>
        <w:t>必须是实证研究，而非</w:t>
      </w:r>
      <w:r>
        <w:rPr>
          <w:rFonts w:hint="eastAsia"/>
        </w:rPr>
        <w:t>元分析和文献综述类论文</w:t>
      </w:r>
    </w:p>
    <w:p w14:paraId="66600E71" w14:textId="77777777" w:rsidR="008F7627" w:rsidRDefault="00006A4E">
      <w:pPr>
        <w:ind w:firstLine="420"/>
      </w:pPr>
      <w:ins w:id="44" w:author="Hu, C-P" w:date="2022-06-02T07:02:00Z">
        <w:r>
          <w:rPr>
            <w:rFonts w:hint="eastAsia"/>
          </w:rPr>
          <w:t>（</w:t>
        </w:r>
        <w:r>
          <w:rPr>
            <w:rFonts w:hint="eastAsia"/>
          </w:rPr>
          <w:t>3</w:t>
        </w:r>
        <w:r>
          <w:rPr>
            <w:rFonts w:hint="eastAsia"/>
          </w:rPr>
          <w:t>）</w:t>
        </w:r>
      </w:ins>
      <w:r>
        <w:rPr>
          <w:rFonts w:hint="eastAsia"/>
        </w:rPr>
        <w:t>使用英语</w:t>
      </w:r>
      <w:ins w:id="45" w:author="Hu, C-P" w:date="2022-06-02T07:02:00Z">
        <w:r>
          <w:rPr>
            <w:rFonts w:hint="eastAsia"/>
          </w:rPr>
          <w:t>或者中文</w:t>
        </w:r>
      </w:ins>
      <w:r>
        <w:rPr>
          <w:rFonts w:hint="eastAsia"/>
        </w:rPr>
        <w:t>作为写作语种且已正式发表在心理学或神经科学相关的期刊上</w:t>
      </w:r>
      <w:ins w:id="46" w:author="Hu, C-P" w:date="2022-06-02T07:02:00Z">
        <w:r>
          <w:rPr>
            <w:rFonts w:hint="eastAsia"/>
          </w:rPr>
          <w:t>或者存放于预印本平台</w:t>
        </w:r>
      </w:ins>
      <w:r>
        <w:rPr>
          <w:rFonts w:hint="eastAsia"/>
        </w:rPr>
        <w:t>；</w:t>
      </w:r>
    </w:p>
    <w:p w14:paraId="0E16E27D" w14:textId="77777777" w:rsidR="008F7627" w:rsidRDefault="00006A4E">
      <w:pPr>
        <w:ind w:firstLine="420"/>
      </w:pPr>
      <w:r>
        <w:rPr>
          <w:rFonts w:hint="eastAsia"/>
        </w:rPr>
        <w:t>（</w:t>
      </w:r>
      <w:ins w:id="47" w:author="Hu, C-P" w:date="2022-06-02T07:04:00Z">
        <w:r>
          <w:t>4</w:t>
        </w:r>
      </w:ins>
      <w:r>
        <w:rPr>
          <w:rFonts w:hint="eastAsia"/>
        </w:rPr>
        <w:t>）</w:t>
      </w:r>
      <w:ins w:id="48" w:author="Hu, C-P" w:date="2022-06-02T07:03:00Z">
        <w:r>
          <w:rPr>
            <w:rFonts w:hint="eastAsia"/>
          </w:rPr>
          <w:t>以健康成年人为研究对象。仅使用</w:t>
        </w:r>
      </w:ins>
      <w:r>
        <w:t>神经疾病或其他精神异常</w:t>
      </w:r>
      <w:r>
        <w:rPr>
          <w:rFonts w:hint="eastAsia"/>
        </w:rPr>
        <w:t>以及躯体疾病</w:t>
      </w:r>
      <w:ins w:id="49" w:author="Hu, C-P" w:date="2022-06-02T07:03:00Z">
        <w:r>
          <w:rPr>
            <w:rFonts w:hint="eastAsia"/>
          </w:rPr>
          <w:t>被试的研究</w:t>
        </w:r>
      </w:ins>
      <w:r>
        <w:t>被排除</w:t>
      </w:r>
      <w:ins w:id="50" w:author="Hu, C-P" w:date="2022-06-02T07:03:00Z">
        <w:r>
          <w:rPr>
            <w:rFonts w:hint="eastAsia"/>
          </w:rPr>
          <w:t>在外；</w:t>
        </w:r>
      </w:ins>
      <w:r>
        <w:rPr>
          <w:rFonts w:hint="eastAsia"/>
        </w:rPr>
        <w:t>若同时包含健康被试与患有疾病的被试则</w:t>
      </w:r>
      <w:ins w:id="51" w:author="Hu, C-P" w:date="2022-06-02T07:03:00Z">
        <w:r>
          <w:rPr>
            <w:rFonts w:hint="eastAsia"/>
          </w:rPr>
          <w:t>仅</w:t>
        </w:r>
      </w:ins>
      <w:r>
        <w:rPr>
          <w:rFonts w:hint="eastAsia"/>
        </w:rPr>
        <w:t>保留健康被试的数据</w:t>
      </w:r>
      <w:r>
        <w:t>；</w:t>
      </w:r>
      <w:ins w:id="52" w:author="Hu, C-P" w:date="2022-06-02T07:04:00Z">
        <w:r>
          <w:rPr>
            <w:rFonts w:hint="eastAsia"/>
          </w:rPr>
          <w:t>以</w:t>
        </w:r>
      </w:ins>
      <w:r>
        <w:t>年轻和中年成年</w:t>
      </w:r>
      <w:r>
        <w:rPr>
          <w:rFonts w:hint="eastAsia"/>
        </w:rPr>
        <w:t>人为</w:t>
      </w:r>
      <w:ins w:id="53" w:author="Hu, C-P" w:date="2022-06-02T07:04:00Z">
        <w:r>
          <w:rPr>
            <w:rFonts w:hint="eastAsia"/>
          </w:rPr>
          <w:t>主要</w:t>
        </w:r>
      </w:ins>
      <w:r>
        <w:t>被试</w:t>
      </w:r>
      <w:ins w:id="54" w:author="Hu, C-P" w:date="2022-06-02T07:04:00Z">
        <w:r>
          <w:rPr>
            <w:rFonts w:hint="eastAsia"/>
          </w:rPr>
          <w:t>群体</w:t>
        </w:r>
      </w:ins>
      <w:r>
        <w:t>（</w:t>
      </w:r>
      <w:ins w:id="55" w:author="Hu, C-P" w:date="2022-06-02T07:04:00Z">
        <w:r>
          <w:rPr>
            <w:rFonts w:hint="eastAsia"/>
          </w:rPr>
          <w:t>平均年龄为</w:t>
        </w:r>
      </w:ins>
      <w:r>
        <w:t>18</w:t>
      </w:r>
      <w:r>
        <w:t>－</w:t>
      </w:r>
      <w:r>
        <w:t>59</w:t>
      </w:r>
      <w:r>
        <w:t>岁），从而避免年龄变化导致的自我相关加工的异常</w:t>
      </w:r>
      <w:r>
        <w:fldChar w:fldCharType="begin"/>
      </w:r>
      <w:r>
        <w:instrText xml:space="preserve"> ADDIN EN.CITE &lt;EndNote&gt;&lt;Cite&gt;&lt;Author&gt;Leshikar&lt;/Author&gt;&lt;Year&gt;2014&lt;/Year&gt;&lt;RecNum&gt;318&lt;/RecNum&gt;&lt;DisplayText&gt;(Leshikar &amp;amp; Duarte, 2014)&lt;/DisplayText&gt;&lt;record&gt;&lt;rec-number&gt;318&lt;/rec-number&gt;&lt;foreign-keys&gt;&lt;key app="EN" db-id="d20rfz5vm5edzbe20epxf5f5sfr90vp52aed" timestamp="1434684286"&gt;318&lt;/key&gt;&lt;/foreign-keys&gt;&lt;ref-type name="Journal Article"&gt;17&lt;/ref-type&gt;&lt;contributors&gt;&lt;authors&gt;&lt;author&gt;Leshikar, EricD&lt;/author&gt;&lt;author&gt;Duarte, Audrey&lt;/author&gt;&lt;/authors&gt;&lt;/contributors&gt;&lt;titles&gt;&lt;title&gt;Medial prefrontal cortex supports source memory for self-referenced materials in young and older adults&lt;/title&gt;&lt;secondary-title&gt;Cognitive, Affective, &amp;amp; Behavioral Neuroscience&lt;/secondary-title&gt;&lt;alt-title&gt;Cogn Affect Behav Neurosci&lt;/alt-title&gt;&lt;/titles&gt;&lt;periodical&gt;&lt;full-title&gt;Cognitive, Affective, &amp;amp; Behavioral Neuroscience&lt;/full-title&gt;&lt;abbr-1&gt;Cogn Affect Behav Neurosci&lt;/abbr-1&gt;&lt;/periodical&gt;&lt;alt-periodical&gt;&lt;full-title&gt;Cognitive, Affective, &amp;amp; Behavioral Neuroscience&lt;/full-title&gt;&lt;abbr-1&gt;Cogn Affect Behav Neurosci&lt;/abbr-1&gt;&lt;/alt-periodical&gt;&lt;pages&gt;236-252&lt;/pages&gt;&lt;volume&gt;14&lt;/volume&gt;&lt;number&gt;1&lt;/number&gt;&lt;keywords&gt;&lt;keyword&gt;Self-reference&lt;/keyword&gt;&lt;keyword&gt;Aging&lt;/keyword&gt;&lt;keyword&gt;Source memory&lt;/keyword&gt;&lt;keyword&gt;Medial prefrontal cortex&lt;/keyword&gt;&lt;keyword&gt;Encoding&lt;/keyword&gt;&lt;keyword&gt;Retrieval&lt;/keyword&gt;&lt;keyword&gt;Social cognition&lt;/keyword&gt;&lt;/keywords&gt;&lt;dates&gt;&lt;year&gt;2014&lt;/year&gt;&lt;pub-dates&gt;&lt;date&gt;2014/03/01&lt;/date&gt;&lt;/pub-dates&gt;&lt;/dates&gt;&lt;publisher&gt;Springer US&lt;/publisher&gt;&lt;isbn&gt;1530-7026&lt;/isbn&gt;&lt;urls&gt;&lt;related-urls&gt;&lt;url&gt;http://dx.doi.org/10.3758/s13415-013-0198-y&lt;/url&gt;&lt;url&gt;http://download.springer.com/static/pdf/397/art%253A10.3758%252Fs13415-013-0198-y.pdf?auth66=1397307997_4266c7def8793df1e248b5e15975b386&amp;amp;ext=.pdf&lt;/url&gt;&lt;/related-urls&gt;&lt;/urls&gt;&lt;electronic-resource-num&gt;10.3758/s13415-013-0198-y&lt;/electronic-resource-num&gt;&lt;language&gt;English&lt;/language&gt;&lt;/record&gt;&lt;/Cite&gt;&lt;/EndNote&gt;</w:instrText>
      </w:r>
      <w:r>
        <w:fldChar w:fldCharType="separate"/>
      </w:r>
      <w:r>
        <w:t>(Leshikar &amp; Duarte, 2014)</w:t>
      </w:r>
      <w:r>
        <w:fldChar w:fldCharType="end"/>
      </w:r>
      <w:r>
        <w:t>。</w:t>
      </w:r>
    </w:p>
    <w:p w14:paraId="1EFB9C4B" w14:textId="77777777" w:rsidR="008F7627" w:rsidRDefault="00006A4E">
      <w:pPr>
        <w:ind w:firstLine="420"/>
      </w:pPr>
      <w:r>
        <w:rPr>
          <w:rFonts w:hint="eastAsia"/>
        </w:rPr>
        <w:t>（</w:t>
      </w:r>
      <w:r>
        <w:t>5</w:t>
      </w:r>
      <w:r>
        <w:rPr>
          <w:rFonts w:hint="eastAsia"/>
        </w:rPr>
        <w:t>）</w:t>
      </w:r>
      <w:r>
        <w:t>使用标准的大脑空间报告空间坐标结果（</w:t>
      </w:r>
      <w:proofErr w:type="spellStart"/>
      <w:r>
        <w:t>Talairach</w:t>
      </w:r>
      <w:proofErr w:type="spellEnd"/>
      <w:r>
        <w:t xml:space="preserve"> </w:t>
      </w:r>
      <w:r>
        <w:t>或者</w:t>
      </w:r>
      <w:r>
        <w:t>MNI</w:t>
      </w:r>
      <w:r>
        <w:t>）的研究被包括进来</w:t>
      </w:r>
      <w:r>
        <w:rPr>
          <w:rFonts w:hint="eastAsia"/>
        </w:rPr>
        <w:t>，研究完整报告激活坐标</w:t>
      </w:r>
      <w:ins w:id="56" w:author="Hu, C-P" w:date="2022-06-02T07:05:00Z">
        <w:r>
          <w:rPr>
            <w:rFonts w:hint="eastAsia"/>
          </w:rPr>
          <w:t>；</w:t>
        </w:r>
      </w:ins>
      <w:r>
        <w:rPr>
          <w:rFonts w:hint="eastAsia"/>
        </w:rPr>
        <w:t>坐标数据不完整</w:t>
      </w:r>
      <w:ins w:id="57" w:author="Hu, C-P" w:date="2022-06-02T07:05:00Z">
        <w:r>
          <w:rPr>
            <w:rFonts w:hint="eastAsia"/>
          </w:rPr>
          <w:t>的研究</w:t>
        </w:r>
      </w:ins>
      <w:r>
        <w:rPr>
          <w:rFonts w:hint="eastAsia"/>
        </w:rPr>
        <w:t>，</w:t>
      </w:r>
      <w:ins w:id="58" w:author="Hu, C-P" w:date="2022-06-02T07:05:00Z">
        <w:r>
          <w:rPr>
            <w:rFonts w:hint="eastAsia"/>
          </w:rPr>
          <w:t>通过邮件向</w:t>
        </w:r>
      </w:ins>
      <w:r>
        <w:rPr>
          <w:rFonts w:hint="eastAsia"/>
        </w:rPr>
        <w:t>作者</w:t>
      </w:r>
      <w:ins w:id="59" w:author="Hu, C-P" w:date="2022-06-02T07:05:00Z">
        <w:r>
          <w:rPr>
            <w:rFonts w:hint="eastAsia"/>
          </w:rPr>
          <w:t>询问</w:t>
        </w:r>
      </w:ins>
      <w:r>
        <w:rPr>
          <w:rFonts w:hint="eastAsia"/>
        </w:rPr>
        <w:t>，</w:t>
      </w:r>
      <w:ins w:id="60" w:author="Hu, C-P" w:date="2022-06-02T07:05:00Z">
        <w:r>
          <w:rPr>
            <w:rFonts w:hint="eastAsia"/>
          </w:rPr>
          <w:t>无回复者</w:t>
        </w:r>
      </w:ins>
      <w:ins w:id="61" w:author="Hu, C-P" w:date="2022-06-02T07:06:00Z">
        <w:r>
          <w:rPr>
            <w:rFonts w:hint="eastAsia"/>
          </w:rPr>
          <w:t>被排除</w:t>
        </w:r>
      </w:ins>
      <w:r>
        <w:t>。为解决两个标准空间坐标之间的转化问题，使用</w:t>
      </w:r>
      <w:proofErr w:type="spellStart"/>
      <w:r>
        <w:t>Talairach</w:t>
      </w:r>
      <w:proofErr w:type="spellEnd"/>
      <w:r>
        <w:t>空间坐标的研究结果被转化成为</w:t>
      </w:r>
      <w:r>
        <w:t>MNI</w:t>
      </w:r>
      <w:r>
        <w:t>的空间坐标结果，使用</w:t>
      </w:r>
      <w:r>
        <w:t xml:space="preserve">Lancaster </w:t>
      </w:r>
      <w:r>
        <w:t>转换算法</w:t>
      </w:r>
      <w:r>
        <w:fldChar w:fldCharType="begin"/>
      </w:r>
      <w:r>
        <w:instrText xml:space="preserve"> ADDIN EN.CITE &lt;EndNote&gt;&lt;Cite&gt;&lt;Author&gt;Lancaster&lt;/Author&gt;&lt;Year&gt;2007&lt;/Year&gt;&lt;RecNum&gt;4015&lt;/RecNum&gt;&lt;DisplayText&gt;(Lancaster et al., 2007)&lt;/DisplayText&gt;&lt;record&gt;&lt;rec-number&gt;4015&lt;/rec-number&gt;&lt;foreign-keys&gt;&lt;key app="EN" db-id="2rwpxrts1esv2metztzveppdex90zxxxaspz" timestamp="1377688552"&gt;4015&lt;/key&gt;&lt;/foreign-keys&gt;&lt;ref-type name="Journal Article"&gt;17&lt;/ref-type&gt;&lt;contributors&gt;&lt;authors&gt;&lt;author&gt;Lancaster, Jack L.&lt;/author&gt;&lt;author&gt;Tordesillas-Gutiérrez, Diana&lt;/author&gt;&lt;author&gt;Martinez, Michael&lt;/author&gt;&lt;author&gt;Salinas, Felipe&lt;/author&gt;&lt;author&gt;Evans, Alan&lt;/author&gt;&lt;author&gt;Zilles, Karl&lt;/author&gt;&lt;author&gt;Mazziotta, John C.&lt;/author&gt;&lt;author&gt;Fox, Peter T.&lt;/author&gt;&lt;/authors&gt;&lt;/contributors&gt;&lt;titles&gt;&lt;title&gt;Bias between MNI and Talairach coordinates analyzed using the ICBM-152 brain template&lt;/title&gt;&lt;secondary-title&gt;Hum Brain Mapp&lt;/secondary-title&gt;&lt;/titles&gt;&lt;periodical&gt;&lt;full-title&gt;Hum Brain Mapp&lt;/full-title&gt;&lt;/periodical&gt;&lt;pages&gt;1194-1205&lt;/pages&gt;&lt;volume&gt;28&lt;/volume&gt;&lt;number&gt;11&lt;/number&gt;&lt;keywords&gt;&lt;keyword&gt;spatial normalization&lt;/keyword&gt;&lt;keyword&gt;Talairach coordinates&lt;/keyword&gt;&lt;keyword&gt;MNI coordinates&lt;/keyword&gt;&lt;keyword&gt;reference frame bias&lt;/keyword&gt;&lt;keyword&gt;ICBM-152 template&lt;/keyword&gt;&lt;keyword&gt;MNI-305 template&lt;/keyword&gt;&lt;/keywords&gt;&lt;dates&gt;&lt;year&gt;2007&lt;/year&gt;&lt;/dates&gt;&lt;publisher&gt;Wiley Subscription Services, Inc., A Wiley Company&lt;/publisher&gt;&lt;isbn&gt;1097-0193&lt;/isbn&gt;&lt;urls&gt;&lt;related-urls&gt;&lt;url&gt;http://dx.doi.org/10.1002/hbm.20345&lt;/url&gt;&lt;url&gt;http://onlinelibrary.wiley.com/store/10.1002/hbm.20345/asset/20345_ftp.pdf?v=1&amp;amp;t=hkwmipu5&amp;amp;s=fbfdbf0d155201a8393a3b840a66eea4d87795ca&lt;/url&gt;&lt;/related-urls&gt;&lt;/urls&gt;&lt;electronic-resource-num&gt;10.1002/hbm.20345&lt;/electronic-resource-num&gt;&lt;/record&gt;&lt;/Cite&gt;&lt;/EndNote&gt;</w:instrText>
      </w:r>
      <w:r>
        <w:fldChar w:fldCharType="separate"/>
      </w:r>
      <w:r>
        <w:t>(Lancaster et al., 2007)</w:t>
      </w:r>
      <w:r>
        <w:fldChar w:fldCharType="end"/>
      </w:r>
      <w:r>
        <w:t>；</w:t>
      </w:r>
    </w:p>
    <w:p w14:paraId="35A7BCA4" w14:textId="77777777" w:rsidR="008F7627" w:rsidRDefault="00006A4E">
      <w:pPr>
        <w:ind w:firstLine="420"/>
      </w:pPr>
      <w:r>
        <w:rPr>
          <w:rFonts w:hint="eastAsia"/>
        </w:rPr>
        <w:t>（</w:t>
      </w:r>
      <w:r>
        <w:rPr>
          <w:rFonts w:hint="eastAsia"/>
        </w:rPr>
        <w:t>6</w:t>
      </w:r>
      <w:r>
        <w:rPr>
          <w:rFonts w:hint="eastAsia"/>
        </w:rPr>
        <w:t>）</w:t>
      </w:r>
      <w:ins w:id="62" w:author="Hu, C-P" w:date="2022-06-02T07:06:00Z">
        <w:r>
          <w:rPr>
            <w:rFonts w:hint="eastAsia"/>
          </w:rPr>
          <w:t>研究必须包含</w:t>
        </w:r>
      </w:ins>
      <w:r>
        <w:t>全</w:t>
      </w:r>
      <w:proofErr w:type="gramStart"/>
      <w:r>
        <w:t>脑分析</w:t>
      </w:r>
      <w:proofErr w:type="gramEnd"/>
      <w:r>
        <w:t>结果的研究，</w:t>
      </w:r>
      <w:ins w:id="63" w:author="Hu, C-P" w:date="2022-06-02T07:06:00Z">
        <w:r>
          <w:rPr>
            <w:rFonts w:hint="eastAsia"/>
          </w:rPr>
          <w:t>仅</w:t>
        </w:r>
      </w:ins>
      <w:r>
        <w:t>包括部分</w:t>
      </w:r>
      <w:ins w:id="64" w:author="Hu, C-P" w:date="2022-06-02T07:06:00Z">
        <w:r>
          <w:rPr>
            <w:rFonts w:hint="eastAsia"/>
          </w:rPr>
          <w:t>脑区</w:t>
        </w:r>
      </w:ins>
      <w:r>
        <w:t>或使用感兴趣区（</w:t>
      </w:r>
      <w:r>
        <w:t>region-of-interest, ROI</w:t>
      </w:r>
      <w:r>
        <w:t>）分析的研究被排除；</w:t>
      </w:r>
    </w:p>
    <w:p w14:paraId="7EFCBFC8" w14:textId="77777777" w:rsidR="008F7627" w:rsidRDefault="00006A4E">
      <w:pPr>
        <w:ind w:firstLine="420"/>
        <w:rPr>
          <w:strike/>
        </w:rPr>
      </w:pPr>
      <w:commentRangeStart w:id="65"/>
      <w:r>
        <w:rPr>
          <w:strike/>
          <w:highlight w:val="yellow"/>
        </w:rPr>
        <w:t>（</w:t>
      </w:r>
      <w:r>
        <w:rPr>
          <w:strike/>
          <w:highlight w:val="yellow"/>
        </w:rPr>
        <w:t>7</w:t>
      </w:r>
      <w:r>
        <w:rPr>
          <w:strike/>
          <w:highlight w:val="yellow"/>
        </w:rPr>
        <w:t>）</w:t>
      </w:r>
      <w:r>
        <w:rPr>
          <w:rFonts w:hint="eastAsia"/>
          <w:strike/>
          <w:highlight w:val="yellow"/>
        </w:rPr>
        <w:t>在自我参照的论文中，如果研究没有进行自我与他人的两组对照则排除；</w:t>
      </w:r>
      <w:commentRangeEnd w:id="65"/>
      <w:r>
        <w:rPr>
          <w:rStyle w:val="a8"/>
          <w:highlight w:val="yellow"/>
        </w:rPr>
        <w:commentReference w:id="65"/>
      </w:r>
    </w:p>
    <w:p w14:paraId="2A5C49AB" w14:textId="77777777" w:rsidR="008F7627" w:rsidRDefault="00006A4E">
      <w:pPr>
        <w:ind w:firstLine="420"/>
      </w:pPr>
      <w:r>
        <w:t>（</w:t>
      </w:r>
      <w:ins w:id="66" w:author="Hu, C-P" w:date="2022-06-02T07:07:00Z">
        <w:r>
          <w:t>7</w:t>
        </w:r>
      </w:ins>
      <w:r>
        <w:t>）如果同一组数据被报告在不中的文献之中，则我们仅选择其中一个进入元分析</w:t>
      </w:r>
      <w:r>
        <w:rPr>
          <w:rFonts w:hint="eastAsia"/>
        </w:rPr>
        <w:t>。</w:t>
      </w:r>
    </w:p>
    <w:p w14:paraId="3182F3CC" w14:textId="686EFE3F" w:rsidR="008F7627" w:rsidRDefault="00006A4E">
      <w:pPr>
        <w:ind w:firstLine="420"/>
        <w:rPr>
          <w:ins w:id="67" w:author="Chuan-Peng Hu" w:date="2022-06-03T09:57:00Z"/>
        </w:rPr>
      </w:pPr>
      <w:r>
        <w:rPr>
          <w:rFonts w:hint="eastAsia"/>
        </w:rPr>
        <w:t>具体筛选过程如图</w:t>
      </w:r>
      <w:r>
        <w:rPr>
          <w:rFonts w:hint="eastAsia"/>
        </w:rPr>
        <w:t>1</w:t>
      </w:r>
      <w:r>
        <w:rPr>
          <w:rFonts w:hint="eastAsia"/>
        </w:rPr>
        <w:t>所示。</w:t>
      </w:r>
    </w:p>
    <w:p w14:paraId="051CA842" w14:textId="40335915" w:rsidR="006A2865" w:rsidRDefault="006A2865">
      <w:pPr>
        <w:ind w:firstLine="420"/>
        <w:rPr>
          <w:ins w:id="68" w:author="Chuan-Peng Hu" w:date="2022-06-03T09:57:00Z"/>
        </w:rPr>
      </w:pPr>
    </w:p>
    <w:p w14:paraId="0CED5585" w14:textId="77777777" w:rsidR="006A2865" w:rsidRDefault="006A2865" w:rsidP="00CE2805">
      <w:pPr>
        <w:ind w:firstLine="420"/>
        <w:jc w:val="center"/>
        <w:rPr>
          <w:ins w:id="69" w:author="Chuan-Peng Hu" w:date="2022-06-03T09:57:00Z"/>
        </w:rPr>
      </w:pPr>
    </w:p>
    <w:p w14:paraId="5E917FE2" w14:textId="794E3D05" w:rsidR="006A2865" w:rsidRDefault="006A2865" w:rsidP="00CE2805">
      <w:pPr>
        <w:ind w:firstLine="420"/>
        <w:jc w:val="center"/>
        <w:rPr>
          <w:ins w:id="70" w:author="Chuan-Peng Hu" w:date="2022-06-03T09:57:00Z"/>
        </w:rPr>
      </w:pPr>
      <w:ins w:id="71" w:author="Chuan-Peng Hu" w:date="2022-06-03T09:57:00Z">
        <w:r>
          <w:rPr>
            <w:rFonts w:hint="eastAsia"/>
          </w:rPr>
          <w:t>【插入图</w:t>
        </w:r>
        <w:r>
          <w:rPr>
            <w:rFonts w:hint="eastAsia"/>
          </w:rPr>
          <w:t>1</w:t>
        </w:r>
        <w:r>
          <w:rPr>
            <w:rFonts w:hint="eastAsia"/>
          </w:rPr>
          <w:t>】</w:t>
        </w:r>
      </w:ins>
    </w:p>
    <w:p w14:paraId="4987DBAE" w14:textId="77777777" w:rsidR="006A2865" w:rsidRDefault="006A2865">
      <w:pPr>
        <w:ind w:firstLine="420"/>
      </w:pPr>
    </w:p>
    <w:p w14:paraId="07CFA850" w14:textId="77777777" w:rsidR="008F7627" w:rsidRDefault="00006A4E">
      <w:pPr>
        <w:pStyle w:val="3"/>
        <w:rPr>
          <w:b w:val="0"/>
          <w:sz w:val="21"/>
        </w:rPr>
      </w:pPr>
      <w:r>
        <w:rPr>
          <w:rFonts w:hint="eastAsia"/>
        </w:rPr>
        <w:t>数据编码</w:t>
      </w:r>
    </w:p>
    <w:p w14:paraId="4478B850" w14:textId="77777777" w:rsidR="008F7627" w:rsidRDefault="00006A4E">
      <w:pPr>
        <w:pStyle w:val="a9"/>
        <w:ind w:left="540" w:firstLineChars="0" w:firstLine="0"/>
        <w:rPr>
          <w:rFonts w:cs="Times New Roman"/>
          <w:b/>
          <w:bCs/>
          <w:color w:val="000000" w:themeColor="text1"/>
          <w:sz w:val="24"/>
          <w:szCs w:val="21"/>
        </w:rPr>
      </w:pPr>
      <w:r>
        <w:rPr>
          <w:rFonts w:cs="Times New Roman"/>
          <w:b/>
          <w:bCs/>
          <w:color w:val="000000" w:themeColor="text1"/>
          <w:sz w:val="24"/>
          <w:szCs w:val="21"/>
        </w:rPr>
        <w:t>[C</w:t>
      </w:r>
      <w:r>
        <w:rPr>
          <w:rFonts w:cs="Times New Roman" w:hint="eastAsia"/>
          <w:b/>
          <w:bCs/>
          <w:color w:val="000000" w:themeColor="text1"/>
          <w:sz w:val="24"/>
          <w:szCs w:val="21"/>
        </w:rPr>
        <w:t>odebook</w:t>
      </w:r>
      <w:r>
        <w:rPr>
          <w:rFonts w:cs="Times New Roman" w:hint="eastAsia"/>
          <w:b/>
          <w:bCs/>
          <w:color w:val="000000" w:themeColor="text1"/>
          <w:sz w:val="24"/>
          <w:szCs w:val="21"/>
        </w:rPr>
        <w:t>编制方法</w:t>
      </w:r>
      <w:r>
        <w:rPr>
          <w:rFonts w:cs="Times New Roman" w:hint="eastAsia"/>
          <w:b/>
          <w:bCs/>
          <w:color w:val="000000" w:themeColor="text1"/>
          <w:sz w:val="24"/>
          <w:szCs w:val="21"/>
        </w:rPr>
        <w:t>:</w:t>
      </w:r>
      <w:r>
        <w:rPr>
          <w:rFonts w:cs="Times New Roman" w:hint="eastAsia"/>
          <w:b/>
          <w:bCs/>
          <w:color w:val="000000" w:themeColor="text1"/>
          <w:sz w:val="24"/>
          <w:szCs w:val="21"/>
        </w:rPr>
        <w:t>依据</w:t>
      </w:r>
      <w:r>
        <w:rPr>
          <w:rFonts w:cs="Times New Roman" w:hint="eastAsia"/>
          <w:b/>
          <w:bCs/>
          <w:color w:val="000000" w:themeColor="text1"/>
          <w:sz w:val="24"/>
          <w:szCs w:val="21"/>
        </w:rPr>
        <w:t>x</w:t>
      </w:r>
      <w:r>
        <w:rPr>
          <w:rFonts w:cs="Times New Roman"/>
          <w:b/>
          <w:bCs/>
          <w:color w:val="000000" w:themeColor="text1"/>
          <w:sz w:val="24"/>
          <w:szCs w:val="21"/>
        </w:rPr>
        <w:t>x</w:t>
      </w:r>
      <w:r>
        <w:rPr>
          <w:rFonts w:cs="Times New Roman" w:hint="eastAsia"/>
          <w:b/>
          <w:bCs/>
          <w:color w:val="000000" w:themeColor="text1"/>
          <w:sz w:val="24"/>
          <w:szCs w:val="21"/>
        </w:rPr>
        <w:t>元分析清单，选定</w:t>
      </w:r>
      <w:r>
        <w:rPr>
          <w:rFonts w:cs="Times New Roman" w:hint="eastAsia"/>
          <w:b/>
          <w:bCs/>
          <w:color w:val="000000" w:themeColor="text1"/>
          <w:sz w:val="24"/>
          <w:szCs w:val="21"/>
        </w:rPr>
        <w:t>xx</w:t>
      </w:r>
      <w:r>
        <w:rPr>
          <w:rFonts w:cs="Times New Roman" w:hint="eastAsia"/>
          <w:b/>
          <w:bCs/>
          <w:color w:val="000000" w:themeColor="text1"/>
          <w:sz w:val="24"/>
          <w:szCs w:val="21"/>
        </w:rPr>
        <w:t>内容，元分析论文坐标需求。</w:t>
      </w:r>
      <w:r>
        <w:rPr>
          <w:rFonts w:cs="Times New Roman"/>
          <w:b/>
          <w:bCs/>
          <w:color w:val="000000" w:themeColor="text1"/>
          <w:sz w:val="24"/>
          <w:szCs w:val="21"/>
        </w:rPr>
        <w:t>O</w:t>
      </w:r>
      <w:r>
        <w:rPr>
          <w:rFonts w:cs="Times New Roman" w:hint="eastAsia"/>
          <w:b/>
          <w:bCs/>
          <w:color w:val="000000" w:themeColor="text1"/>
          <w:sz w:val="24"/>
          <w:szCs w:val="21"/>
        </w:rPr>
        <w:t>ntology</w:t>
      </w:r>
      <w:r>
        <w:rPr>
          <w:rFonts w:cs="Times New Roman" w:hint="eastAsia"/>
          <w:b/>
          <w:bCs/>
          <w:color w:val="000000" w:themeColor="text1"/>
          <w:sz w:val="24"/>
          <w:szCs w:val="21"/>
        </w:rPr>
        <w:t>相关概念。</w:t>
      </w:r>
      <w:r>
        <w:rPr>
          <w:rFonts w:cs="Times New Roman" w:hint="eastAsia"/>
          <w:b/>
          <w:bCs/>
          <w:color w:val="000000" w:themeColor="text1"/>
          <w:sz w:val="24"/>
          <w:szCs w:val="21"/>
        </w:rPr>
        <w:t>]</w:t>
      </w:r>
    </w:p>
    <w:p w14:paraId="6643B831" w14:textId="77777777" w:rsidR="008F7627" w:rsidRDefault="00006A4E">
      <w:pPr>
        <w:keepNext/>
        <w:keepLines/>
        <w:spacing w:beforeLines="50" w:before="156" w:afterLines="50" w:after="156"/>
        <w:ind w:rightChars="100" w:right="210"/>
        <w:outlineLvl w:val="1"/>
        <w:rPr>
          <w:rFonts w:cs="Times New Roman"/>
          <w:b/>
          <w:bCs/>
          <w:sz w:val="24"/>
          <w:szCs w:val="24"/>
        </w:rPr>
      </w:pPr>
      <w:r>
        <w:rPr>
          <w:rFonts w:cs="Times New Roman"/>
          <w:b/>
          <w:bCs/>
          <w:sz w:val="24"/>
          <w:szCs w:val="24"/>
        </w:rPr>
        <w:lastRenderedPageBreak/>
        <w:t>数据样本描述</w:t>
      </w:r>
    </w:p>
    <w:p w14:paraId="4EFE158E" w14:textId="77777777" w:rsidR="008F7627" w:rsidRDefault="00006A4E">
      <w:pPr>
        <w:keepNext/>
        <w:keepLines/>
        <w:spacing w:beforeLines="50" w:before="156" w:afterLines="50" w:after="156"/>
        <w:ind w:rightChars="100" w:right="210" w:firstLine="420"/>
        <w:outlineLvl w:val="1"/>
        <w:rPr>
          <w:rFonts w:cs="Times New Roman"/>
          <w:b/>
          <w:bCs/>
          <w:sz w:val="24"/>
          <w:szCs w:val="24"/>
        </w:rPr>
      </w:pPr>
      <w:r>
        <w:rPr>
          <w:rFonts w:cs="Times New Roman" w:hint="eastAsia"/>
          <w:b/>
          <w:bCs/>
          <w:sz w:val="24"/>
          <w:szCs w:val="24"/>
        </w:rPr>
        <w:t>命名格式</w:t>
      </w:r>
    </w:p>
    <w:p w14:paraId="048DB5B1" w14:textId="28351949" w:rsidR="008F7627" w:rsidRDefault="00006A4E">
      <w:pPr>
        <w:ind w:firstLine="420"/>
      </w:pPr>
      <w:r>
        <w:rPr>
          <w:rFonts w:hint="eastAsia"/>
        </w:rPr>
        <w:t>认知本体论数据库</w:t>
      </w:r>
      <w:ins w:id="72" w:author="Chuan-Peng Hu" w:date="2022-06-03T09:59:00Z">
        <w:r w:rsidR="00EE2388">
          <w:rPr>
            <w:rFonts w:hint="eastAsia"/>
          </w:rPr>
          <w:t>包括两部分。第一部分为</w:t>
        </w:r>
        <w:r w:rsidR="00EE2388">
          <w:rPr>
            <w:rFonts w:hint="eastAsia"/>
          </w:rPr>
          <w:t>csv</w:t>
        </w:r>
        <w:r w:rsidR="00EE2388">
          <w:rPr>
            <w:rFonts w:hint="eastAsia"/>
          </w:rPr>
          <w:t>文件，包括了入选文章对自我参照效应的操作化定义的细节。</w:t>
        </w:r>
      </w:ins>
      <w:ins w:id="73" w:author="Chuan-Peng Hu" w:date="2022-06-03T10:14:00Z">
        <w:r w:rsidR="00CE2805">
          <w:rPr>
            <w:rFonts w:hint="eastAsia"/>
          </w:rPr>
          <w:t>基命名为</w:t>
        </w:r>
      </w:ins>
      <w:r w:rsidR="00DC0435">
        <w:rPr>
          <w:rFonts w:cs="宋体" w:hint="eastAsia"/>
          <w:lang w:bidi="ar"/>
        </w:rPr>
        <w:t>self</w:t>
      </w:r>
      <w:r w:rsidR="00DC0435">
        <w:rPr>
          <w:rFonts w:cs="宋体"/>
          <w:lang w:bidi="ar"/>
        </w:rPr>
        <w:t>_ref_</w:t>
      </w:r>
      <w:ins w:id="74" w:author="Chuan-Peng Hu" w:date="2022-06-03T10:14:00Z">
        <w:r w:rsidR="00CE2805">
          <w:rPr>
            <w:rFonts w:hint="eastAsia"/>
          </w:rPr>
          <w:t>XXX</w:t>
        </w:r>
      </w:ins>
      <w:r w:rsidR="00DC0435">
        <w:t>.csv</w:t>
      </w:r>
      <w:ins w:id="75" w:author="Chuan-Peng Hu" w:date="2022-06-03T10:14:00Z">
        <w:r w:rsidR="00CE2805">
          <w:rPr>
            <w:rFonts w:hint="eastAsia"/>
          </w:rPr>
          <w:t>。</w:t>
        </w:r>
        <w:r w:rsidR="00CE2805">
          <w:rPr>
            <w:rFonts w:hint="eastAsia"/>
          </w:rPr>
          <w:t xml:space="preserve"> </w:t>
        </w:r>
      </w:ins>
      <w:ins w:id="76" w:author="Chuan-Peng Hu" w:date="2022-06-03T09:59:00Z">
        <w:r w:rsidR="00EE2388">
          <w:rPr>
            <w:rFonts w:hint="eastAsia"/>
          </w:rPr>
          <w:t>第二部分为</w:t>
        </w:r>
        <w:r w:rsidR="00EE2388">
          <w:rPr>
            <w:rFonts w:hint="eastAsia"/>
          </w:rPr>
          <w:t>fMRI</w:t>
        </w:r>
      </w:ins>
      <w:ins w:id="77" w:author="Chuan-Peng Hu" w:date="2022-06-03T10:00:00Z">
        <w:r w:rsidR="00EE2388">
          <w:rPr>
            <w:rFonts w:hint="eastAsia"/>
          </w:rPr>
          <w:t>激活坐标点数据，使用与</w:t>
        </w:r>
        <w:proofErr w:type="spellStart"/>
        <w:r w:rsidR="00EE2388">
          <w:t>BrainMap</w:t>
        </w:r>
      </w:ins>
      <w:proofErr w:type="spellEnd"/>
      <w:r w:rsidR="002A7625">
        <w:fldChar w:fldCharType="begin"/>
      </w:r>
      <w:r w:rsidR="00803DC5">
        <w:instrText xml:space="preserve"> ADDIN ZOTERO_ITEM CSL_CITATION {"citationID":"YXZkTmj6","properties":{"formattedCitation":"(Fox &amp; Lancaster, 2002)","plainCitation":"(Fox &amp; Lancaster, 2002)","noteIndex":0},"citationItems":[{"id":333,"uris":["http://zotero.org/users/9459883/items/IJ24WMLL"],"itemData":{"id":333,"type":"article-journal","call-number":"34.87","container-title":"Nature Reviews. Neuroscience","DOI":"10.1038/nrn789","ISSN":"1471-003X","issue":"4","journalAbbreviation":"Nat Rev Neurosci","language":"eng","note":"PMID: 11967563","page":"319-321","source":"1","title":"Opinion: Mapping context and content: the BrainMap model","title-short":"Opinion","volume":"3","author":[{"family":"Fox","given":"Peter T."},{"family":"Lancaster","given":"Jack L."}],"issued":{"date-parts":[["2002",4]]},"citation-key":"foxOpinionMappingContext2002"}}],"schema":"https://github.com/citation-style-language/schema/raw/master/csl-citation.json"} </w:instrText>
      </w:r>
      <w:r w:rsidR="002A7625">
        <w:fldChar w:fldCharType="separate"/>
      </w:r>
      <w:r w:rsidR="00803DC5" w:rsidRPr="00803DC5">
        <w:rPr>
          <w:rFonts w:cs="Times New Roman"/>
        </w:rPr>
        <w:t>(Fox &amp; Lancaster, 2002)</w:t>
      </w:r>
      <w:r w:rsidR="002A7625">
        <w:fldChar w:fldCharType="end"/>
      </w:r>
      <w:r w:rsidR="00803DC5">
        <w:rPr>
          <w:rFonts w:hint="eastAsia"/>
        </w:rPr>
        <w:t>相同</w:t>
      </w:r>
      <w:ins w:id="78" w:author="Chuan-Peng Hu" w:date="2022-06-03T10:00:00Z">
        <w:r w:rsidR="00EE2388">
          <w:rPr>
            <w:rFonts w:hint="eastAsia"/>
          </w:rPr>
          <w:t>的文件格式，以</w:t>
        </w:r>
        <w:r w:rsidR="00EE2388">
          <w:rPr>
            <w:rFonts w:hint="eastAsia"/>
          </w:rPr>
          <w:t>txt</w:t>
        </w:r>
        <w:r w:rsidR="00EE2388">
          <w:rPr>
            <w:rFonts w:hint="eastAsia"/>
          </w:rPr>
          <w:t>文件保存。</w:t>
        </w:r>
      </w:ins>
      <w:del w:id="79" w:author="Chuan-Peng Hu" w:date="2022-06-03T09:58:00Z">
        <w:r w:rsidDel="00EE2388">
          <w:rPr>
            <w:rFonts w:hint="eastAsia"/>
          </w:rPr>
          <w:delText>的</w:delText>
        </w:r>
      </w:del>
      <w:r>
        <w:rPr>
          <w:rFonts w:hint="eastAsia"/>
        </w:rPr>
        <w:t>t</w:t>
      </w:r>
      <w:r>
        <w:t>xt</w:t>
      </w:r>
      <w:r>
        <w:rPr>
          <w:rFonts w:hint="eastAsia"/>
        </w:rPr>
        <w:t>文件的命名规则为</w:t>
      </w:r>
      <w:bookmarkStart w:id="80" w:name="_Hlk104925892"/>
      <w:r>
        <w:rPr>
          <w:rFonts w:hint="eastAsia"/>
        </w:rPr>
        <w:t>：</w:t>
      </w:r>
      <w:proofErr w:type="spellStart"/>
      <w:r>
        <w:t>first_author</w:t>
      </w:r>
      <w:bookmarkEnd w:id="80"/>
      <w:r>
        <w:t>_year_</w:t>
      </w:r>
      <w:ins w:id="81" w:author="Chuan-Peng Hu" w:date="2022-06-03T10:01:00Z">
        <w:r w:rsidR="00416BDC">
          <w:t>journal</w:t>
        </w:r>
      </w:ins>
      <w:del w:id="82" w:author="Chuan-Peng Hu" w:date="2022-06-03T10:01:00Z">
        <w:r w:rsidDel="00416BDC">
          <w:delText>stud</w:delText>
        </w:r>
        <w:r w:rsidDel="00EE2388">
          <w:delText>y</w:delText>
        </w:r>
      </w:del>
      <w:del w:id="83" w:author="Chuan-Peng Hu" w:date="2022-06-03T10:00:00Z">
        <w:r w:rsidDel="00EE2388">
          <w:delText>_no</w:delText>
        </w:r>
      </w:del>
      <w:r>
        <w:t>.text</w:t>
      </w:r>
      <w:proofErr w:type="spellEnd"/>
      <w:r>
        <w:t>，其中</w:t>
      </w:r>
      <w:r>
        <w:t xml:space="preserve"> </w:t>
      </w:r>
      <w:proofErr w:type="spellStart"/>
      <w:r>
        <w:t>first_author</w:t>
      </w:r>
      <w:proofErr w:type="spellEnd"/>
      <w:r>
        <w:t xml:space="preserve"> </w:t>
      </w:r>
      <w:r>
        <w:t>代</w:t>
      </w:r>
      <w:r>
        <w:rPr>
          <w:rFonts w:hint="eastAsia"/>
        </w:rPr>
        <w:t>表文章的第一作者，</w:t>
      </w:r>
      <w:r>
        <w:t>year</w:t>
      </w:r>
      <w:r>
        <w:t>代表</w:t>
      </w:r>
      <w:r>
        <w:rPr>
          <w:rFonts w:hint="eastAsia"/>
        </w:rPr>
        <w:t>文章的出版年份</w:t>
      </w:r>
      <w:r>
        <w:t>，</w:t>
      </w:r>
      <w:del w:id="84" w:author="Chuan-Peng Hu" w:date="2022-06-03T10:01:00Z">
        <w:r w:rsidDel="00416BDC">
          <w:delText>study_no</w:delText>
        </w:r>
      </w:del>
      <w:ins w:id="85" w:author="Chuan-Peng Hu" w:date="2022-06-03T10:01:00Z">
        <w:r w:rsidR="00416BDC">
          <w:t>journal</w:t>
        </w:r>
      </w:ins>
      <w:del w:id="86" w:author="Chuan-Peng Hu" w:date="2022-06-03T10:01:00Z">
        <w:r w:rsidDel="00416BDC">
          <w:delText xml:space="preserve"> </w:delText>
        </w:r>
      </w:del>
      <w:r>
        <w:t>代表</w:t>
      </w:r>
      <w:r>
        <w:rPr>
          <w:rFonts w:hint="eastAsia"/>
        </w:rPr>
        <w:t>文章</w:t>
      </w:r>
      <w:del w:id="87" w:author="Chuan-Peng Hu" w:date="2022-06-03T10:01:00Z">
        <w:r w:rsidDel="00416BDC">
          <w:rPr>
            <w:rFonts w:hint="eastAsia"/>
          </w:rPr>
          <w:delText>编号</w:delText>
        </w:r>
      </w:del>
      <w:ins w:id="88" w:author="Chuan-Peng Hu" w:date="2022-06-03T10:01:00Z">
        <w:r w:rsidR="00416BDC">
          <w:rPr>
            <w:rFonts w:hint="eastAsia"/>
          </w:rPr>
          <w:t>发表论文的简写</w:t>
        </w:r>
      </w:ins>
      <w:r>
        <w:t>。</w:t>
      </w:r>
      <w:r>
        <w:rPr>
          <w:rFonts w:hint="eastAsia"/>
        </w:rPr>
        <w:t>例如，</w:t>
      </w:r>
      <w:bookmarkStart w:id="89" w:name="_Hlk105005891"/>
      <w:r>
        <w:t>Hornung</w:t>
      </w:r>
      <w:bookmarkEnd w:id="89"/>
      <w:r>
        <w:t>_ 2019_</w:t>
      </w:r>
      <w:r w:rsidR="00F1090B" w:rsidRPr="00F1090B">
        <w:t xml:space="preserve"> </w:t>
      </w:r>
      <w:r w:rsidR="00F1090B" w:rsidRPr="00F1090B">
        <w:t>F BN</w:t>
      </w:r>
      <w:r>
        <w:t>.txt</w:t>
      </w:r>
      <w:r>
        <w:rPr>
          <w:rFonts w:hint="eastAsia"/>
        </w:rPr>
        <w:t>是对应于</w:t>
      </w:r>
      <w:r>
        <w:rPr>
          <w:rFonts w:hint="eastAsia"/>
        </w:rPr>
        <w:t>Excel</w:t>
      </w:r>
      <w:r>
        <w:rPr>
          <w:rFonts w:hint="eastAsia"/>
        </w:rPr>
        <w:t>汇总表中的编号为</w:t>
      </w:r>
      <w:r>
        <w:rPr>
          <w:rFonts w:hint="eastAsia"/>
        </w:rPr>
        <w:t>7</w:t>
      </w:r>
      <w:r>
        <w:rPr>
          <w:rFonts w:hint="eastAsia"/>
        </w:rPr>
        <w:t>的文献，</w:t>
      </w:r>
      <w:r w:rsidR="00803DC5">
        <w:rPr>
          <w:rFonts w:hint="eastAsia"/>
        </w:rPr>
        <w:t>该</w:t>
      </w:r>
      <w:r>
        <w:rPr>
          <w:rFonts w:hint="eastAsia"/>
        </w:rPr>
        <w:t>文章发表于</w:t>
      </w:r>
      <w:r>
        <w:rPr>
          <w:rFonts w:hint="eastAsia"/>
        </w:rPr>
        <w:t>2</w:t>
      </w:r>
      <w:r>
        <w:t>019</w:t>
      </w:r>
      <w:r>
        <w:rPr>
          <w:rFonts w:hint="eastAsia"/>
        </w:rPr>
        <w:t>年，</w:t>
      </w:r>
      <w:ins w:id="90" w:author="Chuan-Peng Hu" w:date="2022-06-03T10:01:00Z">
        <w:r w:rsidR="00416BDC">
          <w:rPr>
            <w:rFonts w:hint="eastAsia"/>
          </w:rPr>
          <w:t>第一</w:t>
        </w:r>
      </w:ins>
      <w:r>
        <w:rPr>
          <w:rFonts w:hint="eastAsia"/>
        </w:rPr>
        <w:t>作者为</w:t>
      </w:r>
      <w:r>
        <w:t>Hornung</w:t>
      </w:r>
      <w:r w:rsidR="00F1090B">
        <w:rPr>
          <w:rFonts w:hint="eastAsia"/>
        </w:rPr>
        <w:t>，</w:t>
      </w:r>
      <w:r w:rsidR="00803DC5">
        <w:rPr>
          <w:rFonts w:hint="eastAsia"/>
        </w:rPr>
        <w:t>发表在期刊</w:t>
      </w:r>
      <w:r w:rsidR="00F1090B" w:rsidRPr="00F1090B">
        <w:t>Frontiers in Behavioral Neuroscience</w:t>
      </w:r>
      <w:r w:rsidR="00803DC5">
        <w:rPr>
          <w:rFonts w:hint="eastAsia"/>
        </w:rPr>
        <w:t>上</w:t>
      </w:r>
      <w:r>
        <w:rPr>
          <w:rFonts w:hint="eastAsia"/>
        </w:rPr>
        <w:t>。</w:t>
      </w:r>
    </w:p>
    <w:p w14:paraId="4B7FF741" w14:textId="77777777" w:rsidR="008F7627" w:rsidRPr="00EE2388" w:rsidRDefault="00006A4E">
      <w:pPr>
        <w:pStyle w:val="a9"/>
        <w:keepNext/>
        <w:keepLines/>
        <w:spacing w:beforeLines="50" w:before="156" w:afterLines="50" w:after="156"/>
        <w:ind w:left="420" w:rightChars="100" w:right="210" w:firstLineChars="0" w:firstLine="0"/>
        <w:outlineLvl w:val="1"/>
        <w:rPr>
          <w:rFonts w:cs="Times New Roman"/>
          <w:b/>
          <w:bCs/>
          <w:sz w:val="24"/>
          <w:szCs w:val="24"/>
        </w:rPr>
      </w:pPr>
      <w:r w:rsidRPr="00EE2388">
        <w:rPr>
          <w:rFonts w:cs="Times New Roman" w:hint="eastAsia"/>
          <w:b/>
          <w:bCs/>
          <w:sz w:val="24"/>
          <w:szCs w:val="24"/>
        </w:rPr>
        <w:t>数据样本</w:t>
      </w:r>
    </w:p>
    <w:p w14:paraId="073D5C0C" w14:textId="526A2D01" w:rsidR="008F7627" w:rsidRDefault="00006A4E">
      <w:pPr>
        <w:ind w:firstLineChars="200" w:firstLine="420"/>
      </w:pPr>
      <w:r>
        <w:rPr>
          <w:rFonts w:cs="宋体" w:hint="eastAsia"/>
          <w:lang w:bidi="ar"/>
        </w:rPr>
        <w:t>本数据集</w:t>
      </w:r>
      <w:del w:id="91" w:author="Chuan-Peng Hu" w:date="2022-06-03T10:02:00Z">
        <w:r w:rsidDel="00416BDC">
          <w:rPr>
            <w:rFonts w:cs="宋体" w:hint="eastAsia"/>
            <w:lang w:bidi="ar"/>
          </w:rPr>
          <w:delText>涵盖</w:delText>
        </w:r>
      </w:del>
      <w:ins w:id="92" w:author="Chuan-Peng Hu" w:date="2022-06-03T10:02:00Z">
        <w:r w:rsidR="00416BDC">
          <w:rPr>
            <w:rFonts w:cs="宋体" w:hint="eastAsia"/>
            <w:lang w:bidi="ar"/>
          </w:rPr>
          <w:t>初始版本包括</w:t>
        </w:r>
      </w:ins>
      <w:r>
        <w:rPr>
          <w:rFonts w:cs="Times New Roman"/>
          <w:lang w:bidi="ar"/>
        </w:rPr>
        <w:t>57</w:t>
      </w:r>
      <w:r>
        <w:rPr>
          <w:rFonts w:cs="宋体" w:hint="eastAsia"/>
          <w:lang w:bidi="ar"/>
        </w:rPr>
        <w:t>篇文献，</w:t>
      </w:r>
      <w:r>
        <w:rPr>
          <w:rFonts w:cs="Times New Roman"/>
          <w:lang w:bidi="ar"/>
        </w:rPr>
        <w:t>xx</w:t>
      </w:r>
      <w:proofErr w:type="gramStart"/>
      <w:r>
        <w:rPr>
          <w:rFonts w:cs="宋体" w:hint="eastAsia"/>
          <w:lang w:bidi="ar"/>
        </w:rPr>
        <w:t>个</w:t>
      </w:r>
      <w:proofErr w:type="gramEnd"/>
      <w:r>
        <w:rPr>
          <w:rFonts w:cs="宋体" w:hint="eastAsia"/>
          <w:lang w:bidi="ar"/>
        </w:rPr>
        <w:t>实验，</w:t>
      </w:r>
      <w:r>
        <w:rPr>
          <w:rFonts w:cs="Times New Roman"/>
          <w:lang w:bidi="ar"/>
        </w:rPr>
        <w:t>xx</w:t>
      </w:r>
      <w:proofErr w:type="gramStart"/>
      <w:r>
        <w:rPr>
          <w:rFonts w:cs="宋体" w:hint="eastAsia"/>
          <w:lang w:bidi="ar"/>
        </w:rPr>
        <w:t>个</w:t>
      </w:r>
      <w:proofErr w:type="gramEnd"/>
      <w:r>
        <w:rPr>
          <w:rFonts w:cs="宋体" w:hint="eastAsia"/>
          <w:lang w:bidi="ar"/>
        </w:rPr>
        <w:t>被试，包括</w:t>
      </w:r>
      <w:r>
        <w:rPr>
          <w:rFonts w:cs="Times New Roman"/>
          <w:lang w:bidi="ar"/>
        </w:rPr>
        <w:t>57</w:t>
      </w:r>
      <w:r>
        <w:rPr>
          <w:rFonts w:cs="宋体" w:hint="eastAsia"/>
          <w:lang w:bidi="ar"/>
        </w:rPr>
        <w:t>个</w:t>
      </w:r>
      <w:r>
        <w:rPr>
          <w:rFonts w:cs="Times New Roman"/>
          <w:lang w:bidi="ar"/>
        </w:rPr>
        <w:t>txt</w:t>
      </w:r>
      <w:r>
        <w:rPr>
          <w:rFonts w:cs="宋体" w:hint="eastAsia"/>
          <w:lang w:bidi="ar"/>
        </w:rPr>
        <w:t>文件与</w:t>
      </w:r>
      <w:r>
        <w:rPr>
          <w:rFonts w:cs="Times New Roman"/>
          <w:lang w:bidi="ar"/>
        </w:rPr>
        <w:t>2</w:t>
      </w:r>
      <w:r>
        <w:rPr>
          <w:rFonts w:cs="宋体" w:hint="eastAsia"/>
          <w:lang w:bidi="ar"/>
        </w:rPr>
        <w:t>个</w:t>
      </w:r>
      <w:r>
        <w:rPr>
          <w:rFonts w:cs="Times New Roman"/>
          <w:lang w:bidi="ar"/>
        </w:rPr>
        <w:t>Excel</w:t>
      </w:r>
      <w:r>
        <w:rPr>
          <w:rFonts w:cs="宋体" w:hint="eastAsia"/>
          <w:lang w:bidi="ar"/>
        </w:rPr>
        <w:t>文件，</w:t>
      </w:r>
      <w:r>
        <w:rPr>
          <w:rFonts w:cs="Times New Roman"/>
          <w:lang w:bidi="ar"/>
        </w:rPr>
        <w:t>57</w:t>
      </w:r>
      <w:r>
        <w:rPr>
          <w:rFonts w:cs="宋体" w:hint="eastAsia"/>
          <w:lang w:bidi="ar"/>
        </w:rPr>
        <w:t>个</w:t>
      </w:r>
      <w:r>
        <w:rPr>
          <w:rFonts w:cs="Times New Roman"/>
          <w:lang w:bidi="ar"/>
        </w:rPr>
        <w:t>txt</w:t>
      </w:r>
      <w:r>
        <w:rPr>
          <w:rFonts w:cs="宋体" w:hint="eastAsia"/>
          <w:lang w:bidi="ar"/>
        </w:rPr>
        <w:t>文件与自我参照数据库汇总表</w:t>
      </w:r>
      <w:r w:rsidR="00C07CB5">
        <w:rPr>
          <w:rFonts w:cs="宋体" w:hint="eastAsia"/>
          <w:lang w:bidi="ar"/>
        </w:rPr>
        <w:t>（</w:t>
      </w:r>
      <w:r w:rsidR="00C07CB5">
        <w:rPr>
          <w:rFonts w:cs="宋体" w:hint="eastAsia"/>
          <w:lang w:bidi="ar"/>
        </w:rPr>
        <w:t>self</w:t>
      </w:r>
      <w:r w:rsidR="00C07CB5">
        <w:rPr>
          <w:rFonts w:cs="宋体"/>
          <w:lang w:bidi="ar"/>
        </w:rPr>
        <w:t>_ref_summary</w:t>
      </w:r>
      <w:r w:rsidR="00C07CB5">
        <w:rPr>
          <w:rFonts w:cs="Times New Roman"/>
          <w:lang w:bidi="ar"/>
        </w:rPr>
        <w:t>.</w:t>
      </w:r>
      <w:r w:rsidR="00C07CB5">
        <w:rPr>
          <w:rFonts w:cs="Times New Roman"/>
          <w:lang w:bidi="ar"/>
        </w:rPr>
        <w:t>csv</w:t>
      </w:r>
      <w:r w:rsidR="00C07CB5">
        <w:rPr>
          <w:rFonts w:cs="宋体" w:hint="eastAsia"/>
          <w:lang w:bidi="ar"/>
        </w:rPr>
        <w:t>）</w:t>
      </w:r>
      <w:r>
        <w:rPr>
          <w:rFonts w:cs="宋体" w:hint="eastAsia"/>
          <w:lang w:bidi="ar"/>
        </w:rPr>
        <w:t>和自我参照数据</w:t>
      </w:r>
      <w:proofErr w:type="gramStart"/>
      <w:r>
        <w:rPr>
          <w:rFonts w:cs="宋体" w:hint="eastAsia"/>
          <w:lang w:bidi="ar"/>
        </w:rPr>
        <w:t>库任务</w:t>
      </w:r>
      <w:proofErr w:type="gramEnd"/>
      <w:r>
        <w:rPr>
          <w:rFonts w:cs="宋体" w:hint="eastAsia"/>
          <w:lang w:bidi="ar"/>
        </w:rPr>
        <w:t>表</w:t>
      </w:r>
      <w:r w:rsidR="001F226B">
        <w:rPr>
          <w:rFonts w:cs="宋体" w:hint="eastAsia"/>
          <w:lang w:bidi="ar"/>
        </w:rPr>
        <w:t>（</w:t>
      </w:r>
      <w:r w:rsidR="001F226B">
        <w:rPr>
          <w:rFonts w:cs="宋体" w:hint="eastAsia"/>
          <w:lang w:bidi="ar"/>
        </w:rPr>
        <w:t>s</w:t>
      </w:r>
      <w:r w:rsidR="001F226B">
        <w:rPr>
          <w:rFonts w:cs="宋体"/>
          <w:lang w:bidi="ar"/>
        </w:rPr>
        <w:t>elf_ref_task</w:t>
      </w:r>
      <w:r w:rsidR="001F226B">
        <w:rPr>
          <w:rFonts w:cs="Times New Roman"/>
          <w:lang w:bidi="ar"/>
        </w:rPr>
        <w:t>.</w:t>
      </w:r>
      <w:r w:rsidR="001F226B">
        <w:rPr>
          <w:rFonts w:cs="Times New Roman"/>
          <w:lang w:bidi="ar"/>
        </w:rPr>
        <w:t>csv</w:t>
      </w:r>
      <w:r w:rsidR="001F226B">
        <w:rPr>
          <w:rFonts w:cs="宋体" w:hint="eastAsia"/>
          <w:lang w:bidi="ar"/>
        </w:rPr>
        <w:t>）</w:t>
      </w:r>
      <w:r>
        <w:rPr>
          <w:rFonts w:cs="宋体" w:hint="eastAsia"/>
          <w:lang w:bidi="ar"/>
        </w:rPr>
        <w:t>中所描述的文献一一对应。</w:t>
      </w:r>
    </w:p>
    <w:p w14:paraId="5800ED42" w14:textId="27019914" w:rsidR="008F7627" w:rsidRDefault="00006A4E">
      <w:pPr>
        <w:ind w:firstLineChars="200" w:firstLine="420"/>
      </w:pPr>
      <w:r>
        <w:rPr>
          <w:rFonts w:cs="宋体" w:hint="eastAsia"/>
          <w:lang w:bidi="ar"/>
        </w:rPr>
        <w:t>自我参照数据库汇总表包括文献编号，第一作者，通讯作者邮箱，出版年份，文章所发表的期刊名称，文章所用语言，实验中所用语言，研究主题，文章的关键词，所用神经成像的方法，神经成像的标准化坐标，神经成像中所使用的</w:t>
      </w:r>
      <w:proofErr w:type="gramStart"/>
      <w:r>
        <w:rPr>
          <w:rFonts w:cs="宋体" w:hint="eastAsia"/>
          <w:lang w:bidi="ar"/>
        </w:rPr>
        <w:t>的</w:t>
      </w:r>
      <w:proofErr w:type="gramEnd"/>
      <w:r>
        <w:rPr>
          <w:rFonts w:cs="宋体" w:hint="eastAsia"/>
          <w:lang w:bidi="ar"/>
        </w:rPr>
        <w:t>对比条件，对应的记录该文章神经成像坐标的</w:t>
      </w:r>
      <w:r>
        <w:rPr>
          <w:rFonts w:cs="Times New Roman"/>
          <w:lang w:bidi="ar"/>
        </w:rPr>
        <w:t>txt</w:t>
      </w:r>
      <w:r>
        <w:rPr>
          <w:rFonts w:cs="宋体" w:hint="eastAsia"/>
          <w:lang w:bidi="ar"/>
        </w:rPr>
        <w:t>文件名。</w:t>
      </w:r>
    </w:p>
    <w:p w14:paraId="369ADFF5" w14:textId="27774F48" w:rsidR="008F7627" w:rsidRDefault="00006A4E">
      <w:pPr>
        <w:ind w:firstLineChars="200" w:firstLine="420"/>
      </w:pPr>
      <w:r>
        <w:rPr>
          <w:rFonts w:cs="宋体" w:hint="eastAsia"/>
          <w:lang w:bidi="ar"/>
        </w:rPr>
        <w:t>自我参照数据</w:t>
      </w:r>
      <w:proofErr w:type="gramStart"/>
      <w:r>
        <w:rPr>
          <w:rFonts w:cs="宋体" w:hint="eastAsia"/>
          <w:lang w:bidi="ar"/>
        </w:rPr>
        <w:t>库任务</w:t>
      </w:r>
      <w:proofErr w:type="gramEnd"/>
      <w:r>
        <w:rPr>
          <w:rFonts w:cs="宋体" w:hint="eastAsia"/>
          <w:lang w:bidi="ar"/>
        </w:rPr>
        <w:t>表中对文献内容的描述由文献基础信息，样本，自我参照效应的定义，实验所采用范式，实验过程，行为结果与</w:t>
      </w:r>
      <w:r>
        <w:rPr>
          <w:rFonts w:cs="Times New Roman"/>
          <w:lang w:bidi="ar"/>
        </w:rPr>
        <w:t>fMRI</w:t>
      </w:r>
      <w:r>
        <w:rPr>
          <w:rFonts w:cs="宋体" w:hint="eastAsia"/>
          <w:lang w:bidi="ar"/>
        </w:rPr>
        <w:t>基础信息这七大部分组成。如果文章中不包括某单元格信息，则记为</w:t>
      </w:r>
      <w:r>
        <w:rPr>
          <w:rFonts w:cs="Times New Roman"/>
          <w:lang w:bidi="ar"/>
        </w:rPr>
        <w:t>NA</w:t>
      </w:r>
      <w:r>
        <w:rPr>
          <w:rFonts w:cs="宋体" w:hint="eastAsia"/>
          <w:lang w:bidi="ar"/>
        </w:rPr>
        <w:t>。</w:t>
      </w:r>
    </w:p>
    <w:p w14:paraId="6E8E91D1" w14:textId="77777777" w:rsidR="008F7627" w:rsidRDefault="00006A4E">
      <w:pPr>
        <w:ind w:firstLineChars="200" w:firstLine="420"/>
      </w:pPr>
      <w:r>
        <w:rPr>
          <w:rFonts w:cs="宋体" w:hint="eastAsia"/>
          <w:lang w:bidi="ar"/>
        </w:rPr>
        <w:t>文献基本信息：包括第一作者，通讯作者，文章发表年份，文章所发表的期刊，研究编号，文章编号。</w:t>
      </w:r>
    </w:p>
    <w:p w14:paraId="6E7CFAA1" w14:textId="77777777" w:rsidR="008F7627" w:rsidRDefault="00006A4E">
      <w:pPr>
        <w:ind w:firstLineChars="200" w:firstLine="420"/>
      </w:pPr>
      <w:r>
        <w:rPr>
          <w:rFonts w:cs="宋体" w:hint="eastAsia"/>
          <w:lang w:bidi="ar"/>
        </w:rPr>
        <w:t>样本（</w:t>
      </w:r>
      <w:r>
        <w:rPr>
          <w:rFonts w:cs="Times New Roman"/>
          <w:lang w:bidi="ar"/>
        </w:rPr>
        <w:t>Sample</w:t>
      </w:r>
      <w:r>
        <w:rPr>
          <w:rFonts w:cs="宋体" w:hint="eastAsia"/>
          <w:lang w:bidi="ar"/>
        </w:rPr>
        <w:t>）：包含人口学变量信息（</w:t>
      </w:r>
      <w:r>
        <w:rPr>
          <w:rFonts w:cs="Times New Roman"/>
          <w:lang w:bidi="ar"/>
        </w:rPr>
        <w:t>Demographics</w:t>
      </w:r>
      <w:r>
        <w:rPr>
          <w:rFonts w:cs="宋体" w:hint="eastAsia"/>
          <w:lang w:bidi="ar"/>
        </w:rPr>
        <w:t>）与被试招募途径（</w:t>
      </w:r>
      <w:r>
        <w:rPr>
          <w:rFonts w:cs="Times New Roman"/>
          <w:lang w:bidi="ar"/>
        </w:rPr>
        <w:t>Recruitment</w:t>
      </w:r>
      <w:r>
        <w:rPr>
          <w:rFonts w:cs="宋体" w:hint="eastAsia"/>
          <w:lang w:bidi="ar"/>
        </w:rPr>
        <w:t>）两部分，人口学变量信息包含样本大小（</w:t>
      </w:r>
      <w:r>
        <w:rPr>
          <w:rFonts w:cs="Times New Roman"/>
          <w:lang w:bidi="ar"/>
        </w:rPr>
        <w:t>Size</w:t>
      </w:r>
      <w:r>
        <w:rPr>
          <w:rFonts w:cs="宋体" w:hint="eastAsia"/>
          <w:lang w:bidi="ar"/>
        </w:rPr>
        <w:t>），女性比例（</w:t>
      </w:r>
      <w:r>
        <w:rPr>
          <w:rFonts w:cs="Times New Roman"/>
          <w:lang w:bidi="ar"/>
        </w:rPr>
        <w:t>Female</w:t>
      </w:r>
      <w:r>
        <w:rPr>
          <w:rFonts w:cs="宋体" w:hint="eastAsia"/>
          <w:lang w:bidi="ar"/>
        </w:rPr>
        <w:t>），种族（</w:t>
      </w:r>
      <w:r>
        <w:rPr>
          <w:rFonts w:cs="Times New Roman"/>
          <w:lang w:bidi="ar"/>
        </w:rPr>
        <w:t>Race/Ethnicity</w:t>
      </w:r>
      <w:r>
        <w:rPr>
          <w:rFonts w:cs="宋体" w:hint="eastAsia"/>
          <w:lang w:bidi="ar"/>
        </w:rPr>
        <w:t>），被试平均年龄（</w:t>
      </w:r>
      <w:proofErr w:type="spellStart"/>
      <w:r>
        <w:rPr>
          <w:rFonts w:cs="Times New Roman"/>
          <w:lang w:bidi="ar"/>
        </w:rPr>
        <w:t>Age_mean</w:t>
      </w:r>
      <w:proofErr w:type="spellEnd"/>
      <w:r>
        <w:rPr>
          <w:rFonts w:cs="宋体" w:hint="eastAsia"/>
          <w:lang w:bidi="ar"/>
        </w:rPr>
        <w:t>），最小年龄（</w:t>
      </w:r>
      <w:proofErr w:type="spellStart"/>
      <w:r>
        <w:rPr>
          <w:rFonts w:cs="Times New Roman"/>
          <w:lang w:bidi="ar"/>
        </w:rPr>
        <w:t>Age_min</w:t>
      </w:r>
      <w:proofErr w:type="spellEnd"/>
      <w:r>
        <w:rPr>
          <w:rFonts w:cs="宋体" w:hint="eastAsia"/>
          <w:lang w:bidi="ar"/>
        </w:rPr>
        <w:t>），最大年龄（</w:t>
      </w:r>
      <w:proofErr w:type="spellStart"/>
      <w:r>
        <w:rPr>
          <w:rFonts w:cs="Times New Roman"/>
          <w:lang w:bidi="ar"/>
        </w:rPr>
        <w:t>Age_max</w:t>
      </w:r>
      <w:proofErr w:type="spellEnd"/>
      <w:r>
        <w:rPr>
          <w:rFonts w:cs="宋体" w:hint="eastAsia"/>
          <w:lang w:bidi="ar"/>
        </w:rPr>
        <w:t>），受教育水平（</w:t>
      </w:r>
      <w:r>
        <w:rPr>
          <w:rFonts w:cs="Times New Roman"/>
          <w:lang w:bidi="ar"/>
        </w:rPr>
        <w:t>Education</w:t>
      </w:r>
      <w:r>
        <w:rPr>
          <w:rFonts w:cs="宋体" w:hint="eastAsia"/>
          <w:lang w:bidi="ar"/>
        </w:rPr>
        <w:t>）；招募途径包含人群范围（</w:t>
      </w:r>
      <w:r>
        <w:rPr>
          <w:rFonts w:cs="Times New Roman"/>
          <w:lang w:bidi="ar"/>
        </w:rPr>
        <w:t>Channel</w:t>
      </w:r>
      <w:r>
        <w:rPr>
          <w:rFonts w:cs="宋体" w:hint="eastAsia"/>
          <w:lang w:bidi="ar"/>
        </w:rPr>
        <w:t>）与被试当前生活地区（</w:t>
      </w:r>
      <w:r>
        <w:rPr>
          <w:rFonts w:cs="Times New Roman"/>
          <w:lang w:bidi="ar"/>
        </w:rPr>
        <w:t>Location</w:t>
      </w:r>
      <w:r>
        <w:rPr>
          <w:rFonts w:cs="宋体" w:hint="eastAsia"/>
          <w:lang w:bidi="ar"/>
        </w:rPr>
        <w:t>）。</w:t>
      </w:r>
    </w:p>
    <w:p w14:paraId="4BA7EE7F" w14:textId="77777777" w:rsidR="008F7627" w:rsidRDefault="00006A4E">
      <w:pPr>
        <w:ind w:firstLineChars="200" w:firstLine="420"/>
      </w:pPr>
      <w:r>
        <w:rPr>
          <w:rFonts w:cs="宋体" w:hint="eastAsia"/>
          <w:lang w:bidi="ar"/>
        </w:rPr>
        <w:t>自我参照效应的定义（</w:t>
      </w:r>
      <w:r>
        <w:rPr>
          <w:rFonts w:cs="Times New Roman"/>
          <w:lang w:bidi="ar"/>
        </w:rPr>
        <w:t xml:space="preserve">Definition of self-reference effect </w:t>
      </w:r>
      <w:r>
        <w:rPr>
          <w:rFonts w:cs="宋体" w:hint="eastAsia"/>
          <w:lang w:bidi="ar"/>
        </w:rPr>
        <w:t>）：文中明确的文字定义（</w:t>
      </w:r>
      <w:r>
        <w:rPr>
          <w:rFonts w:cs="Times New Roman"/>
          <w:lang w:bidi="ar"/>
        </w:rPr>
        <w:t>Verbal</w:t>
      </w:r>
      <w:r>
        <w:rPr>
          <w:rFonts w:cs="宋体" w:hint="eastAsia"/>
          <w:lang w:bidi="ar"/>
        </w:rPr>
        <w:t>）与操作化定义（</w:t>
      </w:r>
      <w:r>
        <w:rPr>
          <w:rFonts w:cs="Times New Roman"/>
          <w:lang w:bidi="ar"/>
        </w:rPr>
        <w:t>Operational</w:t>
      </w:r>
      <w:r>
        <w:rPr>
          <w:rFonts w:cs="宋体" w:hint="eastAsia"/>
          <w:lang w:bidi="ar"/>
        </w:rPr>
        <w:t>），操作化定义包括行为指标（</w:t>
      </w:r>
      <w:r>
        <w:rPr>
          <w:rFonts w:cs="Times New Roman"/>
          <w:lang w:bidi="ar"/>
        </w:rPr>
        <w:t>behavior</w:t>
      </w:r>
      <w:r>
        <w:rPr>
          <w:rFonts w:cs="宋体" w:hint="eastAsia"/>
          <w:lang w:bidi="ar"/>
        </w:rPr>
        <w:t>）与神经成像（</w:t>
      </w:r>
      <w:r>
        <w:rPr>
          <w:rFonts w:cs="Times New Roman"/>
          <w:lang w:bidi="ar"/>
        </w:rPr>
        <w:t>neuro</w:t>
      </w:r>
      <w:r>
        <w:rPr>
          <w:rFonts w:cs="宋体" w:hint="eastAsia"/>
          <w:lang w:bidi="ar"/>
        </w:rPr>
        <w:t>）所使用的不同实验条件。实验范式部分（</w:t>
      </w:r>
      <w:r>
        <w:rPr>
          <w:rFonts w:cs="Times New Roman"/>
          <w:lang w:bidi="ar"/>
        </w:rPr>
        <w:t>General</w:t>
      </w:r>
      <w:r>
        <w:rPr>
          <w:rFonts w:cs="宋体" w:hint="eastAsia"/>
          <w:lang w:bidi="ar"/>
        </w:rPr>
        <w:t>）概括了文章中对整个任务的文字性描述，总体步骤以及区分了它与</w:t>
      </w:r>
      <w:r>
        <w:rPr>
          <w:rFonts w:cs="Times New Roman"/>
          <w:lang w:bidi="ar"/>
        </w:rPr>
        <w:t>Rogers</w:t>
      </w:r>
      <w:r>
        <w:rPr>
          <w:rFonts w:cs="宋体" w:hint="eastAsia"/>
          <w:lang w:bidi="ar"/>
        </w:rPr>
        <w:t>的自我参照的记忆范式是否存在差别</w:t>
      </w:r>
      <w:r>
        <w:rPr>
          <w:rFonts w:cs="Times New Roman"/>
          <w:lang w:bidi="ar"/>
        </w:rPr>
        <w:t>,</w:t>
      </w:r>
      <w:r>
        <w:rPr>
          <w:rFonts w:cs="宋体" w:hint="eastAsia"/>
          <w:lang w:bidi="ar"/>
        </w:rPr>
        <w:t>描述了实验设计（被试内还是被试间，自变量水平），刺激特征（文章原始文字性内容，采用的感觉通道，刺激分类，来源，总数以及分配方式）。</w:t>
      </w:r>
    </w:p>
    <w:p w14:paraId="0475494B" w14:textId="2B5EE481" w:rsidR="008F7627" w:rsidRDefault="00006A4E">
      <w:pPr>
        <w:ind w:firstLineChars="200" w:firstLine="420"/>
      </w:pPr>
      <w:r>
        <w:rPr>
          <w:rFonts w:cs="宋体" w:hint="eastAsia"/>
          <w:lang w:bidi="ar"/>
        </w:rPr>
        <w:t>以</w:t>
      </w:r>
      <w:r w:rsidR="00F51E15">
        <w:rPr>
          <w:rFonts w:cs="Times New Roman"/>
        </w:rPr>
        <w:fldChar w:fldCharType="begin"/>
      </w:r>
      <w:r w:rsidR="00685F17">
        <w:rPr>
          <w:rFonts w:cs="Times New Roman" w:hint="eastAsia"/>
        </w:rPr>
        <w:instrText xml:space="preserve"> ADDIN ZOTERO_ITEM CSL_CITATION {"citationID":"LpqKZ9Lr","properties":{"formattedCitation":"(Rogers\\uc0\\u31561{}, 1977)","plainCitation":"(Rogers</w:instrText>
      </w:r>
      <w:r w:rsidR="00685F17">
        <w:rPr>
          <w:rFonts w:cs="Times New Roman" w:hint="eastAsia"/>
        </w:rPr>
        <w:instrText>等</w:instrText>
      </w:r>
      <w:r w:rsidR="00685F17">
        <w:rPr>
          <w:rFonts w:cs="Times New Roman" w:hint="eastAsia"/>
        </w:rPr>
        <w:instrText>, 1977)","dontUpdate":true,"noteIndex":0},"citationItems":[{"id":324,"uris":["http://zotero.org/users/94598</w:instrText>
      </w:r>
      <w:r w:rsidR="00685F17">
        <w:rPr>
          <w:rFonts w:cs="Times New Roman"/>
        </w:rPr>
        <w:instrText xml:space="preserve">83/items/DRE6ADU6"],"itemData":{"id":324,"type":"article-journal","abstract":"Conducted 2 experiments with 59 undergraduates to investigate the degree to which the self is implicated in processing personal information. Ss rated adjectives on 4 tasks designed to force varying kinds of encoding: structural, phonemic, semantic, and self-reference. Incidental recall of the rate words indicated that adjectives rated under the self-reference task were recalled the best. Results indicate that self-reference is a rich and powerful encoding process. As an aspect of the human information-processing system, the self appears to function as a superordinate schema that is deeply involved in the processing, interpretation, and memory of personal information. (32 ref) (PsycINFO Database Record (c) 2016 APA, all rights reserved)","container-title":"Journal of Personality and Social Psychology","DOI":"10.1037/0022-3514.35.9.677","ISSN":"1939-1315","issue":"9","note":"publisher-place: US\npublisher: American Psychological Association","page":"677-688","source":"APA PsycNet","title":"Self-reference and the encoding of personal information","volume":"35","author":[{"family":"Rogers","given":"T. B."},{"family":"Kuiper","given":"N. A."},{"family":"Kirker","given":"W. S."}],"issued":{"date-parts":[["1977"]]},"citation-key":"rogersSelfreferenceEncodingPersonal1977"}}],"schema":"https://github.com/citation-style-language/schema/raw/master/csl-citation.json"} </w:instrText>
      </w:r>
      <w:r w:rsidR="00F51E15">
        <w:rPr>
          <w:rFonts w:cs="Times New Roman"/>
        </w:rPr>
        <w:fldChar w:fldCharType="separate"/>
      </w:r>
      <w:r w:rsidR="00F51E15" w:rsidRPr="002C36C1">
        <w:rPr>
          <w:rFonts w:cs="Times New Roman"/>
          <w:kern w:val="0"/>
          <w:szCs w:val="24"/>
        </w:rPr>
        <w:t>Rogers</w:t>
      </w:r>
      <w:r w:rsidR="00F51E15" w:rsidRPr="002C36C1">
        <w:rPr>
          <w:rFonts w:cs="Times New Roman"/>
          <w:kern w:val="0"/>
          <w:szCs w:val="24"/>
        </w:rPr>
        <w:t>等</w:t>
      </w:r>
      <w:r w:rsidR="00A46DFC">
        <w:rPr>
          <w:rFonts w:cs="Times New Roman" w:hint="eastAsia"/>
          <w:kern w:val="0"/>
          <w:szCs w:val="24"/>
        </w:rPr>
        <w:t>(</w:t>
      </w:r>
      <w:r w:rsidR="00F51E15" w:rsidRPr="002C36C1">
        <w:rPr>
          <w:rFonts w:cs="Times New Roman"/>
          <w:kern w:val="0"/>
          <w:szCs w:val="24"/>
        </w:rPr>
        <w:t>1977)</w:t>
      </w:r>
      <w:r w:rsidR="00F51E15">
        <w:rPr>
          <w:rFonts w:cs="Times New Roman"/>
        </w:rPr>
        <w:fldChar w:fldCharType="end"/>
      </w:r>
      <w:r>
        <w:rPr>
          <w:rFonts w:cs="宋体" w:hint="eastAsia"/>
          <w:lang w:bidi="ar"/>
        </w:rPr>
        <w:t>的实验范式为自我参照的标准范式，实验过程可分为编码（</w:t>
      </w:r>
      <w:r>
        <w:rPr>
          <w:rFonts w:cs="Times New Roman"/>
          <w:lang w:bidi="ar"/>
        </w:rPr>
        <w:t>Encoding</w:t>
      </w:r>
      <w:r>
        <w:rPr>
          <w:rFonts w:cs="宋体" w:hint="eastAsia"/>
          <w:lang w:bidi="ar"/>
        </w:rPr>
        <w:t>）与提取（</w:t>
      </w:r>
      <w:r>
        <w:rPr>
          <w:rFonts w:cs="Times New Roman"/>
          <w:lang w:bidi="ar"/>
        </w:rPr>
        <w:t>Retrieval</w:t>
      </w:r>
      <w:r>
        <w:rPr>
          <w:rFonts w:cs="宋体" w:hint="eastAsia"/>
          <w:lang w:bidi="ar"/>
        </w:rPr>
        <w:t>）阶段</w:t>
      </w:r>
      <w:r>
        <w:rPr>
          <w:rFonts w:cs="Times New Roman"/>
          <w:lang w:bidi="ar"/>
        </w:rPr>
        <w:t>,</w:t>
      </w:r>
      <w:r>
        <w:rPr>
          <w:rFonts w:cs="宋体" w:hint="eastAsia"/>
          <w:lang w:bidi="ar"/>
        </w:rPr>
        <w:t>若文章所采用的实验范式与标准范式相差较大，则在备注（</w:t>
      </w:r>
      <w:r>
        <w:rPr>
          <w:rFonts w:cs="Times New Roman"/>
          <w:lang w:bidi="ar"/>
        </w:rPr>
        <w:t>Note</w:t>
      </w:r>
      <w:r>
        <w:rPr>
          <w:rFonts w:cs="宋体" w:hint="eastAsia"/>
          <w:lang w:bidi="ar"/>
        </w:rPr>
        <w:t>）栏标注为其他（</w:t>
      </w:r>
      <w:r>
        <w:rPr>
          <w:rFonts w:cs="Times New Roman"/>
          <w:lang w:bidi="ar"/>
        </w:rPr>
        <w:t>yes</w:t>
      </w:r>
      <w:r>
        <w:rPr>
          <w:rFonts w:cs="宋体" w:hint="eastAsia"/>
          <w:lang w:bidi="ar"/>
        </w:rPr>
        <w:t>）。各阶段的描述包括文章原始性文字描述（</w:t>
      </w:r>
      <w:proofErr w:type="spellStart"/>
      <w:r>
        <w:rPr>
          <w:rFonts w:cs="Times New Roman"/>
          <w:lang w:bidi="ar"/>
        </w:rPr>
        <w:t>Despcription_of_original_text</w:t>
      </w:r>
      <w:proofErr w:type="spellEnd"/>
      <w:r>
        <w:rPr>
          <w:rFonts w:cs="宋体" w:hint="eastAsia"/>
          <w:lang w:bidi="ar"/>
        </w:rPr>
        <w:t>），呈现刺激的仪器（</w:t>
      </w:r>
      <w:proofErr w:type="spellStart"/>
      <w:r>
        <w:rPr>
          <w:rFonts w:cs="Times New Roman"/>
          <w:lang w:bidi="ar"/>
        </w:rPr>
        <w:t>Presenting_device</w:t>
      </w:r>
      <w:proofErr w:type="spellEnd"/>
      <w:r>
        <w:rPr>
          <w:rFonts w:cs="宋体" w:hint="eastAsia"/>
          <w:lang w:bidi="ar"/>
        </w:rPr>
        <w:t>），反应类型（</w:t>
      </w:r>
      <w:proofErr w:type="spellStart"/>
      <w:r>
        <w:rPr>
          <w:rFonts w:cs="Times New Roman"/>
          <w:lang w:bidi="ar"/>
        </w:rPr>
        <w:t>Response_type</w:t>
      </w:r>
      <w:proofErr w:type="spellEnd"/>
      <w:r>
        <w:rPr>
          <w:rFonts w:cs="宋体" w:hint="eastAsia"/>
          <w:lang w:bidi="ar"/>
        </w:rPr>
        <w:t>），反应方式（</w:t>
      </w:r>
      <w:proofErr w:type="spellStart"/>
      <w:r>
        <w:rPr>
          <w:rFonts w:cs="Times New Roman"/>
          <w:lang w:bidi="ar"/>
        </w:rPr>
        <w:t>Response_method</w:t>
      </w:r>
      <w:proofErr w:type="spellEnd"/>
      <w:r>
        <w:rPr>
          <w:rFonts w:cs="宋体" w:hint="eastAsia"/>
          <w:lang w:bidi="ar"/>
        </w:rPr>
        <w:t>），</w:t>
      </w:r>
      <w:proofErr w:type="gramStart"/>
      <w:r>
        <w:rPr>
          <w:rFonts w:cs="宋体" w:hint="eastAsia"/>
          <w:lang w:bidi="ar"/>
        </w:rPr>
        <w:t>具体试次的</w:t>
      </w:r>
      <w:proofErr w:type="gramEnd"/>
      <w:r>
        <w:rPr>
          <w:rFonts w:cs="宋体" w:hint="eastAsia"/>
          <w:lang w:bidi="ar"/>
        </w:rPr>
        <w:t>呈现过程（</w:t>
      </w:r>
      <w:r>
        <w:rPr>
          <w:rFonts w:cs="Times New Roman"/>
          <w:lang w:bidi="ar"/>
        </w:rPr>
        <w:t>Flowchart of one trial</w:t>
      </w:r>
      <w:r>
        <w:rPr>
          <w:rFonts w:cs="宋体" w:hint="eastAsia"/>
          <w:lang w:bidi="ar"/>
        </w:rPr>
        <w:t>），该阶段</w:t>
      </w:r>
      <w:proofErr w:type="gramStart"/>
      <w:r>
        <w:rPr>
          <w:rFonts w:cs="宋体" w:hint="eastAsia"/>
          <w:lang w:bidi="ar"/>
        </w:rPr>
        <w:t>的总试次数</w:t>
      </w:r>
      <w:proofErr w:type="gramEnd"/>
      <w:r>
        <w:rPr>
          <w:rFonts w:cs="宋体" w:hint="eastAsia"/>
          <w:lang w:bidi="ar"/>
        </w:rPr>
        <w:lastRenderedPageBreak/>
        <w:t>（</w:t>
      </w:r>
      <w:proofErr w:type="spellStart"/>
      <w:r>
        <w:rPr>
          <w:rFonts w:cs="Times New Roman"/>
          <w:lang w:bidi="ar"/>
        </w:rPr>
        <w:t>Number_of_trial_total</w:t>
      </w:r>
      <w:proofErr w:type="spellEnd"/>
      <w:r>
        <w:rPr>
          <w:rFonts w:cs="宋体" w:hint="eastAsia"/>
          <w:lang w:bidi="ar"/>
        </w:rPr>
        <w:t>）与每个区块中包含的试次数（</w:t>
      </w:r>
      <w:proofErr w:type="spellStart"/>
      <w:r>
        <w:rPr>
          <w:rFonts w:cs="Times New Roman"/>
          <w:lang w:bidi="ar"/>
        </w:rPr>
        <w:t>Number_of_trial_block</w:t>
      </w:r>
      <w:proofErr w:type="spellEnd"/>
      <w:r>
        <w:rPr>
          <w:rFonts w:cs="宋体" w:hint="eastAsia"/>
          <w:lang w:bidi="ar"/>
        </w:rPr>
        <w:t>），并且区分了该试验阶段是否在脑成像仪器中进行（</w:t>
      </w:r>
      <w:r>
        <w:rPr>
          <w:rFonts w:cs="Times New Roman"/>
          <w:lang w:bidi="ar"/>
        </w:rPr>
        <w:t>In scanner or not</w:t>
      </w:r>
      <w:r>
        <w:rPr>
          <w:rFonts w:cs="宋体" w:hint="eastAsia"/>
          <w:lang w:bidi="ar"/>
        </w:rPr>
        <w:t>）。</w:t>
      </w:r>
    </w:p>
    <w:p w14:paraId="22897CD8" w14:textId="77777777" w:rsidR="008F7627" w:rsidRDefault="00006A4E" w:rsidP="000024A5">
      <w:pPr>
        <w:ind w:firstLineChars="200" w:firstLine="420"/>
      </w:pPr>
      <w:r>
        <w:rPr>
          <w:rFonts w:cs="宋体" w:hint="eastAsia"/>
          <w:lang w:bidi="ar"/>
        </w:rPr>
        <w:t>行为结果部分按照实验阶段进行划分，各阶段又依据不同行为指标进行区分不同实验条件结果的区分，细分为自我（</w:t>
      </w:r>
      <w:r>
        <w:rPr>
          <w:rFonts w:cs="Times New Roman"/>
          <w:lang w:bidi="ar"/>
        </w:rPr>
        <w:t>self</w:t>
      </w:r>
      <w:r>
        <w:rPr>
          <w:rFonts w:cs="宋体" w:hint="eastAsia"/>
          <w:lang w:bidi="ar"/>
        </w:rPr>
        <w:t>），他人（</w:t>
      </w:r>
      <w:r>
        <w:rPr>
          <w:rFonts w:cs="Times New Roman"/>
          <w:lang w:bidi="ar"/>
        </w:rPr>
        <w:t>other</w:t>
      </w:r>
      <w:r>
        <w:rPr>
          <w:rFonts w:cs="宋体" w:hint="eastAsia"/>
          <w:lang w:bidi="ar"/>
        </w:rPr>
        <w:t>），中性条件（</w:t>
      </w:r>
      <w:r>
        <w:rPr>
          <w:rFonts w:cs="Times New Roman"/>
          <w:lang w:bidi="ar"/>
        </w:rPr>
        <w:t>neutral</w:t>
      </w:r>
      <w:r>
        <w:rPr>
          <w:rFonts w:cs="宋体" w:hint="eastAsia"/>
          <w:lang w:bidi="ar"/>
        </w:rPr>
        <w:t>）和总体统计检验结果（</w:t>
      </w:r>
      <w:r>
        <w:rPr>
          <w:rFonts w:cs="Times New Roman"/>
          <w:lang w:bidi="ar"/>
        </w:rPr>
        <w:t>statistics</w:t>
      </w:r>
      <w:r>
        <w:rPr>
          <w:rFonts w:cs="宋体" w:hint="eastAsia"/>
          <w:lang w:bidi="ar"/>
        </w:rPr>
        <w:t>）。具体的行为指标包括反应时（</w:t>
      </w:r>
      <w:r>
        <w:rPr>
          <w:rFonts w:cs="Times New Roman"/>
          <w:lang w:bidi="ar"/>
        </w:rPr>
        <w:t>RT</w:t>
      </w:r>
      <w:r>
        <w:rPr>
          <w:rFonts w:cs="宋体" w:hint="eastAsia"/>
          <w:lang w:bidi="ar"/>
        </w:rPr>
        <w:t>），评分（</w:t>
      </w:r>
      <w:r>
        <w:rPr>
          <w:rFonts w:cs="Times New Roman"/>
          <w:lang w:bidi="ar"/>
        </w:rPr>
        <w:t>Rating</w:t>
      </w:r>
      <w:r>
        <w:rPr>
          <w:rFonts w:cs="宋体" w:hint="eastAsia"/>
          <w:lang w:bidi="ar"/>
        </w:rPr>
        <w:t>），准确率（</w:t>
      </w:r>
      <w:r>
        <w:rPr>
          <w:rFonts w:cs="Times New Roman"/>
          <w:lang w:bidi="ar"/>
        </w:rPr>
        <w:t>Accuracy</w:t>
      </w:r>
      <w:r>
        <w:rPr>
          <w:rFonts w:cs="宋体" w:hint="eastAsia"/>
          <w:lang w:bidi="ar"/>
        </w:rPr>
        <w:t>），信号检测论结果（</w:t>
      </w:r>
      <w:proofErr w:type="spellStart"/>
      <w:r>
        <w:rPr>
          <w:rFonts w:cs="Times New Roman"/>
          <w:lang w:bidi="ar"/>
        </w:rPr>
        <w:t>Signal_detection_theory_results</w:t>
      </w:r>
      <w:proofErr w:type="spellEnd"/>
      <w:r>
        <w:rPr>
          <w:rFonts w:cs="宋体" w:hint="eastAsia"/>
          <w:lang w:bidi="ar"/>
        </w:rPr>
        <w:t>），由于文献间所使用的指标的具体代表意义存在不同，故在备注栏（</w:t>
      </w:r>
      <w:r>
        <w:rPr>
          <w:rFonts w:cs="Times New Roman"/>
          <w:lang w:bidi="ar"/>
        </w:rPr>
        <w:t>note</w:t>
      </w:r>
      <w:r>
        <w:rPr>
          <w:rFonts w:cs="宋体" w:hint="eastAsia"/>
          <w:lang w:bidi="ar"/>
        </w:rPr>
        <w:t>）进一步澄清数值意义。如果文章所使用范式是在编码与提取两个阶段以外增加其他步骤，其行为结果记录在其他栏（</w:t>
      </w:r>
      <w:proofErr w:type="spellStart"/>
      <w:r>
        <w:rPr>
          <w:rFonts w:cs="Times New Roman"/>
          <w:lang w:bidi="ar"/>
        </w:rPr>
        <w:t>Other_result</w:t>
      </w:r>
      <w:proofErr w:type="spellEnd"/>
      <w:r>
        <w:rPr>
          <w:rFonts w:cs="宋体" w:hint="eastAsia"/>
          <w:lang w:bidi="ar"/>
        </w:rPr>
        <w:t>）。</w:t>
      </w:r>
    </w:p>
    <w:p w14:paraId="0F871F99" w14:textId="77777777" w:rsidR="008F7627" w:rsidRPr="000024A5" w:rsidRDefault="00006A4E" w:rsidP="000024A5">
      <w:pPr>
        <w:ind w:firstLineChars="200" w:firstLine="420"/>
        <w:rPr>
          <w:rFonts w:cs="宋体"/>
          <w:lang w:bidi="ar"/>
        </w:rPr>
      </w:pPr>
      <w:r>
        <w:rPr>
          <w:rFonts w:cs="Times New Roman"/>
          <w:lang w:bidi="ar"/>
        </w:rPr>
        <w:t>f</w:t>
      </w:r>
      <w:r w:rsidRPr="000024A5">
        <w:rPr>
          <w:rFonts w:cs="宋体"/>
          <w:lang w:bidi="ar"/>
        </w:rPr>
        <w:t>MRI</w:t>
      </w:r>
      <w:r>
        <w:rPr>
          <w:rFonts w:cs="宋体" w:hint="eastAsia"/>
          <w:lang w:bidi="ar"/>
        </w:rPr>
        <w:t>基础信息（</w:t>
      </w:r>
      <w:proofErr w:type="spellStart"/>
      <w:r w:rsidRPr="000024A5">
        <w:rPr>
          <w:rFonts w:cs="宋体"/>
          <w:lang w:bidi="ar"/>
        </w:rPr>
        <w:t>fMRI_result</w:t>
      </w:r>
      <w:proofErr w:type="spellEnd"/>
      <w:r>
        <w:rPr>
          <w:rFonts w:cs="宋体" w:hint="eastAsia"/>
          <w:lang w:bidi="ar"/>
        </w:rPr>
        <w:t>）简要记录了脑成像的实验条件（</w:t>
      </w:r>
      <w:r w:rsidRPr="000024A5">
        <w:rPr>
          <w:rFonts w:cs="宋体"/>
          <w:lang w:bidi="ar"/>
        </w:rPr>
        <w:t>Condition</w:t>
      </w:r>
      <w:r>
        <w:rPr>
          <w:rFonts w:cs="宋体" w:hint="eastAsia"/>
          <w:lang w:bidi="ar"/>
        </w:rPr>
        <w:t>），数据的获取（</w:t>
      </w:r>
      <w:r w:rsidRPr="000024A5">
        <w:rPr>
          <w:rFonts w:cs="宋体"/>
          <w:lang w:bidi="ar"/>
        </w:rPr>
        <w:t>Acquisition</w:t>
      </w:r>
      <w:r>
        <w:rPr>
          <w:rFonts w:cs="宋体" w:hint="eastAsia"/>
          <w:lang w:bidi="ar"/>
        </w:rPr>
        <w:t>，包括脑成像设备型号以及磁场强度），数据分析软件（</w:t>
      </w:r>
      <w:proofErr w:type="spellStart"/>
      <w:r w:rsidRPr="000024A5">
        <w:rPr>
          <w:rFonts w:cs="宋体"/>
          <w:lang w:bidi="ar"/>
        </w:rPr>
        <w:t>Data_preprocessing</w:t>
      </w:r>
      <w:proofErr w:type="spellEnd"/>
      <w:r>
        <w:rPr>
          <w:rFonts w:cs="宋体" w:hint="eastAsia"/>
          <w:lang w:bidi="ar"/>
        </w:rPr>
        <w:t>），以及记录坐标点的文件名（</w:t>
      </w:r>
      <w:proofErr w:type="spellStart"/>
      <w:r w:rsidRPr="000024A5">
        <w:rPr>
          <w:rFonts w:cs="宋体"/>
          <w:lang w:bidi="ar"/>
        </w:rPr>
        <w:t>Text_file_name</w:t>
      </w:r>
      <w:proofErr w:type="spellEnd"/>
      <w:r>
        <w:rPr>
          <w:rFonts w:cs="宋体" w:hint="eastAsia"/>
          <w:lang w:bidi="ar"/>
        </w:rPr>
        <w:t>）。</w:t>
      </w:r>
    </w:p>
    <w:p w14:paraId="4DD3DBBD" w14:textId="77777777" w:rsidR="008F7627" w:rsidRPr="000024A5" w:rsidRDefault="00006A4E" w:rsidP="000024A5">
      <w:pPr>
        <w:ind w:firstLineChars="200" w:firstLine="420"/>
        <w:rPr>
          <w:rFonts w:cs="宋体"/>
          <w:lang w:bidi="ar"/>
        </w:rPr>
      </w:pPr>
      <w:r>
        <w:rPr>
          <w:rFonts w:cs="宋体" w:hint="eastAsia"/>
          <w:lang w:bidi="ar"/>
        </w:rPr>
        <w:t>根据</w:t>
      </w:r>
      <w:proofErr w:type="spellStart"/>
      <w:r w:rsidRPr="000024A5">
        <w:rPr>
          <w:rFonts w:cs="宋体"/>
          <w:lang w:bidi="ar"/>
        </w:rPr>
        <w:t>brainmap</w:t>
      </w:r>
      <w:proofErr w:type="spellEnd"/>
      <w:r>
        <w:rPr>
          <w:rFonts w:cs="宋体" w:hint="eastAsia"/>
          <w:lang w:bidi="ar"/>
        </w:rPr>
        <w:t>等元分析软件常用的坐标记录方法，本数据库采用文本文件（</w:t>
      </w:r>
      <w:r w:rsidRPr="000024A5">
        <w:rPr>
          <w:rFonts w:cs="宋体"/>
          <w:lang w:bidi="ar"/>
        </w:rPr>
        <w:t>.txt</w:t>
      </w:r>
      <w:r>
        <w:rPr>
          <w:rFonts w:cs="宋体" w:hint="eastAsia"/>
          <w:lang w:bidi="ar"/>
        </w:rPr>
        <w:t>）利用</w:t>
      </w:r>
      <w:r w:rsidRPr="000024A5">
        <w:rPr>
          <w:rFonts w:cs="宋体"/>
          <w:lang w:bidi="ar"/>
        </w:rPr>
        <w:t>Sleuth</w:t>
      </w:r>
      <w:r>
        <w:rPr>
          <w:rFonts w:cs="宋体" w:hint="eastAsia"/>
          <w:lang w:bidi="ar"/>
        </w:rPr>
        <w:t>格式摘录实验简要信息与脑成像空间中的位置信息，单个文本文件仅记录来自同一篇文章的实验空间信息。坐标按实验条件进行分组，并利用“</w:t>
      </w:r>
      <w:r w:rsidRPr="000024A5">
        <w:rPr>
          <w:rFonts w:cs="宋体"/>
          <w:lang w:bidi="ar"/>
        </w:rPr>
        <w:t>//</w:t>
      </w:r>
      <w:r>
        <w:rPr>
          <w:rFonts w:cs="宋体" w:hint="eastAsia"/>
          <w:lang w:bidi="ar"/>
        </w:rPr>
        <w:t>”进行空间信息（</w:t>
      </w:r>
      <w:r w:rsidRPr="000024A5">
        <w:rPr>
          <w:rFonts w:cs="宋体"/>
          <w:lang w:bidi="ar"/>
        </w:rPr>
        <w:t>x</w:t>
      </w:r>
      <w:r>
        <w:rPr>
          <w:rFonts w:cs="宋体" w:hint="eastAsia"/>
          <w:lang w:bidi="ar"/>
        </w:rPr>
        <w:t>、</w:t>
      </w:r>
      <w:r w:rsidRPr="000024A5">
        <w:rPr>
          <w:rFonts w:cs="宋体"/>
          <w:lang w:bidi="ar"/>
        </w:rPr>
        <w:t>y</w:t>
      </w:r>
      <w:r>
        <w:rPr>
          <w:rFonts w:cs="宋体" w:hint="eastAsia"/>
          <w:lang w:bidi="ar"/>
        </w:rPr>
        <w:t>、</w:t>
      </w:r>
      <w:r w:rsidRPr="000024A5">
        <w:rPr>
          <w:rFonts w:cs="宋体"/>
          <w:lang w:bidi="ar"/>
        </w:rPr>
        <w:t>z</w:t>
      </w:r>
      <w:r>
        <w:rPr>
          <w:rFonts w:cs="宋体" w:hint="eastAsia"/>
          <w:lang w:bidi="ar"/>
        </w:rPr>
        <w:t>坐标）以外信息的注释，以确保计算机对工作区即坐标的正确识别，</w:t>
      </w:r>
      <w:r w:rsidRPr="000024A5">
        <w:rPr>
          <w:rFonts w:cs="宋体"/>
          <w:lang w:bidi="ar"/>
        </w:rPr>
        <w:t>ALE</w:t>
      </w:r>
      <w:r>
        <w:rPr>
          <w:rFonts w:cs="宋体" w:hint="eastAsia"/>
          <w:lang w:bidi="ar"/>
        </w:rPr>
        <w:t>元分析的正常进行。如图</w:t>
      </w:r>
      <w:r w:rsidRPr="000024A5">
        <w:rPr>
          <w:rFonts w:cs="宋体"/>
          <w:lang w:bidi="ar"/>
        </w:rPr>
        <w:t>3</w:t>
      </w:r>
      <w:r>
        <w:rPr>
          <w:rFonts w:cs="宋体" w:hint="eastAsia"/>
          <w:lang w:bidi="ar"/>
        </w:rPr>
        <w:t>所示，第一行记录文章采用的脑成像坐标模板，“</w:t>
      </w:r>
      <w:r w:rsidRPr="000024A5">
        <w:rPr>
          <w:rFonts w:cs="宋体"/>
          <w:lang w:bidi="ar"/>
        </w:rPr>
        <w:t>// Reference=MNI</w:t>
      </w:r>
      <w:r>
        <w:rPr>
          <w:rFonts w:cs="宋体" w:hint="eastAsia"/>
          <w:lang w:bidi="ar"/>
        </w:rPr>
        <w:t>”代表</w:t>
      </w:r>
      <w:r w:rsidRPr="000024A5">
        <w:rPr>
          <w:rFonts w:cs="宋体"/>
          <w:lang w:bidi="ar"/>
        </w:rPr>
        <w:t>MNI</w:t>
      </w:r>
      <w:r>
        <w:rPr>
          <w:rFonts w:cs="宋体" w:hint="eastAsia"/>
          <w:lang w:bidi="ar"/>
        </w:rPr>
        <w:t>坐标模板；第二行记录文章作者姓名，出版年份，实验对比条件，样本基础信息，“</w:t>
      </w:r>
      <w:r w:rsidRPr="000024A5">
        <w:rPr>
          <w:rFonts w:cs="宋体"/>
          <w:lang w:bidi="ar"/>
        </w:rPr>
        <w:t xml:space="preserve">// Han,2008: self&gt;font-judgment </w:t>
      </w:r>
      <w:r>
        <w:rPr>
          <w:rFonts w:cs="宋体" w:hint="eastAsia"/>
          <w:lang w:bidi="ar"/>
        </w:rPr>
        <w:t>（</w:t>
      </w:r>
      <w:r w:rsidRPr="000024A5">
        <w:rPr>
          <w:rFonts w:cs="宋体"/>
          <w:lang w:bidi="ar"/>
        </w:rPr>
        <w:t xml:space="preserve">8 </w:t>
      </w:r>
      <w:proofErr w:type="spellStart"/>
      <w:r w:rsidRPr="000024A5">
        <w:rPr>
          <w:rFonts w:cs="宋体"/>
          <w:lang w:bidi="ar"/>
        </w:rPr>
        <w:t>male,M</w:t>
      </w:r>
      <w:proofErr w:type="spellEnd"/>
      <w:r w:rsidRPr="000024A5">
        <w:rPr>
          <w:rFonts w:cs="宋体"/>
          <w:lang w:bidi="ar"/>
        </w:rPr>
        <w:t>=22.5,SD=6,non-religious</w:t>
      </w:r>
      <w:r>
        <w:rPr>
          <w:rFonts w:cs="宋体" w:hint="eastAsia"/>
          <w:lang w:bidi="ar"/>
        </w:rPr>
        <w:t>）”表示第一作者为</w:t>
      </w:r>
      <w:r w:rsidRPr="000024A5">
        <w:rPr>
          <w:rFonts w:cs="宋体"/>
          <w:lang w:bidi="ar"/>
        </w:rPr>
        <w:t>Han</w:t>
      </w:r>
      <w:r>
        <w:rPr>
          <w:rFonts w:cs="宋体" w:hint="eastAsia"/>
          <w:lang w:bidi="ar"/>
        </w:rPr>
        <w:t>，出版年份</w:t>
      </w:r>
      <w:r w:rsidRPr="000024A5">
        <w:rPr>
          <w:rFonts w:cs="宋体"/>
          <w:lang w:bidi="ar"/>
        </w:rPr>
        <w:t>2008</w:t>
      </w:r>
      <w:r>
        <w:rPr>
          <w:rFonts w:cs="宋体" w:hint="eastAsia"/>
          <w:lang w:bidi="ar"/>
        </w:rPr>
        <w:t>年，“：”后为实验条件，“</w:t>
      </w:r>
      <w:proofErr w:type="spellStart"/>
      <w:r w:rsidRPr="000024A5">
        <w:rPr>
          <w:rFonts w:cs="宋体"/>
          <w:lang w:bidi="ar"/>
        </w:rPr>
        <w:t>self</w:t>
      </w:r>
      <w:proofErr w:type="spellEnd"/>
      <w:r w:rsidRPr="000024A5">
        <w:rPr>
          <w:rFonts w:cs="宋体"/>
          <w:lang w:bidi="ar"/>
        </w:rPr>
        <w:t>&gt;font-judgment</w:t>
      </w:r>
      <w:r>
        <w:rPr>
          <w:rFonts w:cs="宋体" w:hint="eastAsia"/>
          <w:lang w:bidi="ar"/>
        </w:rPr>
        <w:t>”表示该坐标为在</w:t>
      </w:r>
      <w:r w:rsidRPr="000024A5">
        <w:rPr>
          <w:rFonts w:cs="宋体"/>
          <w:lang w:bidi="ar"/>
        </w:rPr>
        <w:t>self</w:t>
      </w:r>
      <w:r>
        <w:rPr>
          <w:rFonts w:cs="宋体" w:hint="eastAsia"/>
          <w:lang w:bidi="ar"/>
        </w:rPr>
        <w:t>条件下激活大于</w:t>
      </w:r>
      <w:r w:rsidRPr="000024A5">
        <w:rPr>
          <w:rFonts w:cs="宋体"/>
          <w:lang w:bidi="ar"/>
        </w:rPr>
        <w:t>font-judgment</w:t>
      </w:r>
      <w:r>
        <w:rPr>
          <w:rFonts w:cs="宋体" w:hint="eastAsia"/>
          <w:lang w:bidi="ar"/>
        </w:rPr>
        <w:t>条件的脑区位置，“（）”内为样本的人口学信息。第三行记录样本量，“</w:t>
      </w:r>
      <w:r w:rsidRPr="000024A5">
        <w:rPr>
          <w:rFonts w:cs="宋体"/>
          <w:lang w:bidi="ar"/>
        </w:rPr>
        <w:t>// Subjects = 14</w:t>
      </w:r>
      <w:r>
        <w:rPr>
          <w:rFonts w:cs="宋体" w:hint="eastAsia"/>
          <w:lang w:bidi="ar"/>
        </w:rPr>
        <w:t>”表示参与脑成像扫描的样本量为</w:t>
      </w:r>
      <w:r w:rsidRPr="000024A5">
        <w:rPr>
          <w:rFonts w:cs="宋体"/>
          <w:lang w:bidi="ar"/>
        </w:rPr>
        <w:t>14</w:t>
      </w:r>
      <w:r>
        <w:rPr>
          <w:rFonts w:cs="宋体" w:hint="eastAsia"/>
          <w:lang w:bidi="ar"/>
        </w:rPr>
        <w:t>。从第四行开始记录坐标点信息，每行为一个坐标点，从左往右依次为</w:t>
      </w:r>
      <w:r w:rsidRPr="000024A5">
        <w:rPr>
          <w:rFonts w:cs="宋体"/>
          <w:lang w:bidi="ar"/>
        </w:rPr>
        <w:t>x</w:t>
      </w:r>
      <w:r>
        <w:rPr>
          <w:rFonts w:cs="宋体" w:hint="eastAsia"/>
          <w:lang w:bidi="ar"/>
        </w:rPr>
        <w:t>、</w:t>
      </w:r>
      <w:r w:rsidRPr="000024A5">
        <w:rPr>
          <w:rFonts w:cs="宋体"/>
          <w:lang w:bidi="ar"/>
        </w:rPr>
        <w:t>y</w:t>
      </w:r>
      <w:r>
        <w:rPr>
          <w:rFonts w:cs="宋体" w:hint="eastAsia"/>
          <w:lang w:bidi="ar"/>
        </w:rPr>
        <w:t>、</w:t>
      </w:r>
      <w:r w:rsidRPr="000024A5">
        <w:rPr>
          <w:rFonts w:cs="宋体"/>
          <w:lang w:bidi="ar"/>
        </w:rPr>
        <w:t>z</w:t>
      </w:r>
      <w:r>
        <w:rPr>
          <w:rFonts w:cs="宋体" w:hint="eastAsia"/>
          <w:lang w:bidi="ar"/>
        </w:rPr>
        <w:t>，每行单个数值用空格隔开。若该文献存在不同实验条件，则在每个实验条件下的最后一行坐标后空一行，在空行的下一行继续以上方式开始新的实验条件的空间坐标位置的记录。</w:t>
      </w:r>
    </w:p>
    <w:p w14:paraId="53A1D37A" w14:textId="77777777" w:rsidR="008F7627" w:rsidRDefault="008F7627">
      <w:pPr>
        <w:ind w:left="420"/>
      </w:pPr>
    </w:p>
    <w:p w14:paraId="023AC5CB" w14:textId="77777777" w:rsidR="008F7627" w:rsidRDefault="00006A4E">
      <w:pPr>
        <w:keepNext/>
        <w:keepLines/>
        <w:spacing w:beforeLines="50" w:before="156" w:afterLines="50" w:after="156"/>
        <w:ind w:rightChars="100" w:right="210"/>
        <w:outlineLvl w:val="1"/>
        <w:rPr>
          <w:rFonts w:cs="Times New Roman"/>
          <w:b/>
          <w:bCs/>
          <w:sz w:val="28"/>
          <w:szCs w:val="28"/>
        </w:rPr>
      </w:pPr>
      <w:r>
        <w:rPr>
          <w:rFonts w:cs="Times New Roman"/>
          <w:b/>
          <w:bCs/>
          <w:sz w:val="28"/>
          <w:szCs w:val="28"/>
        </w:rPr>
        <w:t>数据质量控制和评估</w:t>
      </w:r>
    </w:p>
    <w:p w14:paraId="23C2A163" w14:textId="77777777" w:rsidR="008F7627" w:rsidRDefault="00006A4E">
      <w:pPr>
        <w:ind w:firstLineChars="200" w:firstLine="420"/>
        <w:rPr>
          <w:rFonts w:cs="Times New Roman"/>
          <w:color w:val="000000" w:themeColor="text1"/>
          <w:szCs w:val="21"/>
        </w:rPr>
      </w:pPr>
      <w:r>
        <w:rPr>
          <w:rFonts w:cs="Times New Roman" w:hint="eastAsia"/>
          <w:color w:val="000000" w:themeColor="text1"/>
          <w:szCs w:val="21"/>
        </w:rPr>
        <w:t>[</w:t>
      </w:r>
      <w:r>
        <w:rPr>
          <w:rFonts w:cs="Times New Roman" w:hint="eastAsia"/>
          <w:color w:val="000000" w:themeColor="text1"/>
          <w:szCs w:val="21"/>
        </w:rPr>
        <w:t>编码的一致性，与</w:t>
      </w:r>
      <w:r>
        <w:rPr>
          <w:rFonts w:cs="Times New Roman" w:hint="eastAsia"/>
          <w:color w:val="000000" w:themeColor="text1"/>
          <w:szCs w:val="21"/>
        </w:rPr>
        <w:t>query</w:t>
      </w:r>
      <w:r>
        <w:rPr>
          <w:rFonts w:cs="Times New Roman" w:hint="eastAsia"/>
          <w:color w:val="000000" w:themeColor="text1"/>
          <w:szCs w:val="21"/>
        </w:rPr>
        <w:t>和</w:t>
      </w:r>
      <w:r>
        <w:rPr>
          <w:rFonts w:cs="Times New Roman" w:hint="eastAsia"/>
          <w:color w:val="000000" w:themeColor="text1"/>
          <w:szCs w:val="21"/>
        </w:rPr>
        <w:t>synthesis</w:t>
      </w:r>
      <w:r>
        <w:rPr>
          <w:rFonts w:cs="Times New Roman" w:hint="eastAsia"/>
          <w:color w:val="000000" w:themeColor="text1"/>
          <w:szCs w:val="21"/>
        </w:rPr>
        <w:t>文献的一致性。</w:t>
      </w:r>
    </w:p>
    <w:p w14:paraId="7CB625FC" w14:textId="77777777" w:rsidR="008F7627" w:rsidRDefault="00006A4E">
      <w:pPr>
        <w:ind w:firstLineChars="200" w:firstLine="420"/>
        <w:rPr>
          <w:rFonts w:cs="Times New Roman"/>
          <w:color w:val="000000" w:themeColor="text1"/>
          <w:szCs w:val="21"/>
        </w:rPr>
      </w:pPr>
      <w:r>
        <w:rPr>
          <w:rFonts w:cs="Times New Roman" w:hint="eastAsia"/>
          <w:color w:val="000000" w:themeColor="text1"/>
          <w:szCs w:val="21"/>
        </w:rPr>
        <w:t>更精细，元分析的结果，比较本数据库与他人数据库。</w:t>
      </w:r>
      <w:r>
        <w:rPr>
          <w:rFonts w:cs="Times New Roman" w:hint="eastAsia"/>
          <w:color w:val="000000" w:themeColor="text1"/>
          <w:szCs w:val="21"/>
        </w:rPr>
        <w:t>]</w:t>
      </w:r>
    </w:p>
    <w:p w14:paraId="72DC2F47" w14:textId="1519FC5B" w:rsidR="008F7627" w:rsidRDefault="00006A4E">
      <w:pPr>
        <w:keepNext/>
        <w:keepLines/>
        <w:spacing w:beforeLines="50" w:before="156" w:afterLines="50" w:after="156"/>
        <w:ind w:rightChars="100" w:right="210"/>
        <w:outlineLvl w:val="1"/>
        <w:rPr>
          <w:rFonts w:cs="Times New Roman"/>
          <w:b/>
          <w:bCs/>
          <w:sz w:val="28"/>
          <w:szCs w:val="28"/>
        </w:rPr>
      </w:pPr>
      <w:r>
        <w:rPr>
          <w:rFonts w:cs="Times New Roman"/>
          <w:b/>
          <w:bCs/>
          <w:sz w:val="28"/>
          <w:szCs w:val="28"/>
        </w:rPr>
        <w:t>数据价值</w:t>
      </w:r>
    </w:p>
    <w:p w14:paraId="20F2EB14" w14:textId="7DB1894B" w:rsidR="0074202B" w:rsidRPr="0074202B" w:rsidRDefault="0074202B" w:rsidP="0074202B">
      <w:pPr>
        <w:ind w:firstLineChars="150" w:firstLine="316"/>
        <w:rPr>
          <w:rFonts w:cs="Times New Roman" w:hint="eastAsia"/>
          <w:color w:val="000000" w:themeColor="text1"/>
          <w:szCs w:val="21"/>
        </w:rPr>
      </w:pPr>
      <w:r>
        <w:rPr>
          <w:rFonts w:cs="Times New Roman" w:hint="eastAsia"/>
          <w:b/>
          <w:color w:val="000000" w:themeColor="text1"/>
          <w:szCs w:val="21"/>
        </w:rPr>
        <w:t>[</w:t>
      </w:r>
      <w:r>
        <w:rPr>
          <w:rFonts w:cs="Times New Roman" w:hint="eastAsia"/>
          <w:color w:val="000000" w:themeColor="text1"/>
          <w:szCs w:val="21"/>
        </w:rPr>
        <w:t>为自我参照提供更精细的元分析的数据库，</w:t>
      </w:r>
      <w:proofErr w:type="gramStart"/>
      <w:r>
        <w:rPr>
          <w:rFonts w:cs="Times New Roman" w:hint="eastAsia"/>
          <w:color w:val="000000" w:themeColor="text1"/>
          <w:szCs w:val="21"/>
        </w:rPr>
        <w:t>跨疾病</w:t>
      </w:r>
      <w:proofErr w:type="gramEnd"/>
      <w:r>
        <w:rPr>
          <w:rFonts w:cs="Times New Roman" w:hint="eastAsia"/>
          <w:color w:val="000000" w:themeColor="text1"/>
          <w:szCs w:val="21"/>
        </w:rPr>
        <w:t>提供诊疗依据</w:t>
      </w:r>
      <w:r>
        <w:rPr>
          <w:rFonts w:cs="Times New Roman" w:hint="eastAsia"/>
          <w:color w:val="000000" w:themeColor="text1"/>
          <w:szCs w:val="21"/>
        </w:rPr>
        <w:t>]</w:t>
      </w:r>
    </w:p>
    <w:p w14:paraId="28E588CB" w14:textId="008B445A" w:rsidR="00AC41CB" w:rsidRDefault="00F6346B" w:rsidP="005C7835">
      <w:pPr>
        <w:ind w:firstLineChars="150" w:firstLine="315"/>
        <w:rPr>
          <w:rFonts w:cs="Times New Roman"/>
          <w:bCs/>
          <w:color w:val="000000" w:themeColor="text1"/>
          <w:szCs w:val="21"/>
        </w:rPr>
      </w:pPr>
      <w:r w:rsidRPr="00F6346B">
        <w:rPr>
          <w:rFonts w:cs="Times New Roman" w:hint="eastAsia"/>
          <w:bCs/>
          <w:color w:val="000000" w:themeColor="text1"/>
          <w:szCs w:val="21"/>
        </w:rPr>
        <w:t>自我参照</w:t>
      </w:r>
      <w:r w:rsidR="005C4A86">
        <w:rPr>
          <w:rFonts w:cs="Times New Roman" w:hint="eastAsia"/>
          <w:bCs/>
          <w:color w:val="000000" w:themeColor="text1"/>
          <w:szCs w:val="21"/>
        </w:rPr>
        <w:t>的脑成像研究</w:t>
      </w:r>
      <w:r w:rsidR="0024471C">
        <w:rPr>
          <w:rFonts w:cs="Times New Roman" w:hint="eastAsia"/>
          <w:bCs/>
          <w:color w:val="000000" w:themeColor="text1"/>
          <w:szCs w:val="21"/>
        </w:rPr>
        <w:t>发现，自我参照</w:t>
      </w:r>
      <w:r w:rsidRPr="00F6346B">
        <w:rPr>
          <w:rFonts w:cs="Times New Roman" w:hint="eastAsia"/>
          <w:bCs/>
          <w:color w:val="000000" w:themeColor="text1"/>
          <w:szCs w:val="21"/>
        </w:rPr>
        <w:t>加工涉及情绪与决策等认知过程</w:t>
      </w:r>
      <w:r w:rsidR="00C43D5C">
        <w:rPr>
          <w:rFonts w:cs="Times New Roman"/>
          <w:bCs/>
          <w:color w:val="000000" w:themeColor="text1"/>
          <w:szCs w:val="21"/>
        </w:rPr>
        <w:fldChar w:fldCharType="begin"/>
      </w:r>
      <w:r w:rsidR="00D4058E">
        <w:rPr>
          <w:rFonts w:cs="Times New Roman" w:hint="eastAsia"/>
          <w:bCs/>
          <w:color w:val="000000" w:themeColor="text1"/>
          <w:szCs w:val="21"/>
        </w:rPr>
        <w:instrText xml:space="preserve"> ADDIN ZOTERO_ITEM CSL_CITATION {"citationID":"P1nU2HMt","properties":{"formattedCitation":"(Buckner\\uc0\\u31561{}, 2008; Simpson\\uc0\\u31561{}, 2001)","plainCitation":"(Buckner</w:instrText>
      </w:r>
      <w:r w:rsidR="00D4058E">
        <w:rPr>
          <w:rFonts w:cs="Times New Roman" w:hint="eastAsia"/>
          <w:bCs/>
          <w:color w:val="000000" w:themeColor="text1"/>
          <w:szCs w:val="21"/>
        </w:rPr>
        <w:instrText>等</w:instrText>
      </w:r>
      <w:r w:rsidR="00D4058E">
        <w:rPr>
          <w:rFonts w:cs="Times New Roman" w:hint="eastAsia"/>
          <w:bCs/>
          <w:color w:val="000000" w:themeColor="text1"/>
          <w:szCs w:val="21"/>
        </w:rPr>
        <w:instrText>, 2008; Simpson</w:instrText>
      </w:r>
      <w:r w:rsidR="00D4058E">
        <w:rPr>
          <w:rFonts w:cs="Times New Roman" w:hint="eastAsia"/>
          <w:bCs/>
          <w:color w:val="000000" w:themeColor="text1"/>
          <w:szCs w:val="21"/>
        </w:rPr>
        <w:instrText>等</w:instrText>
      </w:r>
      <w:r w:rsidR="00D4058E">
        <w:rPr>
          <w:rFonts w:cs="Times New Roman" w:hint="eastAsia"/>
          <w:bCs/>
          <w:color w:val="000000" w:themeColor="text1"/>
          <w:szCs w:val="21"/>
        </w:rPr>
        <w:instrText>, 2001)","noteIndex":0},"citationItems":[{"id":242,"uris":[</w:instrText>
      </w:r>
      <w:r w:rsidR="00D4058E">
        <w:rPr>
          <w:rFonts w:cs="Times New Roman"/>
          <w:bCs/>
          <w:color w:val="000000" w:themeColor="text1"/>
          <w:szCs w:val="21"/>
        </w:rPr>
        <w:instrText xml:space="preserve">"http://zotero.org/users/9459883/items/LUSB4YJP"],"itemData":{"id":242,"type":"article-journal","call-number":"5.691","container-title":"Annals of the New York Academy of Sciences","DOI":"10.1196/annals.1440.011","ISSN":"00778923","issue":"1","language":"en","page":"1-38","source":"2","title":"&lt;i&gt;The Brain's Default Network&lt;/i&gt;: &lt;i&gt;Anatomy, Function, and Relevance to Disease&lt;/i&gt;","title-short":"&lt;i&gt;The Brain's Default Network&lt;/i&gt;","volume":"1124","author":[{"family":"Buckner","given":"Randy L."},{"family":"Andrews-Hanna","given":"Jessica R."},{"family":"Schacter","given":"Daniel L."}],"issued":{"date-parts":[["2008",3]]},"citation-key":"bucknerBrainDefaultNetwork2008"}},{"id":250,"uris":["http://zotero.org/users/9459883/items/3YNUIBBQ"],"itemData":{"id":250,"type":"article-journal","abstract":"Regional cerebral blood flow (BF) was examined in the human\n medial prefrontal cortex (MPFC) with positron emission tomography\n during anticipatory anxiety. Transient anxiety was induced in normal\n subjects by having them anticipate a painful shock to the fingers of\n one hand. BF was decreased during anticipatory anxiety, relative to an\n eyes-closed resting condition, in two regions of the MPFC (Brodmann\n Areas 10/32 and 24/25). BF decreases in these areas were inversely\n correlated with anxiety self rating, such that the\n              least\n              anxious subjects exhibited the largest BF reductions, whereas the most\n anxious subjects showed no significant BF reduction or a slight\n increase. BF changes in MPFC and in the midbrain were correlated with\n each other and with anxiety self rating. These results are consistent\n with the hypothesis that BF reductions in MPFC, previously observed in\n cognitive tasks, reflect a dynamic balance between focused attention\n and subject anxiety and may occur from a functionally active baseline\n or default state. The characterization of such relationships within the\n human brain enables new insights into the integration of cognition and\n emotion.","container-title":"Proceedings of the National Academy of Sciences","DOI":"10.1073/pnas.98.2.688","ISSN":"0027-8424, 1091-6490","issue":"2","journalAbbreviation":"Proc. Natl. Acad. Sci. U.S.A.","language":"en","page":"688-693","source":"DOI.org (Crossref)","title":"Emotion-induced changes in human medial prefrontal cortex: II. During anticipatory anxiety","title-short":"Emotion-induced changes in human medial prefrontal cortex","volume":"98","author":[{"family":"Simpson","given":"Joseph R."},{"family":"Drevets","given":"Wayne C."},{"family":"Snyder","given":"Abraham Z."},{"family":"Gusnard","given":"Debra A."},{"family":"Raichle","given":"Marcus E."}],"issued":{"date-parts":[["2001",1,16]]},"citation-key":"simpsonEmotioninducedChangesHuman2001"}}],"schema":"https://github.com/citation-style-language/schema/raw/master/csl-citation.json"} </w:instrText>
      </w:r>
      <w:r w:rsidR="00C43D5C">
        <w:rPr>
          <w:rFonts w:cs="Times New Roman"/>
          <w:bCs/>
          <w:color w:val="000000" w:themeColor="text1"/>
          <w:szCs w:val="21"/>
        </w:rPr>
        <w:fldChar w:fldCharType="separate"/>
      </w:r>
      <w:r w:rsidR="00D4058E" w:rsidRPr="00D4058E">
        <w:rPr>
          <w:rFonts w:cs="Times New Roman"/>
          <w:kern w:val="0"/>
          <w:szCs w:val="24"/>
        </w:rPr>
        <w:t>(Buckner</w:t>
      </w:r>
      <w:r w:rsidR="00D4058E" w:rsidRPr="00D4058E">
        <w:rPr>
          <w:rFonts w:cs="Times New Roman"/>
          <w:kern w:val="0"/>
          <w:szCs w:val="24"/>
        </w:rPr>
        <w:t>等</w:t>
      </w:r>
      <w:r w:rsidR="00D4058E" w:rsidRPr="00D4058E">
        <w:rPr>
          <w:rFonts w:cs="Times New Roman"/>
          <w:kern w:val="0"/>
          <w:szCs w:val="24"/>
        </w:rPr>
        <w:t>, 2008; Simpson</w:t>
      </w:r>
      <w:r w:rsidR="00D4058E" w:rsidRPr="00D4058E">
        <w:rPr>
          <w:rFonts w:cs="Times New Roman"/>
          <w:kern w:val="0"/>
          <w:szCs w:val="24"/>
        </w:rPr>
        <w:t>等</w:t>
      </w:r>
      <w:r w:rsidR="00D4058E" w:rsidRPr="00D4058E">
        <w:rPr>
          <w:rFonts w:cs="Times New Roman"/>
          <w:kern w:val="0"/>
          <w:szCs w:val="24"/>
        </w:rPr>
        <w:t>, 2001)</w:t>
      </w:r>
      <w:r w:rsidR="00C43D5C">
        <w:rPr>
          <w:rFonts w:cs="Times New Roman"/>
          <w:bCs/>
          <w:color w:val="000000" w:themeColor="text1"/>
          <w:szCs w:val="21"/>
        </w:rPr>
        <w:fldChar w:fldCharType="end"/>
      </w:r>
      <w:r w:rsidRPr="00F6346B">
        <w:rPr>
          <w:rFonts w:cs="Times New Roman" w:hint="eastAsia"/>
          <w:bCs/>
          <w:color w:val="000000" w:themeColor="text1"/>
          <w:szCs w:val="21"/>
        </w:rPr>
        <w:t>。</w:t>
      </w:r>
      <w:r w:rsidR="0024471C">
        <w:rPr>
          <w:rFonts w:cs="Times New Roman" w:hint="eastAsia"/>
          <w:bCs/>
          <w:color w:val="000000" w:themeColor="text1"/>
          <w:szCs w:val="21"/>
        </w:rPr>
        <w:t>与此同时，</w:t>
      </w:r>
      <w:r w:rsidR="0078270F">
        <w:rPr>
          <w:rFonts w:cs="Times New Roman" w:hint="eastAsia"/>
          <w:bCs/>
          <w:color w:val="000000" w:themeColor="text1"/>
          <w:szCs w:val="21"/>
        </w:rPr>
        <w:t>神经成像的研究</w:t>
      </w:r>
      <w:r w:rsidR="00DA01A7">
        <w:rPr>
          <w:rFonts w:cs="Times New Roman" w:hint="eastAsia"/>
          <w:bCs/>
          <w:color w:val="000000" w:themeColor="text1"/>
          <w:szCs w:val="21"/>
        </w:rPr>
        <w:t>发现</w:t>
      </w:r>
      <w:r w:rsidR="00F32A82">
        <w:rPr>
          <w:rFonts w:cs="Times New Roman" w:hint="eastAsia"/>
          <w:bCs/>
          <w:color w:val="000000" w:themeColor="text1"/>
          <w:szCs w:val="21"/>
        </w:rPr>
        <w:t>许多不同</w:t>
      </w:r>
      <w:r w:rsidR="007E66BB">
        <w:rPr>
          <w:rFonts w:cs="Times New Roman" w:hint="eastAsia"/>
          <w:bCs/>
          <w:color w:val="000000" w:themeColor="text1"/>
          <w:szCs w:val="21"/>
        </w:rPr>
        <w:t>类型</w:t>
      </w:r>
      <w:r w:rsidR="00DA01A7">
        <w:rPr>
          <w:rFonts w:cs="Times New Roman" w:hint="eastAsia"/>
          <w:bCs/>
          <w:color w:val="000000" w:themeColor="text1"/>
          <w:szCs w:val="21"/>
        </w:rPr>
        <w:t>精神疾病</w:t>
      </w:r>
      <w:r w:rsidR="007E66BB">
        <w:rPr>
          <w:rFonts w:cs="Times New Roman" w:hint="eastAsia"/>
          <w:bCs/>
          <w:color w:val="000000" w:themeColor="text1"/>
          <w:szCs w:val="21"/>
        </w:rPr>
        <w:t>的</w:t>
      </w:r>
      <w:r w:rsidR="00DA01A7">
        <w:rPr>
          <w:rFonts w:cs="Times New Roman" w:hint="eastAsia"/>
          <w:bCs/>
          <w:color w:val="000000" w:themeColor="text1"/>
          <w:szCs w:val="21"/>
        </w:rPr>
        <w:t>患者</w:t>
      </w:r>
      <w:r w:rsidR="00F32A82">
        <w:rPr>
          <w:rFonts w:cs="Times New Roman" w:hint="eastAsia"/>
          <w:bCs/>
          <w:color w:val="000000" w:themeColor="text1"/>
          <w:szCs w:val="21"/>
        </w:rPr>
        <w:t>都</w:t>
      </w:r>
      <w:r w:rsidR="00DA01A7">
        <w:rPr>
          <w:rFonts w:cs="Times New Roman" w:hint="eastAsia"/>
          <w:bCs/>
          <w:color w:val="000000" w:themeColor="text1"/>
          <w:szCs w:val="21"/>
        </w:rPr>
        <w:t>存在自我参照相关脑区的异常</w:t>
      </w:r>
      <w:r w:rsidR="007E66BB">
        <w:rPr>
          <w:rFonts w:cs="Times New Roman" w:hint="eastAsia"/>
          <w:bCs/>
          <w:color w:val="000000" w:themeColor="text1"/>
          <w:szCs w:val="21"/>
        </w:rPr>
        <w:t>，</w:t>
      </w:r>
      <w:r w:rsidR="00DF5306">
        <w:rPr>
          <w:rFonts w:cs="Times New Roman" w:hint="eastAsia"/>
          <w:bCs/>
          <w:color w:val="000000" w:themeColor="text1"/>
          <w:szCs w:val="21"/>
        </w:rPr>
        <w:t>即</w:t>
      </w:r>
      <w:r w:rsidR="007C4373" w:rsidRPr="007C4373">
        <w:rPr>
          <w:rFonts w:cs="Times New Roman" w:hint="eastAsia"/>
          <w:bCs/>
          <w:color w:val="000000" w:themeColor="text1"/>
          <w:szCs w:val="21"/>
        </w:rPr>
        <w:t>自我参照</w:t>
      </w:r>
      <w:r w:rsidR="001A2ECA">
        <w:rPr>
          <w:rFonts w:cs="Times New Roman" w:hint="eastAsia"/>
          <w:bCs/>
          <w:color w:val="000000" w:themeColor="text1"/>
          <w:szCs w:val="21"/>
        </w:rPr>
        <w:t>的功能异常是这些疾病患者的共性</w:t>
      </w:r>
      <w:r>
        <w:rPr>
          <w:rFonts w:cs="Times New Roman" w:hint="eastAsia"/>
          <w:bCs/>
          <w:color w:val="000000" w:themeColor="text1"/>
          <w:szCs w:val="21"/>
        </w:rPr>
        <w:t>，表明</w:t>
      </w:r>
      <w:r w:rsidR="00FD6A26">
        <w:rPr>
          <w:rFonts w:cs="Times New Roman" w:hint="eastAsia"/>
          <w:bCs/>
          <w:color w:val="000000" w:themeColor="text1"/>
          <w:szCs w:val="21"/>
        </w:rPr>
        <w:t>这些患者可能共同存在某些特定的</w:t>
      </w:r>
      <w:r w:rsidR="00485B4E">
        <w:rPr>
          <w:rFonts w:cs="Times New Roman" w:hint="eastAsia"/>
          <w:bCs/>
          <w:color w:val="000000" w:themeColor="text1"/>
          <w:szCs w:val="21"/>
        </w:rPr>
        <w:t>深层认知功能缺陷。但是，目前有关自我参照的</w:t>
      </w:r>
      <w:r w:rsidR="005C4A86">
        <w:rPr>
          <w:rFonts w:cs="Times New Roman" w:hint="eastAsia"/>
          <w:bCs/>
          <w:color w:val="000000" w:themeColor="text1"/>
          <w:szCs w:val="21"/>
        </w:rPr>
        <w:t>认知机制尚不明晰。</w:t>
      </w:r>
      <w:r w:rsidR="008C4C45">
        <w:rPr>
          <w:rFonts w:cs="Times New Roman" w:hint="eastAsia"/>
          <w:bCs/>
          <w:color w:val="000000" w:themeColor="text1"/>
          <w:szCs w:val="21"/>
        </w:rPr>
        <w:t>因此，对自我参照的大脑网络进行功能解码</w:t>
      </w:r>
      <w:r w:rsidR="00A85CC6">
        <w:rPr>
          <w:rFonts w:cs="Times New Roman" w:hint="eastAsia"/>
          <w:bCs/>
          <w:color w:val="000000" w:themeColor="text1"/>
          <w:szCs w:val="21"/>
        </w:rPr>
        <w:t>显得尤为重要。</w:t>
      </w:r>
      <w:r w:rsidR="006A6746">
        <w:rPr>
          <w:rFonts w:cs="Times New Roman" w:hint="eastAsia"/>
          <w:bCs/>
          <w:color w:val="000000" w:themeColor="text1"/>
          <w:szCs w:val="21"/>
        </w:rPr>
        <w:t>但是单个神经成像结果存在</w:t>
      </w:r>
      <w:r w:rsidR="004C61E6">
        <w:rPr>
          <w:rFonts w:cs="Times New Roman" w:hint="eastAsia"/>
          <w:bCs/>
          <w:color w:val="000000" w:themeColor="text1"/>
          <w:szCs w:val="21"/>
        </w:rPr>
        <w:t>统计检</w:t>
      </w:r>
      <w:r w:rsidR="004C61E6">
        <w:rPr>
          <w:rFonts w:cs="Times New Roman" w:hint="eastAsia"/>
          <w:bCs/>
          <w:color w:val="000000" w:themeColor="text1"/>
          <w:szCs w:val="21"/>
        </w:rPr>
        <w:lastRenderedPageBreak/>
        <w:t>验力低和</w:t>
      </w:r>
      <w:proofErr w:type="gramStart"/>
      <w:r w:rsidR="004C61E6">
        <w:rPr>
          <w:rFonts w:cs="Times New Roman" w:hint="eastAsia"/>
          <w:bCs/>
          <w:color w:val="000000" w:themeColor="text1"/>
          <w:szCs w:val="21"/>
        </w:rPr>
        <w:t>较高假</w:t>
      </w:r>
      <w:proofErr w:type="gramEnd"/>
      <w:r w:rsidR="004C61E6">
        <w:rPr>
          <w:rFonts w:cs="Times New Roman" w:hint="eastAsia"/>
          <w:bCs/>
          <w:color w:val="000000" w:themeColor="text1"/>
          <w:szCs w:val="21"/>
        </w:rPr>
        <w:t>阳性的问题，阻碍</w:t>
      </w:r>
      <w:r w:rsidR="00315E38">
        <w:rPr>
          <w:rFonts w:cs="Times New Roman" w:hint="eastAsia"/>
          <w:bCs/>
          <w:color w:val="000000" w:themeColor="text1"/>
          <w:szCs w:val="21"/>
        </w:rPr>
        <w:t>有关</w:t>
      </w:r>
      <w:r w:rsidR="00862C2A">
        <w:rPr>
          <w:rFonts w:cs="Times New Roman" w:hint="eastAsia"/>
          <w:bCs/>
          <w:color w:val="000000" w:themeColor="text1"/>
          <w:szCs w:val="21"/>
        </w:rPr>
        <w:t>自我参照功能的特异性脑区的确定。</w:t>
      </w:r>
      <w:proofErr w:type="spellStart"/>
      <w:r w:rsidR="009D519B">
        <w:rPr>
          <w:rFonts w:cs="Times New Roman" w:hint="eastAsia"/>
          <w:bCs/>
          <w:color w:val="000000" w:themeColor="text1"/>
          <w:szCs w:val="21"/>
        </w:rPr>
        <w:t>N</w:t>
      </w:r>
      <w:r w:rsidR="00024884" w:rsidRPr="00024884">
        <w:rPr>
          <w:rFonts w:cs="Times New Roman"/>
          <w:bCs/>
          <w:color w:val="000000" w:themeColor="text1"/>
          <w:szCs w:val="21"/>
        </w:rPr>
        <w:t>eurosynth</w:t>
      </w:r>
      <w:proofErr w:type="spellEnd"/>
      <w:r w:rsidR="007D3F53">
        <w:rPr>
          <w:rFonts w:cs="Times New Roman"/>
          <w:bCs/>
          <w:color w:val="000000" w:themeColor="text1"/>
          <w:szCs w:val="21"/>
        </w:rPr>
        <w:t xml:space="preserve"> </w:t>
      </w:r>
      <w:r w:rsidR="007D3F53">
        <w:rPr>
          <w:rFonts w:cs="Times New Roman"/>
          <w:bCs/>
          <w:color w:val="000000" w:themeColor="text1"/>
          <w:szCs w:val="21"/>
        </w:rPr>
        <w:fldChar w:fldCharType="begin"/>
      </w:r>
      <w:r w:rsidR="007D3F53">
        <w:rPr>
          <w:rFonts w:cs="Times New Roman" w:hint="eastAsia"/>
          <w:bCs/>
          <w:color w:val="000000" w:themeColor="text1"/>
          <w:szCs w:val="21"/>
        </w:rPr>
        <w:instrText xml:space="preserve"> ADDIN ZOTERO_ITEM CSL_CITATION {"citationID":"X3xxZPew","properties":{"formattedCitation":"(Yarkoni\\uc0\\u31561{}, 2011)","plainCitation":"(Yarkoni</w:instrText>
      </w:r>
      <w:r w:rsidR="007D3F53">
        <w:rPr>
          <w:rFonts w:cs="Times New Roman" w:hint="eastAsia"/>
          <w:bCs/>
          <w:color w:val="000000" w:themeColor="text1"/>
          <w:szCs w:val="21"/>
        </w:rPr>
        <w:instrText>等</w:instrText>
      </w:r>
      <w:r w:rsidR="007D3F53">
        <w:rPr>
          <w:rFonts w:cs="Times New Roman" w:hint="eastAsia"/>
          <w:bCs/>
          <w:color w:val="000000" w:themeColor="text1"/>
          <w:szCs w:val="21"/>
        </w:rPr>
        <w:instrText>, 2011)","noteIndex":0},"citationItems":[{"id":42,"uris":["http://zotero.org/users/9459883/items/PRQEH4DQ</w:instrText>
      </w:r>
      <w:r w:rsidR="007D3F53">
        <w:rPr>
          <w:rFonts w:cs="Times New Roman"/>
          <w:bCs/>
          <w:color w:val="000000" w:themeColor="text1"/>
          <w:szCs w:val="21"/>
        </w:rPr>
        <w:instrText xml:space="preserve">"],"itemData":{"id":42,"type":"article-journal","call-number":"28.547","container-title":"Nature Methods","DOI":"10.1038/nmeth.1635","ISSN":"1548-7091, 1548-7105","issue":"8","journalAbbreviation":"Nat Methods","language":"en","page":"665-670","source":"1","title":"Large-scale automated synthesis of human functional neuroimaging data","volume":"8","author":[{"family":"Yarkoni","given":"Tal"},{"family":"Poldrack","given":"Russell A"},{"family":"Nichols","given":"Thomas E"},{"family":"Van Essen","given":"David C"},{"family":"Wager","given":"Tor D"}],"issued":{"date-parts":[["2011",8]]},"citation-key":"yarkoniLargescaleAutomatedSynthesis2011"}}],"schema":"https://github.com/citation-style-language/schema/raw/master/csl-citation.json"} </w:instrText>
      </w:r>
      <w:r w:rsidR="007D3F53">
        <w:rPr>
          <w:rFonts w:cs="Times New Roman"/>
          <w:bCs/>
          <w:color w:val="000000" w:themeColor="text1"/>
          <w:szCs w:val="21"/>
        </w:rPr>
        <w:fldChar w:fldCharType="separate"/>
      </w:r>
      <w:r w:rsidR="007D3F53" w:rsidRPr="007D3F53">
        <w:rPr>
          <w:rFonts w:cs="Times New Roman"/>
          <w:kern w:val="0"/>
          <w:szCs w:val="24"/>
        </w:rPr>
        <w:t>(</w:t>
      </w:r>
      <w:proofErr w:type="spellStart"/>
      <w:r w:rsidR="007D3F53" w:rsidRPr="007D3F53">
        <w:rPr>
          <w:rFonts w:cs="Times New Roman"/>
          <w:kern w:val="0"/>
          <w:szCs w:val="24"/>
        </w:rPr>
        <w:t>Yarkoni</w:t>
      </w:r>
      <w:proofErr w:type="spellEnd"/>
      <w:r w:rsidR="007D3F53" w:rsidRPr="007D3F53">
        <w:rPr>
          <w:rFonts w:cs="Times New Roman"/>
          <w:kern w:val="0"/>
          <w:szCs w:val="24"/>
        </w:rPr>
        <w:t>等</w:t>
      </w:r>
      <w:r w:rsidR="007D3F53" w:rsidRPr="007D3F53">
        <w:rPr>
          <w:rFonts w:cs="Times New Roman"/>
          <w:kern w:val="0"/>
          <w:szCs w:val="24"/>
        </w:rPr>
        <w:t>, 2011)</w:t>
      </w:r>
      <w:r w:rsidR="007D3F53">
        <w:rPr>
          <w:rFonts w:cs="Times New Roman"/>
          <w:bCs/>
          <w:color w:val="000000" w:themeColor="text1"/>
          <w:szCs w:val="21"/>
        </w:rPr>
        <w:fldChar w:fldCharType="end"/>
      </w:r>
      <w:r w:rsidR="007D3F53">
        <w:rPr>
          <w:rFonts w:cs="Times New Roman" w:hint="eastAsia"/>
          <w:bCs/>
          <w:color w:val="000000" w:themeColor="text1"/>
          <w:szCs w:val="21"/>
        </w:rPr>
        <w:t>和</w:t>
      </w:r>
      <w:bookmarkStart w:id="93" w:name="_Hlk105358708"/>
      <w:proofErr w:type="spellStart"/>
      <w:r w:rsidR="000762D1">
        <w:rPr>
          <w:rFonts w:cs="Times New Roman"/>
          <w:bCs/>
          <w:color w:val="000000" w:themeColor="text1"/>
          <w:szCs w:val="21"/>
        </w:rPr>
        <w:t>N</w:t>
      </w:r>
      <w:r w:rsidR="000762D1" w:rsidRPr="000762D1">
        <w:rPr>
          <w:rFonts w:cs="Times New Roman"/>
          <w:bCs/>
          <w:color w:val="000000" w:themeColor="text1"/>
          <w:szCs w:val="21"/>
        </w:rPr>
        <w:t>euroquery</w:t>
      </w:r>
      <w:bookmarkEnd w:id="93"/>
      <w:proofErr w:type="spellEnd"/>
      <w:r w:rsidR="005A45AB">
        <w:rPr>
          <w:rFonts w:cs="Times New Roman"/>
          <w:bCs/>
          <w:color w:val="000000" w:themeColor="text1"/>
          <w:szCs w:val="21"/>
        </w:rPr>
        <w:t xml:space="preserve"> </w:t>
      </w:r>
      <w:r w:rsidR="000762D1">
        <w:rPr>
          <w:rFonts w:cs="Times New Roman"/>
          <w:bCs/>
          <w:color w:val="000000" w:themeColor="text1"/>
          <w:szCs w:val="21"/>
        </w:rPr>
        <w:fldChar w:fldCharType="begin"/>
      </w:r>
      <w:r w:rsidR="000762D1">
        <w:rPr>
          <w:rFonts w:cs="Times New Roman" w:hint="eastAsia"/>
          <w:bCs/>
          <w:color w:val="000000" w:themeColor="text1"/>
          <w:szCs w:val="21"/>
        </w:rPr>
        <w:instrText xml:space="preserve"> ADDIN ZOTERO_ITEM CSL_CITATION {"citationID":"1H2yUNtu","properties":{"formattedCitation":"(Dock\\uc0\\u232{}s\\uc0\\u31561{}, 2020)","plainCitation":"(Dock</w:instrText>
      </w:r>
      <w:r w:rsidR="000762D1">
        <w:rPr>
          <w:rFonts w:cs="Times New Roman" w:hint="eastAsia"/>
          <w:bCs/>
          <w:color w:val="000000" w:themeColor="text1"/>
          <w:szCs w:val="21"/>
        </w:rPr>
        <w:instrText>è</w:instrText>
      </w:r>
      <w:r w:rsidR="000762D1">
        <w:rPr>
          <w:rFonts w:cs="Times New Roman" w:hint="eastAsia"/>
          <w:bCs/>
          <w:color w:val="000000" w:themeColor="text1"/>
          <w:szCs w:val="21"/>
        </w:rPr>
        <w:instrText>s</w:instrText>
      </w:r>
      <w:r w:rsidR="000762D1">
        <w:rPr>
          <w:rFonts w:cs="Times New Roman" w:hint="eastAsia"/>
          <w:bCs/>
          <w:color w:val="000000" w:themeColor="text1"/>
          <w:szCs w:val="21"/>
        </w:rPr>
        <w:instrText>等</w:instrText>
      </w:r>
      <w:r w:rsidR="000762D1">
        <w:rPr>
          <w:rFonts w:cs="Times New Roman" w:hint="eastAsia"/>
          <w:bCs/>
          <w:color w:val="000000" w:themeColor="text1"/>
          <w:szCs w:val="21"/>
        </w:rPr>
        <w:instrText>, 2020)","noteIndex":0},"citationItems":[{"id":37,"uris":["http://zotero.org/users/9459883/item</w:instrText>
      </w:r>
      <w:r w:rsidR="000762D1">
        <w:rPr>
          <w:rFonts w:cs="Times New Roman"/>
          <w:bCs/>
          <w:color w:val="000000" w:themeColor="text1"/>
          <w:szCs w:val="21"/>
        </w:rPr>
        <w:instrText xml:space="preserve">s/PEICHIK2"],"itemData":{"id":37,"type":"article-journal","abstract":"Reaching a global view of brain organization requires assembling evidence on widely different mental processes and mechanisms. The variety of human neuroscience concepts and terminology poses a fundamental challenge to relating brain imaging results across the scientific literature. Existing meta-analysis methods perform statistical tests on sets of publications associated with a particular concept. Thus, large-scale meta-analyses only tackle single terms that occur frequently. We propose a new paradigm, focusing on prediction rather than inference. Our multivariate model predicts the spatial distribution of neurological observations, given text describing an experiment, cognitive process, or disease. This approach handles text of arbitrary length and terms that are too rare for standard meta-analysis. We capture the relationships and neural correlates of 7547 neuroscience terms across 13 459 neuroimaging publications. The resulting meta-analytic tool, neuroquery.org, can ground hypothesis generation and data-analysis priors on a comprehensive view of published findings on the brain.","call-number":"8.14","container-title":"eLife","DOI":"10.7554/eLife.53385","ISSN":"2050-084X","language":"en","page":"e53385","source":"1","title":"NeuroQuery, comprehensive meta-analysis of human brain mapping","volume":"9","author":[{"family":"Dockès","given":"Jérôme"},{"family":"Poldrack","given":"Russell A"},{"family":"Primet","given":"Romain"},{"family":"Gözükan","given":"Hande"},{"family":"Yarkoni","given":"Tal"},{"family":"Suchanek","given":"Fabian"},{"family":"Thirion","given":"Bertrand"},{"family":"Varoquaux","given":"Gaël"}],"issued":{"date-parts":[["2020",3,4]]},"citation-key":"dockesNeuroQueryComprehensiveMetaanalysis2020"}}],"schema":"https://github.com/citation-style-language/schema/raw/master/csl-citation.json"} </w:instrText>
      </w:r>
      <w:r w:rsidR="000762D1">
        <w:rPr>
          <w:rFonts w:cs="Times New Roman"/>
          <w:bCs/>
          <w:color w:val="000000" w:themeColor="text1"/>
          <w:szCs w:val="21"/>
        </w:rPr>
        <w:fldChar w:fldCharType="separate"/>
      </w:r>
      <w:r w:rsidR="000762D1" w:rsidRPr="000762D1">
        <w:rPr>
          <w:rFonts w:cs="Times New Roman"/>
          <w:kern w:val="0"/>
          <w:szCs w:val="24"/>
        </w:rPr>
        <w:t>(</w:t>
      </w:r>
      <w:proofErr w:type="spellStart"/>
      <w:r w:rsidR="000762D1" w:rsidRPr="000762D1">
        <w:rPr>
          <w:rFonts w:cs="Times New Roman"/>
          <w:kern w:val="0"/>
          <w:szCs w:val="24"/>
        </w:rPr>
        <w:t>Dockès</w:t>
      </w:r>
      <w:proofErr w:type="spellEnd"/>
      <w:r w:rsidR="000762D1" w:rsidRPr="000762D1">
        <w:rPr>
          <w:rFonts w:cs="Times New Roman"/>
          <w:kern w:val="0"/>
          <w:szCs w:val="24"/>
        </w:rPr>
        <w:t>等</w:t>
      </w:r>
      <w:r w:rsidR="000762D1" w:rsidRPr="000762D1">
        <w:rPr>
          <w:rFonts w:cs="Times New Roman"/>
          <w:kern w:val="0"/>
          <w:szCs w:val="24"/>
        </w:rPr>
        <w:t>, 2020)</w:t>
      </w:r>
      <w:r w:rsidR="000762D1">
        <w:rPr>
          <w:rFonts w:cs="Times New Roman"/>
          <w:bCs/>
          <w:color w:val="000000" w:themeColor="text1"/>
          <w:szCs w:val="21"/>
        </w:rPr>
        <w:fldChar w:fldCharType="end"/>
      </w:r>
      <w:r w:rsidR="000762D1">
        <w:rPr>
          <w:rFonts w:cs="Times New Roman" w:hint="eastAsia"/>
          <w:bCs/>
          <w:color w:val="000000" w:themeColor="text1"/>
          <w:szCs w:val="21"/>
        </w:rPr>
        <w:t>等大规模数据库的</w:t>
      </w:r>
      <w:r w:rsidR="00144AEB">
        <w:rPr>
          <w:rFonts w:cs="Times New Roman" w:hint="eastAsia"/>
          <w:bCs/>
          <w:color w:val="000000" w:themeColor="text1"/>
          <w:szCs w:val="21"/>
        </w:rPr>
        <w:t>开发</w:t>
      </w:r>
      <w:r w:rsidR="000762D1">
        <w:rPr>
          <w:rFonts w:cs="Times New Roman" w:hint="eastAsia"/>
          <w:bCs/>
          <w:color w:val="000000" w:themeColor="text1"/>
          <w:szCs w:val="21"/>
        </w:rPr>
        <w:t>，</w:t>
      </w:r>
      <w:r w:rsidR="00144AEB">
        <w:rPr>
          <w:rFonts w:cs="Times New Roman" w:hint="eastAsia"/>
          <w:bCs/>
          <w:color w:val="000000" w:themeColor="text1"/>
          <w:szCs w:val="21"/>
        </w:rPr>
        <w:t>与</w:t>
      </w:r>
      <w:r w:rsidR="00144AEB">
        <w:rPr>
          <w:rFonts w:cs="Times New Roman" w:hint="eastAsia"/>
          <w:bCs/>
          <w:color w:val="000000" w:themeColor="text1"/>
          <w:szCs w:val="21"/>
        </w:rPr>
        <w:t>A</w:t>
      </w:r>
      <w:r w:rsidR="00144AEB">
        <w:rPr>
          <w:rFonts w:cs="Times New Roman"/>
          <w:bCs/>
          <w:color w:val="000000" w:themeColor="text1"/>
          <w:szCs w:val="21"/>
        </w:rPr>
        <w:t>LE</w:t>
      </w:r>
      <w:r w:rsidR="0006451E">
        <w:rPr>
          <w:rFonts w:cs="Times New Roman" w:hint="eastAsia"/>
          <w:bCs/>
          <w:color w:val="000000" w:themeColor="text1"/>
          <w:szCs w:val="21"/>
        </w:rPr>
        <w:t>分析方法的</w:t>
      </w:r>
      <w:r w:rsidR="006E0D37">
        <w:rPr>
          <w:rFonts w:cs="Times New Roman" w:hint="eastAsia"/>
          <w:bCs/>
          <w:color w:val="000000" w:themeColor="text1"/>
          <w:szCs w:val="21"/>
        </w:rPr>
        <w:t>结合</w:t>
      </w:r>
      <w:r w:rsidR="0006451E">
        <w:rPr>
          <w:rFonts w:cs="Times New Roman" w:hint="eastAsia"/>
          <w:bCs/>
          <w:color w:val="000000" w:themeColor="text1"/>
          <w:szCs w:val="21"/>
        </w:rPr>
        <w:t>使用，</w:t>
      </w:r>
      <w:r w:rsidR="00862C2A">
        <w:rPr>
          <w:rFonts w:cs="Times New Roman" w:hint="eastAsia"/>
          <w:bCs/>
          <w:color w:val="000000" w:themeColor="text1"/>
          <w:szCs w:val="21"/>
        </w:rPr>
        <w:t>则</w:t>
      </w:r>
      <w:r w:rsidR="00885D92">
        <w:rPr>
          <w:rFonts w:cs="Times New Roman" w:hint="eastAsia"/>
          <w:bCs/>
          <w:color w:val="000000" w:themeColor="text1"/>
          <w:szCs w:val="21"/>
        </w:rPr>
        <w:t>为神经影像学发现的汇总</w:t>
      </w:r>
      <w:r w:rsidR="001D614A">
        <w:rPr>
          <w:rFonts w:cs="Times New Roman" w:hint="eastAsia"/>
          <w:bCs/>
          <w:color w:val="000000" w:themeColor="text1"/>
          <w:szCs w:val="21"/>
        </w:rPr>
        <w:t>提供了便利。</w:t>
      </w:r>
      <w:r w:rsidR="007661CC">
        <w:rPr>
          <w:rFonts w:cs="Times New Roman" w:hint="eastAsia"/>
          <w:bCs/>
          <w:color w:val="000000" w:themeColor="text1"/>
          <w:szCs w:val="21"/>
        </w:rPr>
        <w:t>但是</w:t>
      </w:r>
      <w:proofErr w:type="spellStart"/>
      <w:r w:rsidR="007661CC" w:rsidRPr="007661CC">
        <w:rPr>
          <w:rFonts w:cs="Times New Roman"/>
          <w:bCs/>
          <w:color w:val="000000" w:themeColor="text1"/>
          <w:szCs w:val="21"/>
        </w:rPr>
        <w:t>Neurosynth</w:t>
      </w:r>
      <w:proofErr w:type="spellEnd"/>
      <w:r w:rsidR="005A45AB">
        <w:rPr>
          <w:rFonts w:cs="Times New Roman" w:hint="eastAsia"/>
          <w:bCs/>
          <w:color w:val="000000" w:themeColor="text1"/>
          <w:szCs w:val="21"/>
        </w:rPr>
        <w:t>和</w:t>
      </w:r>
      <w:proofErr w:type="spellStart"/>
      <w:r w:rsidR="005A45AB">
        <w:rPr>
          <w:rFonts w:cs="Times New Roman"/>
          <w:bCs/>
          <w:color w:val="000000" w:themeColor="text1"/>
          <w:szCs w:val="21"/>
        </w:rPr>
        <w:t>N</w:t>
      </w:r>
      <w:r w:rsidR="005A45AB" w:rsidRPr="000762D1">
        <w:rPr>
          <w:rFonts w:cs="Times New Roman"/>
          <w:bCs/>
          <w:color w:val="000000" w:themeColor="text1"/>
          <w:szCs w:val="21"/>
        </w:rPr>
        <w:t>euroquery</w:t>
      </w:r>
      <w:proofErr w:type="spellEnd"/>
      <w:r w:rsidR="005A45AB">
        <w:rPr>
          <w:rFonts w:cs="Times New Roman" w:hint="eastAsia"/>
          <w:bCs/>
          <w:color w:val="000000" w:themeColor="text1"/>
          <w:szCs w:val="21"/>
        </w:rPr>
        <w:t>使用</w:t>
      </w:r>
      <w:r w:rsidR="00AD27B8">
        <w:rPr>
          <w:rFonts w:cs="Times New Roman" w:hint="eastAsia"/>
          <w:bCs/>
          <w:color w:val="000000" w:themeColor="text1"/>
          <w:szCs w:val="21"/>
        </w:rPr>
        <w:t>自动化提取数据时，</w:t>
      </w:r>
      <w:r w:rsidR="009C4034">
        <w:rPr>
          <w:rFonts w:cs="Times New Roman" w:hint="eastAsia"/>
          <w:bCs/>
          <w:color w:val="000000" w:themeColor="text1"/>
          <w:szCs w:val="21"/>
        </w:rPr>
        <w:t>除了可能存在</w:t>
      </w:r>
      <w:r w:rsidR="005021AB">
        <w:rPr>
          <w:rFonts w:cs="Times New Roman" w:hint="eastAsia"/>
          <w:bCs/>
          <w:color w:val="000000" w:themeColor="text1"/>
          <w:szCs w:val="21"/>
        </w:rPr>
        <w:t>的数据的错误提取外，还</w:t>
      </w:r>
      <w:r w:rsidR="00FF395E">
        <w:rPr>
          <w:rFonts w:cs="Times New Roman" w:hint="eastAsia"/>
          <w:bCs/>
          <w:color w:val="000000" w:themeColor="text1"/>
          <w:szCs w:val="21"/>
        </w:rPr>
        <w:t>缺乏对认知任务的详细注释，</w:t>
      </w:r>
      <w:r w:rsidR="00AD27B8">
        <w:rPr>
          <w:rFonts w:cs="Times New Roman" w:hint="eastAsia"/>
          <w:bCs/>
          <w:color w:val="000000" w:themeColor="text1"/>
          <w:szCs w:val="21"/>
        </w:rPr>
        <w:t>并</w:t>
      </w:r>
      <w:r w:rsidR="00AA66B8">
        <w:rPr>
          <w:rFonts w:cs="Times New Roman" w:hint="eastAsia"/>
          <w:bCs/>
          <w:color w:val="000000" w:themeColor="text1"/>
          <w:szCs w:val="21"/>
        </w:rPr>
        <w:t>且</w:t>
      </w:r>
      <w:proofErr w:type="gramStart"/>
      <w:r w:rsidR="00AD27B8">
        <w:rPr>
          <w:rFonts w:cs="Times New Roman" w:hint="eastAsia"/>
          <w:bCs/>
          <w:color w:val="000000" w:themeColor="text1"/>
          <w:szCs w:val="21"/>
        </w:rPr>
        <w:t>未关注</w:t>
      </w:r>
      <w:proofErr w:type="gramEnd"/>
      <w:r w:rsidR="00AD27B8">
        <w:rPr>
          <w:rFonts w:cs="Times New Roman" w:hint="eastAsia"/>
          <w:bCs/>
          <w:color w:val="000000" w:themeColor="text1"/>
          <w:szCs w:val="21"/>
        </w:rPr>
        <w:t>文章中自我参照的操作性定义</w:t>
      </w:r>
      <w:r w:rsidR="00FF395E">
        <w:rPr>
          <w:rFonts w:cs="Times New Roman" w:hint="eastAsia"/>
          <w:bCs/>
          <w:color w:val="000000" w:themeColor="text1"/>
          <w:szCs w:val="21"/>
        </w:rPr>
        <w:t>。</w:t>
      </w:r>
      <w:r w:rsidR="0068724E">
        <w:rPr>
          <w:rFonts w:cs="Times New Roman" w:hint="eastAsia"/>
          <w:bCs/>
          <w:color w:val="000000" w:themeColor="text1"/>
          <w:szCs w:val="21"/>
        </w:rPr>
        <w:t>而认知心理学</w:t>
      </w:r>
      <w:r w:rsidR="00C73E53">
        <w:rPr>
          <w:rFonts w:cs="Times New Roman" w:hint="eastAsia"/>
          <w:bCs/>
          <w:color w:val="000000" w:themeColor="text1"/>
          <w:szCs w:val="21"/>
        </w:rPr>
        <w:t>与认知神经科学</w:t>
      </w:r>
      <w:r w:rsidR="0068724E">
        <w:rPr>
          <w:rFonts w:cs="Times New Roman" w:hint="eastAsia"/>
          <w:bCs/>
          <w:color w:val="000000" w:themeColor="text1"/>
          <w:szCs w:val="21"/>
        </w:rPr>
        <w:t>研究的过程则是</w:t>
      </w:r>
      <w:r w:rsidR="00C06693">
        <w:rPr>
          <w:rFonts w:cs="Times New Roman" w:hint="eastAsia"/>
          <w:bCs/>
          <w:color w:val="000000" w:themeColor="text1"/>
          <w:szCs w:val="21"/>
        </w:rPr>
        <w:t>假定</w:t>
      </w:r>
      <w:r w:rsidR="0068724E">
        <w:rPr>
          <w:rFonts w:cs="Times New Roman" w:hint="eastAsia"/>
          <w:bCs/>
          <w:color w:val="000000" w:themeColor="text1"/>
          <w:szCs w:val="21"/>
        </w:rPr>
        <w:t>一个特定的心理构念，</w:t>
      </w:r>
      <w:r w:rsidR="00C06693">
        <w:rPr>
          <w:rFonts w:cs="Times New Roman" w:hint="eastAsia"/>
          <w:bCs/>
          <w:color w:val="000000" w:themeColor="text1"/>
          <w:szCs w:val="21"/>
        </w:rPr>
        <w:t>采用测量方式对其进行操作性定义，</w:t>
      </w:r>
      <w:r w:rsidR="00C73E53">
        <w:rPr>
          <w:rFonts w:cs="Times New Roman" w:hint="eastAsia"/>
          <w:bCs/>
          <w:color w:val="000000" w:themeColor="text1"/>
          <w:szCs w:val="21"/>
        </w:rPr>
        <w:t>通过操作性定义定位</w:t>
      </w:r>
      <w:r w:rsidR="00937BFF">
        <w:rPr>
          <w:rFonts w:cs="Times New Roman" w:hint="eastAsia"/>
          <w:bCs/>
          <w:color w:val="000000" w:themeColor="text1"/>
          <w:szCs w:val="21"/>
        </w:rPr>
        <w:t>特异性激活的脑区，形成心理构念到脑区的精确映射关系</w:t>
      </w:r>
      <w:r w:rsidR="0068724E">
        <w:rPr>
          <w:rFonts w:cs="Times New Roman" w:hint="eastAsia"/>
          <w:bCs/>
          <w:color w:val="000000" w:themeColor="text1"/>
          <w:szCs w:val="21"/>
        </w:rPr>
        <w:t>。</w:t>
      </w:r>
      <w:r w:rsidR="009130B1">
        <w:rPr>
          <w:rFonts w:cs="Times New Roman" w:hint="eastAsia"/>
          <w:bCs/>
          <w:color w:val="000000" w:themeColor="text1"/>
          <w:szCs w:val="21"/>
        </w:rPr>
        <w:t>不同的测量方式将导致</w:t>
      </w:r>
      <w:r w:rsidR="00170432">
        <w:rPr>
          <w:rFonts w:cs="Times New Roman" w:hint="eastAsia"/>
          <w:bCs/>
          <w:color w:val="000000" w:themeColor="text1"/>
          <w:szCs w:val="21"/>
        </w:rPr>
        <w:t>最终所测量的认知过程存在较大差异。</w:t>
      </w:r>
      <w:r w:rsidR="00CA1D88">
        <w:rPr>
          <w:rFonts w:cs="Times New Roman" w:hint="eastAsia"/>
          <w:bCs/>
          <w:color w:val="000000" w:themeColor="text1"/>
          <w:szCs w:val="21"/>
        </w:rPr>
        <w:t>目前仅有少数</w:t>
      </w:r>
      <w:r w:rsidR="00D06360">
        <w:rPr>
          <w:rFonts w:cs="Times New Roman" w:hint="eastAsia"/>
          <w:bCs/>
          <w:color w:val="000000" w:themeColor="text1"/>
          <w:szCs w:val="21"/>
        </w:rPr>
        <w:t>理论阐述</w:t>
      </w:r>
      <w:r w:rsidR="00ED3E15">
        <w:rPr>
          <w:rFonts w:cs="Times New Roman" w:hint="eastAsia"/>
          <w:bCs/>
          <w:color w:val="000000" w:themeColor="text1"/>
          <w:szCs w:val="21"/>
        </w:rPr>
        <w:t>自我参照</w:t>
      </w:r>
      <w:r w:rsidR="00D06360">
        <w:rPr>
          <w:rFonts w:cs="Times New Roman" w:hint="eastAsia"/>
          <w:bCs/>
          <w:color w:val="000000" w:themeColor="text1"/>
          <w:szCs w:val="21"/>
        </w:rPr>
        <w:t>所</w:t>
      </w:r>
      <w:r w:rsidR="00ED3E15">
        <w:rPr>
          <w:rFonts w:cs="Times New Roman" w:hint="eastAsia"/>
          <w:bCs/>
          <w:color w:val="000000" w:themeColor="text1"/>
          <w:szCs w:val="21"/>
        </w:rPr>
        <w:t>包含的认知过程</w:t>
      </w:r>
      <w:r w:rsidR="00CA1D88">
        <w:rPr>
          <w:rFonts w:cs="Times New Roman" w:hint="eastAsia"/>
          <w:bCs/>
          <w:color w:val="000000" w:themeColor="text1"/>
          <w:szCs w:val="21"/>
        </w:rPr>
        <w:t>，</w:t>
      </w:r>
      <w:r w:rsidR="00E815B3">
        <w:rPr>
          <w:rFonts w:cs="Times New Roman" w:hint="eastAsia"/>
          <w:bCs/>
          <w:color w:val="000000" w:themeColor="text1"/>
          <w:szCs w:val="21"/>
        </w:rPr>
        <w:t>而且</w:t>
      </w:r>
      <w:r w:rsidR="00AA1CC2">
        <w:rPr>
          <w:rFonts w:cs="Times New Roman" w:hint="eastAsia"/>
          <w:bCs/>
          <w:color w:val="000000" w:themeColor="text1"/>
          <w:szCs w:val="21"/>
        </w:rPr>
        <w:t>学者对</w:t>
      </w:r>
      <w:r w:rsidR="00762841">
        <w:rPr>
          <w:rFonts w:cs="Times New Roman" w:hint="eastAsia"/>
          <w:bCs/>
          <w:color w:val="000000" w:themeColor="text1"/>
          <w:szCs w:val="21"/>
        </w:rPr>
        <w:t>自我参照</w:t>
      </w:r>
      <w:r w:rsidR="00A35BD9">
        <w:rPr>
          <w:rFonts w:cs="Times New Roman" w:hint="eastAsia"/>
          <w:bCs/>
          <w:color w:val="000000" w:themeColor="text1"/>
          <w:szCs w:val="21"/>
        </w:rPr>
        <w:t>的操作性定义</w:t>
      </w:r>
      <w:r w:rsidR="00AA1CC2">
        <w:rPr>
          <w:rFonts w:cs="Times New Roman" w:hint="eastAsia"/>
          <w:bCs/>
          <w:color w:val="000000" w:themeColor="text1"/>
          <w:szCs w:val="21"/>
        </w:rPr>
        <w:t>未达成共识，</w:t>
      </w:r>
      <w:r w:rsidR="008153EE">
        <w:rPr>
          <w:rFonts w:cs="Times New Roman" w:hint="eastAsia"/>
          <w:bCs/>
          <w:color w:val="000000" w:themeColor="text1"/>
          <w:szCs w:val="21"/>
        </w:rPr>
        <w:t>这种分歧增加了从</w:t>
      </w:r>
      <w:r w:rsidR="00D536A3">
        <w:rPr>
          <w:rFonts w:cs="Times New Roman" w:hint="eastAsia"/>
          <w:bCs/>
          <w:color w:val="000000" w:themeColor="text1"/>
          <w:szCs w:val="21"/>
        </w:rPr>
        <w:t>“</w:t>
      </w:r>
      <w:r w:rsidR="00D536A3">
        <w:rPr>
          <w:rFonts w:cs="Times New Roman" w:hint="eastAsia"/>
          <w:bCs/>
          <w:color w:val="000000" w:themeColor="text1"/>
          <w:szCs w:val="21"/>
        </w:rPr>
        <w:t>自我参照</w:t>
      </w:r>
      <w:r w:rsidR="00D536A3">
        <w:rPr>
          <w:rFonts w:cs="Times New Roman" w:hint="eastAsia"/>
          <w:bCs/>
          <w:color w:val="000000" w:themeColor="text1"/>
          <w:szCs w:val="21"/>
        </w:rPr>
        <w:t>”</w:t>
      </w:r>
      <w:r w:rsidR="005F270D">
        <w:rPr>
          <w:rFonts w:cs="Times New Roman" w:hint="eastAsia"/>
          <w:bCs/>
          <w:color w:val="000000" w:themeColor="text1"/>
          <w:szCs w:val="21"/>
        </w:rPr>
        <w:t>映射到精确的脑区以及</w:t>
      </w:r>
      <w:r w:rsidR="00C57E5A">
        <w:rPr>
          <w:rFonts w:cs="Times New Roman" w:hint="eastAsia"/>
          <w:bCs/>
          <w:color w:val="000000" w:themeColor="text1"/>
          <w:szCs w:val="21"/>
        </w:rPr>
        <w:t>对</w:t>
      </w:r>
      <w:r w:rsidR="00D536A3">
        <w:rPr>
          <w:rFonts w:cs="Times New Roman" w:hint="eastAsia"/>
          <w:bCs/>
          <w:color w:val="000000" w:themeColor="text1"/>
          <w:szCs w:val="21"/>
        </w:rPr>
        <w:t>认知过程</w:t>
      </w:r>
      <w:r w:rsidR="00F41E97">
        <w:rPr>
          <w:rFonts w:cs="Times New Roman" w:hint="eastAsia"/>
          <w:bCs/>
          <w:color w:val="000000" w:themeColor="text1"/>
          <w:szCs w:val="21"/>
        </w:rPr>
        <w:t>的解码的困难。</w:t>
      </w:r>
      <w:proofErr w:type="spellStart"/>
      <w:r w:rsidR="005D2182" w:rsidRPr="005D2182">
        <w:rPr>
          <w:rFonts w:cs="Times New Roman" w:hint="eastAsia"/>
          <w:bCs/>
          <w:color w:val="000000" w:themeColor="text1"/>
          <w:szCs w:val="21"/>
        </w:rPr>
        <w:t>Neurosynth</w:t>
      </w:r>
      <w:proofErr w:type="spellEnd"/>
      <w:r w:rsidR="005D2182" w:rsidRPr="005D2182">
        <w:rPr>
          <w:rFonts w:cs="Times New Roman" w:hint="eastAsia"/>
          <w:bCs/>
          <w:color w:val="000000" w:themeColor="text1"/>
          <w:szCs w:val="21"/>
        </w:rPr>
        <w:t>和</w:t>
      </w:r>
      <w:proofErr w:type="spellStart"/>
      <w:r w:rsidR="005D2182" w:rsidRPr="005D2182">
        <w:rPr>
          <w:rFonts w:cs="Times New Roman" w:hint="eastAsia"/>
          <w:bCs/>
          <w:color w:val="000000" w:themeColor="text1"/>
          <w:szCs w:val="21"/>
        </w:rPr>
        <w:t>Neuroquery</w:t>
      </w:r>
      <w:proofErr w:type="spellEnd"/>
      <w:r w:rsidR="005D2182" w:rsidRPr="005D2182">
        <w:rPr>
          <w:rFonts w:cs="Times New Roman" w:hint="eastAsia"/>
          <w:bCs/>
          <w:color w:val="000000" w:themeColor="text1"/>
          <w:szCs w:val="21"/>
        </w:rPr>
        <w:t>等数据库对其的忽视</w:t>
      </w:r>
      <w:r w:rsidR="003060F4">
        <w:rPr>
          <w:rFonts w:cs="Times New Roman" w:hint="eastAsia"/>
          <w:bCs/>
          <w:color w:val="000000" w:themeColor="text1"/>
          <w:szCs w:val="21"/>
        </w:rPr>
        <w:t>则</w:t>
      </w:r>
      <w:r w:rsidR="005D2182" w:rsidRPr="005D2182">
        <w:rPr>
          <w:rFonts w:cs="Times New Roman" w:hint="eastAsia"/>
          <w:bCs/>
          <w:color w:val="000000" w:themeColor="text1"/>
          <w:szCs w:val="21"/>
        </w:rPr>
        <w:t>可能</w:t>
      </w:r>
      <w:r w:rsidR="008438CD">
        <w:rPr>
          <w:rFonts w:cs="Times New Roman" w:hint="eastAsia"/>
          <w:bCs/>
          <w:color w:val="000000" w:themeColor="text1"/>
          <w:szCs w:val="21"/>
        </w:rPr>
        <w:t>加剧操作性定义上的差异导致的</w:t>
      </w:r>
      <w:r w:rsidR="003060F4">
        <w:rPr>
          <w:rFonts w:cs="Times New Roman" w:hint="eastAsia"/>
          <w:bCs/>
          <w:color w:val="000000" w:themeColor="text1"/>
          <w:szCs w:val="21"/>
        </w:rPr>
        <w:t>分析</w:t>
      </w:r>
      <w:r w:rsidR="008438CD">
        <w:rPr>
          <w:rFonts w:cs="Times New Roman" w:hint="eastAsia"/>
          <w:bCs/>
          <w:color w:val="000000" w:themeColor="text1"/>
          <w:szCs w:val="21"/>
        </w:rPr>
        <w:t>结果</w:t>
      </w:r>
      <w:r w:rsidR="00BC19CF">
        <w:rPr>
          <w:rFonts w:cs="Times New Roman" w:hint="eastAsia"/>
          <w:bCs/>
          <w:color w:val="000000" w:themeColor="text1"/>
          <w:szCs w:val="21"/>
        </w:rPr>
        <w:t>的分散。</w:t>
      </w:r>
    </w:p>
    <w:p w14:paraId="29A6C050" w14:textId="67F7CAB6" w:rsidR="00ED3E15" w:rsidRDefault="008E4617" w:rsidP="00BF0FF5">
      <w:pPr>
        <w:ind w:firstLineChars="150" w:firstLine="315"/>
        <w:rPr>
          <w:rFonts w:cs="Times New Roman"/>
          <w:bCs/>
          <w:color w:val="000000" w:themeColor="text1"/>
          <w:szCs w:val="21"/>
        </w:rPr>
      </w:pPr>
      <w:r w:rsidRPr="008E4617">
        <w:rPr>
          <w:rFonts w:cs="Times New Roman" w:hint="eastAsia"/>
          <w:bCs/>
          <w:color w:val="000000" w:themeColor="text1"/>
          <w:szCs w:val="21"/>
        </w:rPr>
        <w:t>我们开发</w:t>
      </w:r>
      <w:r w:rsidR="005B5BC1">
        <w:rPr>
          <w:rFonts w:cs="Times New Roman" w:hint="eastAsia"/>
          <w:bCs/>
          <w:color w:val="000000" w:themeColor="text1"/>
          <w:szCs w:val="21"/>
        </w:rPr>
        <w:t>了</w:t>
      </w:r>
      <w:r w:rsidRPr="008E4617">
        <w:rPr>
          <w:rFonts w:cs="Times New Roman" w:hint="eastAsia"/>
          <w:bCs/>
          <w:color w:val="000000" w:themeColor="text1"/>
          <w:szCs w:val="21"/>
        </w:rPr>
        <w:t>一个</w:t>
      </w:r>
      <w:r>
        <w:rPr>
          <w:rFonts w:cs="Times New Roman" w:hint="eastAsia"/>
          <w:bCs/>
          <w:color w:val="000000" w:themeColor="text1"/>
          <w:szCs w:val="21"/>
        </w:rPr>
        <w:t>统一的</w:t>
      </w:r>
      <w:r w:rsidRPr="008E4617">
        <w:rPr>
          <w:rFonts w:cs="Times New Roman" w:hint="eastAsia"/>
          <w:bCs/>
          <w:color w:val="000000" w:themeColor="text1"/>
          <w:szCs w:val="21"/>
        </w:rPr>
        <w:t>框架</w:t>
      </w:r>
      <w:r>
        <w:rPr>
          <w:rFonts w:cs="Times New Roman" w:hint="eastAsia"/>
          <w:bCs/>
          <w:color w:val="000000" w:themeColor="text1"/>
          <w:szCs w:val="21"/>
        </w:rPr>
        <w:t>以详细描述“自我参照”</w:t>
      </w:r>
      <w:r w:rsidR="005B5BC1">
        <w:rPr>
          <w:rFonts w:cs="Times New Roman" w:hint="eastAsia"/>
          <w:bCs/>
          <w:color w:val="000000" w:themeColor="text1"/>
          <w:szCs w:val="21"/>
        </w:rPr>
        <w:t>的测量任务。</w:t>
      </w:r>
      <w:r w:rsidR="00165D5B">
        <w:rPr>
          <w:rFonts w:cs="Times New Roman" w:hint="eastAsia"/>
          <w:bCs/>
          <w:color w:val="000000" w:themeColor="text1"/>
          <w:szCs w:val="21"/>
        </w:rPr>
        <w:t>该框架</w:t>
      </w:r>
      <w:r w:rsidR="0044566E">
        <w:rPr>
          <w:rFonts w:cs="Times New Roman" w:hint="eastAsia"/>
          <w:bCs/>
          <w:color w:val="000000" w:themeColor="text1"/>
          <w:szCs w:val="21"/>
        </w:rPr>
        <w:t>包含常见的心理任务特征：测量条件</w:t>
      </w:r>
      <w:r w:rsidR="00D422C4">
        <w:rPr>
          <w:rFonts w:cs="Times New Roman" w:hint="eastAsia"/>
          <w:bCs/>
          <w:color w:val="000000" w:themeColor="text1"/>
          <w:szCs w:val="21"/>
        </w:rPr>
        <w:t>（</w:t>
      </w:r>
      <w:r w:rsidR="00D422C4">
        <w:rPr>
          <w:rFonts w:cs="Times New Roman" w:hint="eastAsia"/>
          <w:bCs/>
          <w:color w:val="000000" w:themeColor="text1"/>
          <w:szCs w:val="21"/>
        </w:rPr>
        <w:t>Condition</w:t>
      </w:r>
      <w:r w:rsidR="00D422C4">
        <w:rPr>
          <w:rFonts w:cs="Times New Roman" w:hint="eastAsia"/>
          <w:bCs/>
          <w:color w:val="000000" w:themeColor="text1"/>
          <w:szCs w:val="21"/>
        </w:rPr>
        <w:t>）</w:t>
      </w:r>
      <w:r w:rsidR="0044566E">
        <w:rPr>
          <w:rFonts w:cs="Times New Roman" w:hint="eastAsia"/>
          <w:bCs/>
          <w:color w:val="000000" w:themeColor="text1"/>
          <w:szCs w:val="21"/>
        </w:rPr>
        <w:t>，</w:t>
      </w:r>
      <w:r w:rsidR="00D422C4">
        <w:rPr>
          <w:rFonts w:cs="Times New Roman" w:hint="eastAsia"/>
          <w:bCs/>
          <w:color w:val="000000" w:themeColor="text1"/>
          <w:szCs w:val="21"/>
        </w:rPr>
        <w:t>脑成像的对比条件</w:t>
      </w:r>
      <w:r w:rsidR="008D4C46">
        <w:rPr>
          <w:rFonts w:cs="Times New Roman" w:hint="eastAsia"/>
          <w:bCs/>
          <w:color w:val="000000" w:themeColor="text1"/>
          <w:szCs w:val="21"/>
        </w:rPr>
        <w:t>（</w:t>
      </w:r>
      <w:r w:rsidR="008D4C46">
        <w:rPr>
          <w:rFonts w:cs="Times New Roman" w:hint="eastAsia"/>
          <w:bCs/>
          <w:color w:val="000000" w:themeColor="text1"/>
          <w:szCs w:val="21"/>
        </w:rPr>
        <w:t>Contrast</w:t>
      </w:r>
      <w:r w:rsidR="008D4C46">
        <w:rPr>
          <w:rFonts w:cs="Times New Roman" w:hint="eastAsia"/>
          <w:bCs/>
          <w:color w:val="000000" w:themeColor="text1"/>
          <w:szCs w:val="21"/>
        </w:rPr>
        <w:t>），刺激，</w:t>
      </w:r>
      <w:r w:rsidR="00AF4008">
        <w:rPr>
          <w:rFonts w:cs="Times New Roman" w:hint="eastAsia"/>
          <w:bCs/>
          <w:color w:val="000000" w:themeColor="text1"/>
          <w:szCs w:val="21"/>
        </w:rPr>
        <w:t>样本的人口学情况，任务过程</w:t>
      </w:r>
      <w:r w:rsidR="002838EF">
        <w:rPr>
          <w:rFonts w:cs="Times New Roman" w:hint="eastAsia"/>
          <w:bCs/>
          <w:color w:val="000000" w:themeColor="text1"/>
          <w:szCs w:val="21"/>
        </w:rPr>
        <w:t>。除此之外，</w:t>
      </w:r>
      <w:r w:rsidR="002E2DF9" w:rsidRPr="002E2DF9">
        <w:rPr>
          <w:rFonts w:cs="Times New Roman" w:hint="eastAsia"/>
          <w:bCs/>
          <w:color w:val="000000" w:themeColor="text1"/>
          <w:szCs w:val="21"/>
        </w:rPr>
        <w:t>该</w:t>
      </w:r>
      <w:r w:rsidR="002E2DF9">
        <w:rPr>
          <w:rFonts w:cs="Times New Roman" w:hint="eastAsia"/>
          <w:bCs/>
          <w:color w:val="000000" w:themeColor="text1"/>
          <w:szCs w:val="21"/>
        </w:rPr>
        <w:t>数据库</w:t>
      </w:r>
      <w:r w:rsidR="002E2DF9" w:rsidRPr="002E2DF9">
        <w:rPr>
          <w:rFonts w:cs="Times New Roman" w:hint="eastAsia"/>
          <w:bCs/>
          <w:color w:val="000000" w:themeColor="text1"/>
          <w:szCs w:val="21"/>
        </w:rPr>
        <w:t>框架</w:t>
      </w:r>
      <w:r w:rsidR="002838EF">
        <w:rPr>
          <w:rFonts w:cs="Times New Roman" w:hint="eastAsia"/>
          <w:bCs/>
          <w:color w:val="000000" w:themeColor="text1"/>
          <w:szCs w:val="21"/>
        </w:rPr>
        <w:t>还区分了行为与神经成像</w:t>
      </w:r>
      <w:r w:rsidR="00AD0A78">
        <w:rPr>
          <w:rFonts w:cs="Times New Roman" w:hint="eastAsia"/>
          <w:bCs/>
          <w:color w:val="000000" w:themeColor="text1"/>
          <w:szCs w:val="21"/>
        </w:rPr>
        <w:t>两个层面的“自我参照”的操作性定义</w:t>
      </w:r>
      <w:r w:rsidR="00144AEB">
        <w:rPr>
          <w:rFonts w:cs="Times New Roman" w:hint="eastAsia"/>
          <w:bCs/>
          <w:color w:val="000000" w:themeColor="text1"/>
          <w:szCs w:val="21"/>
        </w:rPr>
        <w:t>。</w:t>
      </w:r>
      <w:r w:rsidR="00122110">
        <w:rPr>
          <w:rFonts w:cs="Times New Roman" w:hint="eastAsia"/>
          <w:bCs/>
          <w:color w:val="000000" w:themeColor="text1"/>
          <w:szCs w:val="21"/>
        </w:rPr>
        <w:t>该框架</w:t>
      </w:r>
      <w:r w:rsidR="00144AEB">
        <w:rPr>
          <w:rFonts w:cs="Times New Roman" w:hint="eastAsia"/>
          <w:bCs/>
          <w:color w:val="000000" w:themeColor="text1"/>
          <w:szCs w:val="21"/>
        </w:rPr>
        <w:t>的建立</w:t>
      </w:r>
      <w:r w:rsidR="00122110">
        <w:rPr>
          <w:rFonts w:cs="Times New Roman" w:hint="eastAsia"/>
          <w:color w:val="000000" w:themeColor="text1"/>
          <w:szCs w:val="21"/>
        </w:rPr>
        <w:t>为自我参照提供更精细的元分析的数据库</w:t>
      </w:r>
      <w:r w:rsidR="00122110">
        <w:rPr>
          <w:rFonts w:cs="Times New Roman" w:hint="eastAsia"/>
          <w:color w:val="000000" w:themeColor="text1"/>
          <w:szCs w:val="21"/>
        </w:rPr>
        <w:t>，</w:t>
      </w:r>
      <w:r w:rsidRPr="008E4617">
        <w:rPr>
          <w:rFonts w:cs="Times New Roman" w:hint="eastAsia"/>
          <w:bCs/>
          <w:color w:val="000000" w:themeColor="text1"/>
          <w:szCs w:val="21"/>
        </w:rPr>
        <w:t>将</w:t>
      </w:r>
      <w:r w:rsidR="0006451E">
        <w:rPr>
          <w:rFonts w:cs="Times New Roman" w:hint="eastAsia"/>
          <w:bCs/>
          <w:color w:val="000000" w:themeColor="text1"/>
          <w:szCs w:val="21"/>
        </w:rPr>
        <w:t>利于</w:t>
      </w:r>
      <w:r w:rsidR="00B338EB">
        <w:rPr>
          <w:rFonts w:cs="Times New Roman" w:hint="eastAsia"/>
          <w:bCs/>
          <w:color w:val="000000" w:themeColor="text1"/>
          <w:szCs w:val="21"/>
        </w:rPr>
        <w:t>比较不同操作化定义</w:t>
      </w:r>
      <w:r w:rsidR="00DA1FAF">
        <w:rPr>
          <w:rFonts w:cs="Times New Roman" w:hint="eastAsia"/>
          <w:bCs/>
          <w:color w:val="000000" w:themeColor="text1"/>
          <w:szCs w:val="21"/>
        </w:rPr>
        <w:t>对自我参照过程产生的影响</w:t>
      </w:r>
      <w:r w:rsidR="00B338EB">
        <w:rPr>
          <w:rFonts w:cs="Times New Roman" w:hint="eastAsia"/>
          <w:bCs/>
          <w:color w:val="000000" w:themeColor="text1"/>
          <w:szCs w:val="21"/>
        </w:rPr>
        <w:t>，使</w:t>
      </w:r>
      <w:r w:rsidR="00B338EB" w:rsidRPr="008E4617">
        <w:rPr>
          <w:rFonts w:cs="Times New Roman" w:hint="eastAsia"/>
          <w:bCs/>
          <w:color w:val="000000" w:themeColor="text1"/>
          <w:szCs w:val="21"/>
        </w:rPr>
        <w:t>心理概念与任务之间的关系</w:t>
      </w:r>
      <w:r w:rsidR="00B338EB">
        <w:rPr>
          <w:rFonts w:cs="Times New Roman" w:hint="eastAsia"/>
          <w:bCs/>
          <w:color w:val="000000" w:themeColor="text1"/>
          <w:szCs w:val="21"/>
        </w:rPr>
        <w:t>更加清晰</w:t>
      </w:r>
      <w:r w:rsidR="00DA1FAF">
        <w:rPr>
          <w:rFonts w:cs="Times New Roman" w:hint="eastAsia"/>
          <w:bCs/>
          <w:color w:val="000000" w:themeColor="text1"/>
          <w:szCs w:val="21"/>
        </w:rPr>
        <w:t>，</w:t>
      </w:r>
      <w:r w:rsidR="002533F7">
        <w:rPr>
          <w:rFonts w:cs="Times New Roman" w:hint="eastAsia"/>
          <w:bCs/>
          <w:color w:val="000000" w:themeColor="text1"/>
          <w:szCs w:val="21"/>
        </w:rPr>
        <w:t>促进了</w:t>
      </w:r>
      <w:r w:rsidR="00235039">
        <w:rPr>
          <w:rFonts w:cs="Times New Roman" w:hint="eastAsia"/>
          <w:bCs/>
          <w:color w:val="000000" w:themeColor="text1"/>
          <w:szCs w:val="21"/>
        </w:rPr>
        <w:t>“自我参照”这一</w:t>
      </w:r>
      <w:proofErr w:type="gramStart"/>
      <w:r w:rsidR="00235039">
        <w:rPr>
          <w:rFonts w:cs="Times New Roman" w:hint="eastAsia"/>
          <w:bCs/>
          <w:color w:val="000000" w:themeColor="text1"/>
          <w:szCs w:val="21"/>
        </w:rPr>
        <w:t>构念使用</w:t>
      </w:r>
      <w:proofErr w:type="gramEnd"/>
      <w:r w:rsidR="00235039">
        <w:rPr>
          <w:rFonts w:cs="Times New Roman" w:hint="eastAsia"/>
          <w:bCs/>
          <w:color w:val="000000" w:themeColor="text1"/>
          <w:szCs w:val="21"/>
        </w:rPr>
        <w:t>的规范性，</w:t>
      </w:r>
      <w:r w:rsidRPr="008E4617">
        <w:rPr>
          <w:rFonts w:cs="Times New Roman" w:hint="eastAsia"/>
          <w:bCs/>
          <w:color w:val="000000" w:themeColor="text1"/>
          <w:szCs w:val="21"/>
        </w:rPr>
        <w:t>大大提高</w:t>
      </w:r>
      <w:r w:rsidR="006857E2">
        <w:rPr>
          <w:rFonts w:cs="Times New Roman" w:hint="eastAsia"/>
          <w:bCs/>
          <w:color w:val="000000" w:themeColor="text1"/>
          <w:szCs w:val="21"/>
        </w:rPr>
        <w:t>对自我参照</w:t>
      </w:r>
      <w:r w:rsidRPr="008E4617">
        <w:rPr>
          <w:rFonts w:cs="Times New Roman" w:hint="eastAsia"/>
          <w:bCs/>
          <w:color w:val="000000" w:themeColor="text1"/>
          <w:szCs w:val="21"/>
        </w:rPr>
        <w:t>认知</w:t>
      </w:r>
      <w:r w:rsidR="006857E2">
        <w:rPr>
          <w:rFonts w:cs="Times New Roman" w:hint="eastAsia"/>
          <w:bCs/>
          <w:color w:val="000000" w:themeColor="text1"/>
          <w:szCs w:val="21"/>
        </w:rPr>
        <w:t>脑区定位的精确性</w:t>
      </w:r>
      <w:r w:rsidR="008220CC">
        <w:rPr>
          <w:rFonts w:cs="Times New Roman" w:hint="eastAsia"/>
          <w:bCs/>
          <w:color w:val="000000" w:themeColor="text1"/>
          <w:szCs w:val="21"/>
        </w:rPr>
        <w:t>，便于自我参照的功能解码</w:t>
      </w:r>
      <w:r w:rsidR="00DA1FAF">
        <w:rPr>
          <w:rFonts w:cs="Times New Roman" w:hint="eastAsia"/>
          <w:bCs/>
          <w:color w:val="000000" w:themeColor="text1"/>
          <w:szCs w:val="21"/>
        </w:rPr>
        <w:t>，促进</w:t>
      </w:r>
      <w:r w:rsidR="002E0FD9">
        <w:rPr>
          <w:rFonts w:cs="Times New Roman" w:hint="eastAsia"/>
          <w:bCs/>
          <w:color w:val="000000" w:themeColor="text1"/>
          <w:szCs w:val="21"/>
        </w:rPr>
        <w:t>自我参照的认知网络的建立。</w:t>
      </w:r>
      <w:r w:rsidR="00CA1D88">
        <w:rPr>
          <w:rFonts w:cs="Times New Roman" w:hint="eastAsia"/>
          <w:bCs/>
          <w:color w:val="000000" w:themeColor="text1"/>
          <w:szCs w:val="21"/>
        </w:rPr>
        <w:t>对自我参照</w:t>
      </w:r>
      <w:r w:rsidR="00EA76E3">
        <w:rPr>
          <w:rFonts w:cs="Times New Roman" w:hint="eastAsia"/>
          <w:bCs/>
          <w:color w:val="000000" w:themeColor="text1"/>
          <w:szCs w:val="21"/>
        </w:rPr>
        <w:t>过程的大脑网络</w:t>
      </w:r>
      <w:r w:rsidR="00442BBE">
        <w:rPr>
          <w:rFonts w:cs="Times New Roman" w:hint="eastAsia"/>
          <w:bCs/>
          <w:color w:val="000000" w:themeColor="text1"/>
          <w:szCs w:val="21"/>
        </w:rPr>
        <w:t>的研究将</w:t>
      </w:r>
      <w:r w:rsidR="00916991">
        <w:rPr>
          <w:rFonts w:cs="Times New Roman" w:hint="eastAsia"/>
          <w:bCs/>
          <w:color w:val="000000" w:themeColor="text1"/>
          <w:szCs w:val="21"/>
        </w:rPr>
        <w:t>有助于理清其背后的</w:t>
      </w:r>
      <w:r w:rsidR="00A9708F">
        <w:rPr>
          <w:rFonts w:cs="Times New Roman" w:hint="eastAsia"/>
          <w:bCs/>
          <w:color w:val="000000" w:themeColor="text1"/>
          <w:szCs w:val="21"/>
        </w:rPr>
        <w:t>认知机制</w:t>
      </w:r>
      <w:r w:rsidR="003864A8">
        <w:rPr>
          <w:rFonts w:cs="Times New Roman" w:hint="eastAsia"/>
          <w:bCs/>
          <w:color w:val="000000" w:themeColor="text1"/>
          <w:szCs w:val="21"/>
        </w:rPr>
        <w:t>，为跨</w:t>
      </w:r>
      <w:r w:rsidR="00916991">
        <w:rPr>
          <w:rFonts w:cs="Times New Roman" w:hint="eastAsia"/>
          <w:bCs/>
          <w:color w:val="000000" w:themeColor="text1"/>
          <w:szCs w:val="21"/>
        </w:rPr>
        <w:t>精神</w:t>
      </w:r>
      <w:r w:rsidR="003864A8">
        <w:rPr>
          <w:rFonts w:cs="Times New Roman" w:hint="eastAsia"/>
          <w:bCs/>
          <w:color w:val="000000" w:themeColor="text1"/>
          <w:szCs w:val="21"/>
        </w:rPr>
        <w:t>疾病诊疗提供依据</w:t>
      </w:r>
      <w:r w:rsidR="00122110">
        <w:rPr>
          <w:rFonts w:cs="Times New Roman" w:hint="eastAsia"/>
          <w:bCs/>
          <w:color w:val="000000" w:themeColor="text1"/>
          <w:szCs w:val="21"/>
        </w:rPr>
        <w:t>。同时，本数据</w:t>
      </w:r>
      <w:r w:rsidR="0074202B">
        <w:rPr>
          <w:rFonts w:cs="Times New Roman" w:hint="eastAsia"/>
          <w:bCs/>
          <w:color w:val="000000" w:themeColor="text1"/>
          <w:szCs w:val="21"/>
        </w:rPr>
        <w:t>库的建立</w:t>
      </w:r>
      <w:r w:rsidR="00BF0FF5">
        <w:rPr>
          <w:rFonts w:cs="Times New Roman" w:hint="eastAsia"/>
          <w:bCs/>
          <w:color w:val="000000" w:themeColor="text1"/>
          <w:szCs w:val="21"/>
        </w:rPr>
        <w:t>为</w:t>
      </w:r>
      <w:r w:rsidR="00122110">
        <w:rPr>
          <w:rFonts w:cs="Times New Roman" w:hint="eastAsia"/>
          <w:bCs/>
          <w:color w:val="000000" w:themeColor="text1"/>
          <w:szCs w:val="21"/>
        </w:rPr>
        <w:t>后续</w:t>
      </w:r>
      <w:r w:rsidR="00D23661">
        <w:rPr>
          <w:rFonts w:cs="Times New Roman" w:hint="eastAsia"/>
          <w:bCs/>
          <w:color w:val="000000" w:themeColor="text1"/>
          <w:szCs w:val="21"/>
        </w:rPr>
        <w:t>可能</w:t>
      </w:r>
      <w:r w:rsidR="00235039">
        <w:rPr>
          <w:rFonts w:cs="Times New Roman" w:hint="eastAsia"/>
          <w:bCs/>
          <w:color w:val="000000" w:themeColor="text1"/>
          <w:szCs w:val="21"/>
        </w:rPr>
        <w:t>从事类似数据库</w:t>
      </w:r>
      <w:r w:rsidR="0074202B">
        <w:rPr>
          <w:rFonts w:cs="Times New Roman" w:hint="eastAsia"/>
          <w:bCs/>
          <w:color w:val="000000" w:themeColor="text1"/>
          <w:szCs w:val="21"/>
        </w:rPr>
        <w:t>构建的学者提供了一定参考依据。</w:t>
      </w:r>
    </w:p>
    <w:p w14:paraId="40DD456C" w14:textId="77777777" w:rsidR="008F7627" w:rsidRDefault="00006A4E">
      <w:pPr>
        <w:keepNext/>
        <w:keepLines/>
        <w:spacing w:beforeLines="50" w:before="156" w:afterLines="50" w:after="156"/>
        <w:ind w:rightChars="100" w:right="210"/>
        <w:outlineLvl w:val="1"/>
        <w:rPr>
          <w:rFonts w:cs="Times New Roman"/>
          <w:bCs/>
          <w:szCs w:val="21"/>
        </w:rPr>
      </w:pPr>
      <w:r>
        <w:rPr>
          <w:rFonts w:cs="Times New Roman"/>
          <w:b/>
          <w:bCs/>
          <w:sz w:val="28"/>
          <w:szCs w:val="28"/>
        </w:rPr>
        <w:t>数据使用方法和建议</w:t>
      </w:r>
    </w:p>
    <w:p w14:paraId="03BD1834" w14:textId="77777777" w:rsidR="008F7627" w:rsidRDefault="00006A4E">
      <w:pPr>
        <w:keepNext/>
        <w:keepLines/>
        <w:spacing w:beforeLines="50" w:before="156" w:afterLines="50" w:after="156"/>
        <w:ind w:rightChars="100" w:right="210"/>
        <w:outlineLvl w:val="1"/>
        <w:rPr>
          <w:rFonts w:cs="Times New Roman"/>
          <w:b/>
          <w:bCs/>
          <w:sz w:val="28"/>
          <w:szCs w:val="28"/>
        </w:rPr>
      </w:pPr>
      <w:r>
        <w:rPr>
          <w:rFonts w:cs="Times New Roman" w:hint="eastAsia"/>
          <w:b/>
          <w:bCs/>
          <w:sz w:val="28"/>
          <w:szCs w:val="28"/>
        </w:rPr>
        <w:t>数据可用性声明（可选）</w:t>
      </w:r>
    </w:p>
    <w:p w14:paraId="08563FD0" w14:textId="77777777" w:rsidR="008F7627" w:rsidRDefault="008F7627" w:rsidP="00EE2388">
      <w:pPr>
        <w:rPr>
          <w:rFonts w:cs="Times New Roman"/>
          <w:b/>
          <w:bCs/>
          <w:sz w:val="24"/>
          <w:szCs w:val="24"/>
        </w:rPr>
      </w:pPr>
    </w:p>
    <w:p w14:paraId="6FDAB586" w14:textId="77777777" w:rsidR="008F7627" w:rsidRPr="00EE2388" w:rsidRDefault="00006A4E">
      <w:pPr>
        <w:keepNext/>
        <w:keepLines/>
        <w:spacing w:beforeLines="50" w:before="156" w:afterLines="50" w:after="156"/>
        <w:ind w:rightChars="100" w:right="210"/>
        <w:outlineLvl w:val="1"/>
        <w:rPr>
          <w:rFonts w:cs="Times New Roman"/>
          <w:b/>
          <w:bCs/>
          <w:sz w:val="24"/>
          <w:szCs w:val="24"/>
        </w:rPr>
      </w:pPr>
      <w:commentRangeStart w:id="94"/>
      <w:r>
        <w:rPr>
          <w:rFonts w:cs="Times New Roman"/>
          <w:b/>
          <w:bCs/>
          <w:sz w:val="24"/>
          <w:szCs w:val="24"/>
        </w:rPr>
        <w:t>参考文献</w:t>
      </w:r>
      <w:commentRangeEnd w:id="94"/>
      <w:r>
        <w:rPr>
          <w:rStyle w:val="a8"/>
        </w:rPr>
        <w:commentReference w:id="94"/>
      </w:r>
    </w:p>
    <w:p w14:paraId="41C3C0BE" w14:textId="77777777" w:rsidR="00803DC5" w:rsidRPr="00803DC5" w:rsidRDefault="00006A4E" w:rsidP="00803DC5">
      <w:pPr>
        <w:pStyle w:val="ab"/>
        <w:rPr>
          <w:rFonts w:cs="Times New Roman"/>
          <w:sz w:val="24"/>
        </w:rPr>
      </w:pPr>
      <w:r w:rsidRPr="00EE2388">
        <w:rPr>
          <w:b/>
          <w:bCs/>
        </w:rPr>
        <w:fldChar w:fldCharType="begin"/>
      </w:r>
      <w:r w:rsidR="003433F4">
        <w:rPr>
          <w:b/>
          <w:bCs/>
        </w:rPr>
        <w:instrText xml:space="preserve"> ADDIN ZOTERO_BIBL {"uncited":[],"omitted":[],"custom":[]} CSL_BIBLIOGRAPHY </w:instrText>
      </w:r>
      <w:r w:rsidRPr="00EE2388">
        <w:rPr>
          <w:b/>
          <w:bCs/>
        </w:rPr>
        <w:fldChar w:fldCharType="separate"/>
      </w:r>
      <w:r w:rsidR="00803DC5" w:rsidRPr="00803DC5">
        <w:rPr>
          <w:rFonts w:cs="Times New Roman"/>
          <w:sz w:val="24"/>
        </w:rPr>
        <w:t xml:space="preserve">Andrews-Hanna, J. R., Reidler, J. S., </w:t>
      </w:r>
      <w:proofErr w:type="spellStart"/>
      <w:r w:rsidR="00803DC5" w:rsidRPr="00803DC5">
        <w:rPr>
          <w:rFonts w:cs="Times New Roman"/>
          <w:sz w:val="24"/>
        </w:rPr>
        <w:t>Sepulcre</w:t>
      </w:r>
      <w:proofErr w:type="spellEnd"/>
      <w:r w:rsidR="00803DC5" w:rsidRPr="00803DC5">
        <w:rPr>
          <w:rFonts w:cs="Times New Roman"/>
          <w:sz w:val="24"/>
        </w:rPr>
        <w:t xml:space="preserve">, J., Poulin, R., &amp; Buckner, R. L. (2010). Functional-Anatomic Fractionation of the Brain’s Default Network. </w:t>
      </w:r>
      <w:r w:rsidR="00803DC5" w:rsidRPr="00803DC5">
        <w:rPr>
          <w:rFonts w:cs="Times New Roman"/>
          <w:i/>
          <w:iCs/>
          <w:sz w:val="24"/>
        </w:rPr>
        <w:t>Neuron</w:t>
      </w:r>
      <w:r w:rsidR="00803DC5" w:rsidRPr="00803DC5">
        <w:rPr>
          <w:rFonts w:cs="Times New Roman"/>
          <w:sz w:val="24"/>
        </w:rPr>
        <w:t xml:space="preserve">, </w:t>
      </w:r>
      <w:r w:rsidR="00803DC5" w:rsidRPr="00803DC5">
        <w:rPr>
          <w:rFonts w:cs="Times New Roman"/>
          <w:i/>
          <w:iCs/>
          <w:sz w:val="24"/>
        </w:rPr>
        <w:t>65</w:t>
      </w:r>
      <w:r w:rsidR="00803DC5" w:rsidRPr="00803DC5">
        <w:rPr>
          <w:rFonts w:cs="Times New Roman"/>
          <w:sz w:val="24"/>
        </w:rPr>
        <w:t>(4), 550–562. https://doi.org/10.1016/j.neuron.2010.02.005</w:t>
      </w:r>
    </w:p>
    <w:p w14:paraId="0DC60D05" w14:textId="77777777" w:rsidR="00803DC5" w:rsidRPr="00803DC5" w:rsidRDefault="00803DC5" w:rsidP="00803DC5">
      <w:pPr>
        <w:pStyle w:val="ab"/>
        <w:rPr>
          <w:rFonts w:cs="Times New Roman"/>
          <w:sz w:val="24"/>
        </w:rPr>
      </w:pPr>
      <w:r w:rsidRPr="00803DC5">
        <w:rPr>
          <w:rFonts w:cs="Times New Roman"/>
          <w:sz w:val="24"/>
        </w:rPr>
        <w:t xml:space="preserve">Benoit, R. G., Gilbert, S. J., Volle, E., &amp; Burgess, P. W. (2010). When I think about me and simulate you: Medial rostral prefrontal cortex and self-referential processes. </w:t>
      </w:r>
      <w:proofErr w:type="spellStart"/>
      <w:r w:rsidRPr="00803DC5">
        <w:rPr>
          <w:rFonts w:cs="Times New Roman"/>
          <w:i/>
          <w:iCs/>
          <w:sz w:val="24"/>
        </w:rPr>
        <w:t>NeuroImage</w:t>
      </w:r>
      <w:proofErr w:type="spellEnd"/>
      <w:r w:rsidRPr="00803DC5">
        <w:rPr>
          <w:rFonts w:cs="Times New Roman"/>
          <w:sz w:val="24"/>
        </w:rPr>
        <w:t xml:space="preserve">, </w:t>
      </w:r>
      <w:r w:rsidRPr="00803DC5">
        <w:rPr>
          <w:rFonts w:cs="Times New Roman"/>
          <w:i/>
          <w:iCs/>
          <w:sz w:val="24"/>
        </w:rPr>
        <w:t>50</w:t>
      </w:r>
      <w:r w:rsidRPr="00803DC5">
        <w:rPr>
          <w:rFonts w:cs="Times New Roman"/>
          <w:sz w:val="24"/>
        </w:rPr>
        <w:t xml:space="preserve">(3), 1340–1349. </w:t>
      </w:r>
      <w:r w:rsidRPr="00803DC5">
        <w:rPr>
          <w:rFonts w:cs="Times New Roman"/>
          <w:sz w:val="24"/>
        </w:rPr>
        <w:lastRenderedPageBreak/>
        <w:t>https://doi.org/10.1016/j.neuroimage.2009.12.091</w:t>
      </w:r>
    </w:p>
    <w:p w14:paraId="01EE440C" w14:textId="77777777" w:rsidR="00803DC5" w:rsidRPr="00803DC5" w:rsidRDefault="00803DC5" w:rsidP="00803DC5">
      <w:pPr>
        <w:pStyle w:val="ab"/>
        <w:rPr>
          <w:rFonts w:cs="Times New Roman"/>
          <w:sz w:val="24"/>
        </w:rPr>
      </w:pPr>
      <w:r w:rsidRPr="00803DC5">
        <w:rPr>
          <w:rFonts w:cs="Times New Roman"/>
          <w:sz w:val="24"/>
        </w:rPr>
        <w:t xml:space="preserve">Buckner, R. L., Andrews-Hanna, J. R., &amp; Schacter, D. L. (2008). </w:t>
      </w:r>
      <w:r w:rsidRPr="00803DC5">
        <w:rPr>
          <w:rFonts w:cs="Times New Roman"/>
          <w:i/>
          <w:iCs/>
          <w:sz w:val="24"/>
        </w:rPr>
        <w:t>The Brain’s Default Network</w:t>
      </w:r>
      <w:r w:rsidRPr="00803DC5">
        <w:rPr>
          <w:rFonts w:cs="Times New Roman"/>
          <w:sz w:val="24"/>
        </w:rPr>
        <w:t xml:space="preserve">: </w:t>
      </w:r>
      <w:r w:rsidRPr="00803DC5">
        <w:rPr>
          <w:rFonts w:cs="Times New Roman"/>
          <w:i/>
          <w:iCs/>
          <w:sz w:val="24"/>
        </w:rPr>
        <w:t>Anatomy, Function, and Relevance to Disease</w:t>
      </w:r>
      <w:r w:rsidRPr="00803DC5">
        <w:rPr>
          <w:rFonts w:cs="Times New Roman"/>
          <w:sz w:val="24"/>
        </w:rPr>
        <w:t xml:space="preserve">. </w:t>
      </w:r>
      <w:r w:rsidRPr="00803DC5">
        <w:rPr>
          <w:rFonts w:cs="Times New Roman"/>
          <w:i/>
          <w:iCs/>
          <w:sz w:val="24"/>
        </w:rPr>
        <w:t>Annals of the New York Academy of Sciences</w:t>
      </w:r>
      <w:r w:rsidRPr="00803DC5">
        <w:rPr>
          <w:rFonts w:cs="Times New Roman"/>
          <w:sz w:val="24"/>
        </w:rPr>
        <w:t xml:space="preserve">, </w:t>
      </w:r>
      <w:r w:rsidRPr="00803DC5">
        <w:rPr>
          <w:rFonts w:cs="Times New Roman"/>
          <w:i/>
          <w:iCs/>
          <w:sz w:val="24"/>
        </w:rPr>
        <w:t>1124</w:t>
      </w:r>
      <w:r w:rsidRPr="00803DC5">
        <w:rPr>
          <w:rFonts w:cs="Times New Roman"/>
          <w:sz w:val="24"/>
        </w:rPr>
        <w:t>(1), 1–38. https://doi.org/10.1196/annals.1440.011</w:t>
      </w:r>
    </w:p>
    <w:p w14:paraId="2CB541EC" w14:textId="77777777" w:rsidR="00803DC5" w:rsidRPr="00803DC5" w:rsidRDefault="00803DC5" w:rsidP="00803DC5">
      <w:pPr>
        <w:pStyle w:val="ab"/>
        <w:rPr>
          <w:rFonts w:cs="Times New Roman"/>
          <w:sz w:val="24"/>
        </w:rPr>
      </w:pPr>
      <w:proofErr w:type="spellStart"/>
      <w:r w:rsidRPr="00803DC5">
        <w:rPr>
          <w:rFonts w:cs="Times New Roman"/>
          <w:sz w:val="24"/>
        </w:rPr>
        <w:t>Dockès</w:t>
      </w:r>
      <w:proofErr w:type="spellEnd"/>
      <w:r w:rsidRPr="00803DC5">
        <w:rPr>
          <w:rFonts w:cs="Times New Roman"/>
          <w:sz w:val="24"/>
        </w:rPr>
        <w:t xml:space="preserve">, J., Poldrack, R. A., </w:t>
      </w:r>
      <w:proofErr w:type="spellStart"/>
      <w:r w:rsidRPr="00803DC5">
        <w:rPr>
          <w:rFonts w:cs="Times New Roman"/>
          <w:sz w:val="24"/>
        </w:rPr>
        <w:t>Primet</w:t>
      </w:r>
      <w:proofErr w:type="spellEnd"/>
      <w:r w:rsidRPr="00803DC5">
        <w:rPr>
          <w:rFonts w:cs="Times New Roman"/>
          <w:sz w:val="24"/>
        </w:rPr>
        <w:t xml:space="preserve">, R., </w:t>
      </w:r>
      <w:proofErr w:type="spellStart"/>
      <w:r w:rsidRPr="00803DC5">
        <w:rPr>
          <w:rFonts w:cs="Times New Roman"/>
          <w:sz w:val="24"/>
        </w:rPr>
        <w:t>Gözükan</w:t>
      </w:r>
      <w:proofErr w:type="spellEnd"/>
      <w:r w:rsidRPr="00803DC5">
        <w:rPr>
          <w:rFonts w:cs="Times New Roman"/>
          <w:sz w:val="24"/>
        </w:rPr>
        <w:t xml:space="preserve">, H., </w:t>
      </w:r>
      <w:proofErr w:type="spellStart"/>
      <w:r w:rsidRPr="00803DC5">
        <w:rPr>
          <w:rFonts w:cs="Times New Roman"/>
          <w:sz w:val="24"/>
        </w:rPr>
        <w:t>Yarkoni</w:t>
      </w:r>
      <w:proofErr w:type="spellEnd"/>
      <w:r w:rsidRPr="00803DC5">
        <w:rPr>
          <w:rFonts w:cs="Times New Roman"/>
          <w:sz w:val="24"/>
        </w:rPr>
        <w:t xml:space="preserve">, T., Suchanek, F., Thirion, B., &amp; </w:t>
      </w:r>
      <w:proofErr w:type="spellStart"/>
      <w:r w:rsidRPr="00803DC5">
        <w:rPr>
          <w:rFonts w:cs="Times New Roman"/>
          <w:sz w:val="24"/>
        </w:rPr>
        <w:t>Varoquaux</w:t>
      </w:r>
      <w:proofErr w:type="spellEnd"/>
      <w:r w:rsidRPr="00803DC5">
        <w:rPr>
          <w:rFonts w:cs="Times New Roman"/>
          <w:sz w:val="24"/>
        </w:rPr>
        <w:t xml:space="preserve">, G. (2020). </w:t>
      </w:r>
      <w:proofErr w:type="spellStart"/>
      <w:r w:rsidRPr="00803DC5">
        <w:rPr>
          <w:rFonts w:cs="Times New Roman"/>
          <w:sz w:val="24"/>
        </w:rPr>
        <w:t>NeuroQuery</w:t>
      </w:r>
      <w:proofErr w:type="spellEnd"/>
      <w:r w:rsidRPr="00803DC5">
        <w:rPr>
          <w:rFonts w:cs="Times New Roman"/>
          <w:sz w:val="24"/>
        </w:rPr>
        <w:t xml:space="preserve">, comprehensive meta-analysis of human brain mapping. </w:t>
      </w:r>
      <w:r w:rsidRPr="00803DC5">
        <w:rPr>
          <w:rFonts w:cs="Times New Roman"/>
          <w:i/>
          <w:iCs/>
          <w:sz w:val="24"/>
        </w:rPr>
        <w:t>ELife</w:t>
      </w:r>
      <w:r w:rsidRPr="00803DC5">
        <w:rPr>
          <w:rFonts w:cs="Times New Roman"/>
          <w:sz w:val="24"/>
        </w:rPr>
        <w:t xml:space="preserve">, </w:t>
      </w:r>
      <w:r w:rsidRPr="00803DC5">
        <w:rPr>
          <w:rFonts w:cs="Times New Roman"/>
          <w:i/>
          <w:iCs/>
          <w:sz w:val="24"/>
        </w:rPr>
        <w:t>9</w:t>
      </w:r>
      <w:r w:rsidRPr="00803DC5">
        <w:rPr>
          <w:rFonts w:cs="Times New Roman"/>
          <w:sz w:val="24"/>
        </w:rPr>
        <w:t>, e53385. https://doi.org/10.7554/eLife.53385</w:t>
      </w:r>
    </w:p>
    <w:p w14:paraId="40AED21A" w14:textId="77777777" w:rsidR="00803DC5" w:rsidRPr="00803DC5" w:rsidRDefault="00803DC5" w:rsidP="00803DC5">
      <w:pPr>
        <w:pStyle w:val="ab"/>
        <w:rPr>
          <w:rFonts w:cs="Times New Roman"/>
          <w:sz w:val="24"/>
        </w:rPr>
      </w:pPr>
      <w:r w:rsidRPr="00803DC5">
        <w:rPr>
          <w:rFonts w:cs="Times New Roman"/>
          <w:sz w:val="24"/>
        </w:rPr>
        <w:t xml:space="preserve">Fox, P. T., &amp; Lancaster, J. L. (2002). Opinion: Mapping context and content: the </w:t>
      </w:r>
      <w:proofErr w:type="spellStart"/>
      <w:r w:rsidRPr="00803DC5">
        <w:rPr>
          <w:rFonts w:cs="Times New Roman"/>
          <w:sz w:val="24"/>
        </w:rPr>
        <w:t>BrainMap</w:t>
      </w:r>
      <w:proofErr w:type="spellEnd"/>
      <w:r w:rsidRPr="00803DC5">
        <w:rPr>
          <w:rFonts w:cs="Times New Roman"/>
          <w:sz w:val="24"/>
        </w:rPr>
        <w:t xml:space="preserve"> model. </w:t>
      </w:r>
      <w:r w:rsidRPr="00803DC5">
        <w:rPr>
          <w:rFonts w:cs="Times New Roman"/>
          <w:i/>
          <w:iCs/>
          <w:sz w:val="24"/>
        </w:rPr>
        <w:t>Nature Reviews. Neuroscience</w:t>
      </w:r>
      <w:r w:rsidRPr="00803DC5">
        <w:rPr>
          <w:rFonts w:cs="Times New Roman"/>
          <w:sz w:val="24"/>
        </w:rPr>
        <w:t xml:space="preserve">, </w:t>
      </w:r>
      <w:r w:rsidRPr="00803DC5">
        <w:rPr>
          <w:rFonts w:cs="Times New Roman"/>
          <w:i/>
          <w:iCs/>
          <w:sz w:val="24"/>
        </w:rPr>
        <w:t>3</w:t>
      </w:r>
      <w:r w:rsidRPr="00803DC5">
        <w:rPr>
          <w:rFonts w:cs="Times New Roman"/>
          <w:sz w:val="24"/>
        </w:rPr>
        <w:t>(4), 319–321. https://doi.org/10.1038/nrn789</w:t>
      </w:r>
    </w:p>
    <w:p w14:paraId="0DBF1859" w14:textId="77777777" w:rsidR="00803DC5" w:rsidRPr="00803DC5" w:rsidRDefault="00803DC5" w:rsidP="00803DC5">
      <w:pPr>
        <w:pStyle w:val="ab"/>
        <w:rPr>
          <w:rFonts w:cs="Times New Roman"/>
          <w:sz w:val="24"/>
        </w:rPr>
      </w:pPr>
      <w:r w:rsidRPr="00803DC5">
        <w:rPr>
          <w:rFonts w:cs="Times New Roman"/>
          <w:sz w:val="24"/>
        </w:rPr>
        <w:t xml:space="preserve">Gaddy, M. A., &amp; Ingram, R. E. (2014). A meta-analytic review of mood-congruent implicit memory in depressed mood. </w:t>
      </w:r>
      <w:r w:rsidRPr="00803DC5">
        <w:rPr>
          <w:rFonts w:cs="Times New Roman"/>
          <w:i/>
          <w:iCs/>
          <w:sz w:val="24"/>
        </w:rPr>
        <w:t>Clinical Psychology Review</w:t>
      </w:r>
      <w:r w:rsidRPr="00803DC5">
        <w:rPr>
          <w:rFonts w:cs="Times New Roman"/>
          <w:sz w:val="24"/>
        </w:rPr>
        <w:t xml:space="preserve">, </w:t>
      </w:r>
      <w:r w:rsidRPr="00803DC5">
        <w:rPr>
          <w:rFonts w:cs="Times New Roman"/>
          <w:i/>
          <w:iCs/>
          <w:sz w:val="24"/>
        </w:rPr>
        <w:t>34</w:t>
      </w:r>
      <w:r w:rsidRPr="00803DC5">
        <w:rPr>
          <w:rFonts w:cs="Times New Roman"/>
          <w:sz w:val="24"/>
        </w:rPr>
        <w:t>(5), 402–416. https://doi.org/10.1016/j.cpr.2014.06.001</w:t>
      </w:r>
    </w:p>
    <w:p w14:paraId="7715CD32" w14:textId="77777777" w:rsidR="00803DC5" w:rsidRPr="00803DC5" w:rsidRDefault="00803DC5" w:rsidP="00803DC5">
      <w:pPr>
        <w:pStyle w:val="ab"/>
        <w:rPr>
          <w:rFonts w:cs="Times New Roman"/>
          <w:sz w:val="24"/>
        </w:rPr>
      </w:pPr>
      <w:r w:rsidRPr="00803DC5">
        <w:rPr>
          <w:rFonts w:cs="Times New Roman"/>
          <w:sz w:val="24"/>
        </w:rPr>
        <w:t xml:space="preserve">Moray, N. (1959). Attention in Dichotic Listening: Affective Cues and the Influence of Instructions. </w:t>
      </w:r>
      <w:r w:rsidRPr="00803DC5">
        <w:rPr>
          <w:rFonts w:cs="Times New Roman"/>
          <w:i/>
          <w:iCs/>
          <w:sz w:val="24"/>
        </w:rPr>
        <w:t>Quarterly Journal of Experimental Psychology</w:t>
      </w:r>
      <w:r w:rsidRPr="00803DC5">
        <w:rPr>
          <w:rFonts w:cs="Times New Roman"/>
          <w:sz w:val="24"/>
        </w:rPr>
        <w:t xml:space="preserve">, </w:t>
      </w:r>
      <w:r w:rsidRPr="00803DC5">
        <w:rPr>
          <w:rFonts w:cs="Times New Roman"/>
          <w:i/>
          <w:iCs/>
          <w:sz w:val="24"/>
        </w:rPr>
        <w:t>11</w:t>
      </w:r>
      <w:r w:rsidRPr="00803DC5">
        <w:rPr>
          <w:rFonts w:cs="Times New Roman"/>
          <w:sz w:val="24"/>
        </w:rPr>
        <w:t>(1), 56–60. https://doi.org/10.1080/17470215908416289</w:t>
      </w:r>
    </w:p>
    <w:p w14:paraId="1A6DE037" w14:textId="77777777" w:rsidR="00803DC5" w:rsidRPr="00803DC5" w:rsidRDefault="00803DC5" w:rsidP="00803DC5">
      <w:pPr>
        <w:pStyle w:val="ab"/>
        <w:rPr>
          <w:rFonts w:cs="Times New Roman"/>
          <w:sz w:val="24"/>
        </w:rPr>
      </w:pPr>
      <w:r w:rsidRPr="00803DC5">
        <w:rPr>
          <w:rFonts w:cs="Times New Roman"/>
          <w:sz w:val="24"/>
        </w:rPr>
        <w:t xml:space="preserve">Nolen-Hoeksema, S., Wisco, B. E., &amp; Lyubomirsky, S. (2008). Rethinking Rumination. </w:t>
      </w:r>
      <w:r w:rsidRPr="00803DC5">
        <w:rPr>
          <w:rFonts w:cs="Times New Roman"/>
          <w:i/>
          <w:iCs/>
          <w:sz w:val="24"/>
        </w:rPr>
        <w:t>Perspectives on Psychological Science</w:t>
      </w:r>
      <w:r w:rsidRPr="00803DC5">
        <w:rPr>
          <w:rFonts w:cs="Times New Roman"/>
          <w:sz w:val="24"/>
        </w:rPr>
        <w:t xml:space="preserve">, </w:t>
      </w:r>
      <w:r w:rsidRPr="00803DC5">
        <w:rPr>
          <w:rFonts w:cs="Times New Roman"/>
          <w:i/>
          <w:iCs/>
          <w:sz w:val="24"/>
        </w:rPr>
        <w:t>3</w:t>
      </w:r>
      <w:r w:rsidRPr="00803DC5">
        <w:rPr>
          <w:rFonts w:cs="Times New Roman"/>
          <w:sz w:val="24"/>
        </w:rPr>
        <w:t>(5), 400–424. https://doi.org/10.1111/j.1745-6924.2008.00088.x</w:t>
      </w:r>
    </w:p>
    <w:p w14:paraId="043F6AF0" w14:textId="77777777" w:rsidR="00803DC5" w:rsidRPr="00803DC5" w:rsidRDefault="00803DC5" w:rsidP="00803DC5">
      <w:pPr>
        <w:pStyle w:val="ab"/>
        <w:rPr>
          <w:rFonts w:cs="Times New Roman"/>
          <w:sz w:val="24"/>
        </w:rPr>
      </w:pPr>
      <w:proofErr w:type="spellStart"/>
      <w:r w:rsidRPr="00803DC5">
        <w:rPr>
          <w:rFonts w:cs="Times New Roman"/>
          <w:sz w:val="24"/>
        </w:rPr>
        <w:t>Northoff</w:t>
      </w:r>
      <w:proofErr w:type="spellEnd"/>
      <w:r w:rsidRPr="00803DC5">
        <w:rPr>
          <w:rFonts w:cs="Times New Roman"/>
          <w:sz w:val="24"/>
        </w:rPr>
        <w:t xml:space="preserve">, G., Heinzel, A., de Greck, M., </w:t>
      </w:r>
      <w:proofErr w:type="spellStart"/>
      <w:r w:rsidRPr="00803DC5">
        <w:rPr>
          <w:rFonts w:cs="Times New Roman"/>
          <w:sz w:val="24"/>
        </w:rPr>
        <w:t>Bermpohl</w:t>
      </w:r>
      <w:proofErr w:type="spellEnd"/>
      <w:r w:rsidRPr="00803DC5">
        <w:rPr>
          <w:rFonts w:cs="Times New Roman"/>
          <w:sz w:val="24"/>
        </w:rPr>
        <w:t xml:space="preserve">, F., </w:t>
      </w:r>
      <w:proofErr w:type="spellStart"/>
      <w:r w:rsidRPr="00803DC5">
        <w:rPr>
          <w:rFonts w:cs="Times New Roman"/>
          <w:sz w:val="24"/>
        </w:rPr>
        <w:t>Dobrowolny</w:t>
      </w:r>
      <w:proofErr w:type="spellEnd"/>
      <w:r w:rsidRPr="00803DC5">
        <w:rPr>
          <w:rFonts w:cs="Times New Roman"/>
          <w:sz w:val="24"/>
        </w:rPr>
        <w:t xml:space="preserve">, H., &amp; Panksepp, J. (2006). Self-referential processing in our brain—A meta-analysis of imaging studies on the self. </w:t>
      </w:r>
      <w:proofErr w:type="spellStart"/>
      <w:r w:rsidRPr="00803DC5">
        <w:rPr>
          <w:rFonts w:cs="Times New Roman"/>
          <w:i/>
          <w:iCs/>
          <w:sz w:val="24"/>
        </w:rPr>
        <w:t>NeuroImage</w:t>
      </w:r>
      <w:proofErr w:type="spellEnd"/>
      <w:r w:rsidRPr="00803DC5">
        <w:rPr>
          <w:rFonts w:cs="Times New Roman"/>
          <w:sz w:val="24"/>
        </w:rPr>
        <w:t xml:space="preserve">, </w:t>
      </w:r>
      <w:r w:rsidRPr="00803DC5">
        <w:rPr>
          <w:rFonts w:cs="Times New Roman"/>
          <w:i/>
          <w:iCs/>
          <w:sz w:val="24"/>
        </w:rPr>
        <w:t>31</w:t>
      </w:r>
      <w:r w:rsidRPr="00803DC5">
        <w:rPr>
          <w:rFonts w:cs="Times New Roman"/>
          <w:sz w:val="24"/>
        </w:rPr>
        <w:t xml:space="preserve">(1), 440–457. </w:t>
      </w:r>
      <w:r w:rsidRPr="00803DC5">
        <w:rPr>
          <w:rFonts w:cs="Times New Roman"/>
          <w:sz w:val="24"/>
        </w:rPr>
        <w:lastRenderedPageBreak/>
        <w:t>https://doi.org/10.1016/j.neuroimage.2005.12.002</w:t>
      </w:r>
    </w:p>
    <w:p w14:paraId="0FF61B35" w14:textId="77777777" w:rsidR="00803DC5" w:rsidRPr="00803DC5" w:rsidRDefault="00803DC5" w:rsidP="00803DC5">
      <w:pPr>
        <w:pStyle w:val="ab"/>
        <w:rPr>
          <w:rFonts w:cs="Times New Roman"/>
          <w:sz w:val="24"/>
        </w:rPr>
      </w:pPr>
      <w:r w:rsidRPr="00803DC5">
        <w:rPr>
          <w:rFonts w:cs="Times New Roman"/>
          <w:sz w:val="24"/>
        </w:rPr>
        <w:t xml:space="preserve">Padmanabhan, A., Lynch, C. J., Schaer, M., &amp; Menon, V. (2017). The Default Mode Network in Autism. </w:t>
      </w:r>
      <w:r w:rsidRPr="00803DC5">
        <w:rPr>
          <w:rFonts w:cs="Times New Roman"/>
          <w:i/>
          <w:iCs/>
          <w:sz w:val="24"/>
        </w:rPr>
        <w:t>Biological Psychiatry: Cognitive Neuroscience and Neuroimaging</w:t>
      </w:r>
      <w:r w:rsidRPr="00803DC5">
        <w:rPr>
          <w:rFonts w:cs="Times New Roman"/>
          <w:sz w:val="24"/>
        </w:rPr>
        <w:t xml:space="preserve">, </w:t>
      </w:r>
      <w:r w:rsidRPr="00803DC5">
        <w:rPr>
          <w:rFonts w:cs="Times New Roman"/>
          <w:i/>
          <w:iCs/>
          <w:sz w:val="24"/>
        </w:rPr>
        <w:t>2</w:t>
      </w:r>
      <w:r w:rsidRPr="00803DC5">
        <w:rPr>
          <w:rFonts w:cs="Times New Roman"/>
          <w:sz w:val="24"/>
        </w:rPr>
        <w:t>(6), 476–486. https://doi.org/10.1016/j.bpsc.2017.04.004</w:t>
      </w:r>
    </w:p>
    <w:p w14:paraId="6F7E858F" w14:textId="77777777" w:rsidR="00803DC5" w:rsidRPr="00803DC5" w:rsidRDefault="00803DC5" w:rsidP="00803DC5">
      <w:pPr>
        <w:pStyle w:val="ab"/>
        <w:rPr>
          <w:rFonts w:cs="Times New Roman"/>
          <w:sz w:val="24"/>
        </w:rPr>
      </w:pPr>
      <w:r w:rsidRPr="00803DC5">
        <w:rPr>
          <w:rFonts w:cs="Times New Roman"/>
          <w:sz w:val="24"/>
        </w:rPr>
        <w:t xml:space="preserve">Rogers, T. B., Kuiper, N. A., &amp; Kirker, W. S. (1977). Self-reference and the encoding of personal information. </w:t>
      </w:r>
      <w:r w:rsidRPr="00803DC5">
        <w:rPr>
          <w:rFonts w:cs="Times New Roman"/>
          <w:i/>
          <w:iCs/>
          <w:sz w:val="24"/>
        </w:rPr>
        <w:t>Journal of Personality and Social Psychology</w:t>
      </w:r>
      <w:r w:rsidRPr="00803DC5">
        <w:rPr>
          <w:rFonts w:cs="Times New Roman"/>
          <w:sz w:val="24"/>
        </w:rPr>
        <w:t xml:space="preserve">, </w:t>
      </w:r>
      <w:r w:rsidRPr="00803DC5">
        <w:rPr>
          <w:rFonts w:cs="Times New Roman"/>
          <w:i/>
          <w:iCs/>
          <w:sz w:val="24"/>
        </w:rPr>
        <w:t>35</w:t>
      </w:r>
      <w:r w:rsidRPr="00803DC5">
        <w:rPr>
          <w:rFonts w:cs="Times New Roman"/>
          <w:sz w:val="24"/>
        </w:rPr>
        <w:t>(9), 677–688. https://doi.org/10.1037/0022-3514.35.9.677</w:t>
      </w:r>
    </w:p>
    <w:p w14:paraId="63D6BFD3" w14:textId="77777777" w:rsidR="00803DC5" w:rsidRPr="00803DC5" w:rsidRDefault="00803DC5" w:rsidP="00803DC5">
      <w:pPr>
        <w:pStyle w:val="ab"/>
        <w:rPr>
          <w:rFonts w:cs="Times New Roman"/>
          <w:sz w:val="24"/>
        </w:rPr>
      </w:pPr>
      <w:r w:rsidRPr="00803DC5">
        <w:rPr>
          <w:rFonts w:cs="Times New Roman"/>
          <w:sz w:val="24"/>
        </w:rPr>
        <w:t xml:space="preserve">Sheline, Y. I., </w:t>
      </w:r>
      <w:proofErr w:type="spellStart"/>
      <w:r w:rsidRPr="00803DC5">
        <w:rPr>
          <w:rFonts w:cs="Times New Roman"/>
          <w:sz w:val="24"/>
        </w:rPr>
        <w:t>Barch</w:t>
      </w:r>
      <w:proofErr w:type="spellEnd"/>
      <w:r w:rsidRPr="00803DC5">
        <w:rPr>
          <w:rFonts w:cs="Times New Roman"/>
          <w:sz w:val="24"/>
        </w:rPr>
        <w:t xml:space="preserve">, D. M., Price, J. L., Rundle, M. M., Vaishnavi, S. N., Snyder, A. Z., Mintun, M. A., Wang, S., Coalson, R. S., &amp; Raichle, M. E. (2009). The default mode network and self-referential processes in depression. </w:t>
      </w:r>
      <w:r w:rsidRPr="00803DC5">
        <w:rPr>
          <w:rFonts w:cs="Times New Roman"/>
          <w:i/>
          <w:iCs/>
          <w:sz w:val="24"/>
        </w:rPr>
        <w:t>Proceedings of the National Academy of Sciences</w:t>
      </w:r>
      <w:r w:rsidRPr="00803DC5">
        <w:rPr>
          <w:rFonts w:cs="Times New Roman"/>
          <w:sz w:val="24"/>
        </w:rPr>
        <w:t xml:space="preserve">, </w:t>
      </w:r>
      <w:r w:rsidRPr="00803DC5">
        <w:rPr>
          <w:rFonts w:cs="Times New Roman"/>
          <w:i/>
          <w:iCs/>
          <w:sz w:val="24"/>
        </w:rPr>
        <w:t>106</w:t>
      </w:r>
      <w:r w:rsidRPr="00803DC5">
        <w:rPr>
          <w:rFonts w:cs="Times New Roman"/>
          <w:sz w:val="24"/>
        </w:rPr>
        <w:t>(6), 1942–1947. https://doi.org/10.1073/pnas.0812686106</w:t>
      </w:r>
    </w:p>
    <w:p w14:paraId="4089EBAD" w14:textId="77777777" w:rsidR="00803DC5" w:rsidRPr="00803DC5" w:rsidRDefault="00803DC5" w:rsidP="00803DC5">
      <w:pPr>
        <w:pStyle w:val="ab"/>
        <w:rPr>
          <w:rFonts w:cs="Times New Roman"/>
          <w:sz w:val="24"/>
        </w:rPr>
      </w:pPr>
      <w:r w:rsidRPr="00803DC5">
        <w:rPr>
          <w:rFonts w:cs="Times New Roman"/>
          <w:sz w:val="24"/>
        </w:rPr>
        <w:t xml:space="preserve">Simpson, J. R., </w:t>
      </w:r>
      <w:proofErr w:type="spellStart"/>
      <w:r w:rsidRPr="00803DC5">
        <w:rPr>
          <w:rFonts w:cs="Times New Roman"/>
          <w:sz w:val="24"/>
        </w:rPr>
        <w:t>Drevets</w:t>
      </w:r>
      <w:proofErr w:type="spellEnd"/>
      <w:r w:rsidRPr="00803DC5">
        <w:rPr>
          <w:rFonts w:cs="Times New Roman"/>
          <w:sz w:val="24"/>
        </w:rPr>
        <w:t xml:space="preserve">, W. C., Snyder, A. Z., </w:t>
      </w:r>
      <w:proofErr w:type="spellStart"/>
      <w:r w:rsidRPr="00803DC5">
        <w:rPr>
          <w:rFonts w:cs="Times New Roman"/>
          <w:sz w:val="24"/>
        </w:rPr>
        <w:t>Gusnard</w:t>
      </w:r>
      <w:proofErr w:type="spellEnd"/>
      <w:r w:rsidRPr="00803DC5">
        <w:rPr>
          <w:rFonts w:cs="Times New Roman"/>
          <w:sz w:val="24"/>
        </w:rPr>
        <w:t xml:space="preserve">, D. A., &amp; Raichle, M. E. (2001). Emotion-induced changes in human medial prefrontal cortex: II. During anticipatory anxiety. </w:t>
      </w:r>
      <w:r w:rsidRPr="00803DC5">
        <w:rPr>
          <w:rFonts w:cs="Times New Roman"/>
          <w:i/>
          <w:iCs/>
          <w:sz w:val="24"/>
        </w:rPr>
        <w:t>Proceedings of the National Academy of Sciences</w:t>
      </w:r>
      <w:r w:rsidRPr="00803DC5">
        <w:rPr>
          <w:rFonts w:cs="Times New Roman"/>
          <w:sz w:val="24"/>
        </w:rPr>
        <w:t xml:space="preserve">, </w:t>
      </w:r>
      <w:r w:rsidRPr="00803DC5">
        <w:rPr>
          <w:rFonts w:cs="Times New Roman"/>
          <w:i/>
          <w:iCs/>
          <w:sz w:val="24"/>
        </w:rPr>
        <w:t>98</w:t>
      </w:r>
      <w:r w:rsidRPr="00803DC5">
        <w:rPr>
          <w:rFonts w:cs="Times New Roman"/>
          <w:sz w:val="24"/>
        </w:rPr>
        <w:t>(2), 688–693. https://doi.org/10.1073/pnas.98.2.688</w:t>
      </w:r>
    </w:p>
    <w:p w14:paraId="06232684" w14:textId="77777777" w:rsidR="00803DC5" w:rsidRPr="00803DC5" w:rsidRDefault="00803DC5" w:rsidP="00803DC5">
      <w:pPr>
        <w:pStyle w:val="ab"/>
        <w:rPr>
          <w:rFonts w:cs="Times New Roman"/>
          <w:sz w:val="24"/>
        </w:rPr>
      </w:pPr>
      <w:r w:rsidRPr="00803DC5">
        <w:rPr>
          <w:rFonts w:cs="Times New Roman"/>
          <w:sz w:val="24"/>
        </w:rPr>
        <w:t xml:space="preserve">van der Meer, L., </w:t>
      </w:r>
      <w:proofErr w:type="spellStart"/>
      <w:r w:rsidRPr="00803DC5">
        <w:rPr>
          <w:rFonts w:cs="Times New Roman"/>
          <w:sz w:val="24"/>
        </w:rPr>
        <w:t>Costafreda</w:t>
      </w:r>
      <w:proofErr w:type="spellEnd"/>
      <w:r w:rsidRPr="00803DC5">
        <w:rPr>
          <w:rFonts w:cs="Times New Roman"/>
          <w:sz w:val="24"/>
        </w:rPr>
        <w:t xml:space="preserve">, S., Aleman, A., &amp; David, A. S. (2010). Self-reflection and the brain: A theoretical review and meta-analysis of neuroimaging studies with implications for schizophrenia. </w:t>
      </w:r>
      <w:r w:rsidRPr="00803DC5">
        <w:rPr>
          <w:rFonts w:cs="Times New Roman"/>
          <w:i/>
          <w:iCs/>
          <w:sz w:val="24"/>
        </w:rPr>
        <w:t>Neuroscience &amp; Biobehavioral Reviews</w:t>
      </w:r>
      <w:r w:rsidRPr="00803DC5">
        <w:rPr>
          <w:rFonts w:cs="Times New Roman"/>
          <w:sz w:val="24"/>
        </w:rPr>
        <w:t xml:space="preserve">, </w:t>
      </w:r>
      <w:r w:rsidRPr="00803DC5">
        <w:rPr>
          <w:rFonts w:cs="Times New Roman"/>
          <w:i/>
          <w:iCs/>
          <w:sz w:val="24"/>
        </w:rPr>
        <w:t>34</w:t>
      </w:r>
      <w:r w:rsidRPr="00803DC5">
        <w:rPr>
          <w:rFonts w:cs="Times New Roman"/>
          <w:sz w:val="24"/>
        </w:rPr>
        <w:t>(6), 935–946. https://doi.org/10.1016/j.neubiorev.2009.12.004</w:t>
      </w:r>
    </w:p>
    <w:p w14:paraId="0D894131" w14:textId="77777777" w:rsidR="00803DC5" w:rsidRPr="00803DC5" w:rsidRDefault="00803DC5" w:rsidP="00803DC5">
      <w:pPr>
        <w:pStyle w:val="ab"/>
        <w:rPr>
          <w:rFonts w:cs="Times New Roman"/>
          <w:sz w:val="24"/>
        </w:rPr>
      </w:pPr>
      <w:proofErr w:type="spellStart"/>
      <w:r w:rsidRPr="00803DC5">
        <w:rPr>
          <w:rFonts w:cs="Times New Roman"/>
          <w:sz w:val="24"/>
        </w:rPr>
        <w:t>Yarkoni</w:t>
      </w:r>
      <w:proofErr w:type="spellEnd"/>
      <w:r w:rsidRPr="00803DC5">
        <w:rPr>
          <w:rFonts w:cs="Times New Roman"/>
          <w:sz w:val="24"/>
        </w:rPr>
        <w:t xml:space="preserve">, T., Poldrack, R. A., Nichols, T. E., Van Essen, D. C., &amp; Wager, T. D. (2011). Large-scale automated synthesis of human functional neuroimaging data. </w:t>
      </w:r>
      <w:r w:rsidRPr="00803DC5">
        <w:rPr>
          <w:rFonts w:cs="Times New Roman"/>
          <w:i/>
          <w:iCs/>
          <w:sz w:val="24"/>
        </w:rPr>
        <w:lastRenderedPageBreak/>
        <w:t>Nature Methods</w:t>
      </w:r>
      <w:r w:rsidRPr="00803DC5">
        <w:rPr>
          <w:rFonts w:cs="Times New Roman"/>
          <w:sz w:val="24"/>
        </w:rPr>
        <w:t xml:space="preserve">, </w:t>
      </w:r>
      <w:r w:rsidRPr="00803DC5">
        <w:rPr>
          <w:rFonts w:cs="Times New Roman"/>
          <w:i/>
          <w:iCs/>
          <w:sz w:val="24"/>
        </w:rPr>
        <w:t>8</w:t>
      </w:r>
      <w:r w:rsidRPr="00803DC5">
        <w:rPr>
          <w:rFonts w:cs="Times New Roman"/>
          <w:sz w:val="24"/>
        </w:rPr>
        <w:t>(8), 665–670. https://doi.org/10.1038/nmeth.1635</w:t>
      </w:r>
    </w:p>
    <w:p w14:paraId="1EEB672E" w14:textId="5EA5EA44" w:rsidR="008F7627" w:rsidRDefault="00006A4E">
      <w:pPr>
        <w:keepNext/>
        <w:keepLines/>
        <w:spacing w:beforeLines="50" w:before="156" w:afterLines="50" w:after="156"/>
        <w:ind w:rightChars="100" w:right="210" w:firstLine="562"/>
        <w:outlineLvl w:val="1"/>
        <w:rPr>
          <w:rFonts w:cs="Times New Roman"/>
          <w:b/>
          <w:bCs/>
          <w:sz w:val="28"/>
          <w:szCs w:val="28"/>
        </w:rPr>
      </w:pPr>
      <w:r w:rsidRPr="00EE2388">
        <w:rPr>
          <w:rFonts w:cs="Times New Roman"/>
          <w:b/>
          <w:bCs/>
          <w:sz w:val="24"/>
          <w:szCs w:val="24"/>
        </w:rPr>
        <w:fldChar w:fldCharType="end"/>
      </w:r>
    </w:p>
    <w:p w14:paraId="47E21B63" w14:textId="7FEEEB77" w:rsidR="008F7627" w:rsidRDefault="008F7627"/>
    <w:sectPr w:rsidR="008F762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Chuan-Peng Hu" w:date="2022-06-03T10:13:00Z" w:initials="CPH">
    <w:p w14:paraId="274D2C50" w14:textId="67CDF89C" w:rsidR="001852FF" w:rsidRDefault="001852FF">
      <w:pPr>
        <w:pStyle w:val="a3"/>
      </w:pPr>
      <w:r>
        <w:rPr>
          <w:rStyle w:val="a8"/>
        </w:rPr>
        <w:annotationRef/>
      </w:r>
      <w:proofErr w:type="spellStart"/>
      <w:r>
        <w:rPr>
          <w:rFonts w:hint="eastAsia"/>
        </w:rPr>
        <w:t>Yarkoni</w:t>
      </w:r>
      <w:proofErr w:type="spellEnd"/>
      <w:r>
        <w:t xml:space="preserve"> et al</w:t>
      </w:r>
    </w:p>
  </w:comment>
  <w:comment w:id="42" w:author="Hu, C-P" w:date="2022-06-02T07:04:00Z" w:initials="">
    <w:p w14:paraId="5D362569" w14:textId="77777777" w:rsidR="008F7627" w:rsidRDefault="00006A4E">
      <w:pPr>
        <w:pStyle w:val="a3"/>
      </w:pPr>
      <w:r>
        <w:rPr>
          <w:rFonts w:hint="eastAsia"/>
        </w:rPr>
        <w:t>可以包含非视觉刺激的研究</w:t>
      </w:r>
    </w:p>
  </w:comment>
  <w:comment w:id="65" w:author="Hu, C-P" w:date="2022-06-02T07:07:00Z" w:initials="">
    <w:p w14:paraId="5E334742" w14:textId="77777777" w:rsidR="008F7627" w:rsidRDefault="00006A4E">
      <w:pPr>
        <w:pStyle w:val="a3"/>
      </w:pPr>
      <w:r>
        <w:rPr>
          <w:rFonts w:hint="eastAsia"/>
        </w:rPr>
        <w:t>这是我们要探索的内容之一，即自我参照是如何定义的，不能使用这个排除标准。</w:t>
      </w:r>
    </w:p>
  </w:comment>
  <w:comment w:id="94" w:author="Hu, C-P" w:date="2022-06-02T07:08:00Z" w:initials="">
    <w:p w14:paraId="06973DD1" w14:textId="77777777" w:rsidR="008F7627" w:rsidRDefault="00006A4E">
      <w:pPr>
        <w:pStyle w:val="a3"/>
      </w:pPr>
      <w:r>
        <w:rPr>
          <w:rFonts w:hint="eastAsia"/>
        </w:rPr>
        <w:t>先使用</w:t>
      </w:r>
      <w:r>
        <w:rPr>
          <w:rFonts w:hint="eastAsia"/>
        </w:rPr>
        <w:t>A</w:t>
      </w:r>
      <w:r>
        <w:t>PA</w:t>
      </w:r>
      <w:r>
        <w:rPr>
          <w:rFonts w:hint="eastAsia"/>
        </w:rPr>
        <w:t>的格式来做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4D2C50" w15:done="0"/>
  <w15:commentEx w15:paraId="5D362569" w15:done="0"/>
  <w15:commentEx w15:paraId="5E334742" w15:done="0"/>
  <w15:commentEx w15:paraId="06973D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45D36" w16cex:dateUtc="2022-06-03T0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4D2C50" w16cid:durableId="26445D36"/>
  <w16cid:commentId w16cid:paraId="5D362569" w16cid:durableId="2643D482"/>
  <w16cid:commentId w16cid:paraId="5E334742" w16cid:durableId="2643D483"/>
  <w16cid:commentId w16cid:paraId="06973DD1" w16cid:durableId="2643D4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6A4FB" w14:textId="77777777" w:rsidR="005F11A0" w:rsidRDefault="005F11A0">
      <w:pPr>
        <w:spacing w:line="240" w:lineRule="auto"/>
      </w:pPr>
      <w:r>
        <w:separator/>
      </w:r>
    </w:p>
  </w:endnote>
  <w:endnote w:type="continuationSeparator" w:id="0">
    <w:p w14:paraId="657F1D64" w14:textId="77777777" w:rsidR="005F11A0" w:rsidRDefault="005F11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E105C" w14:textId="77777777" w:rsidR="005F11A0" w:rsidRDefault="005F11A0">
      <w:r>
        <w:separator/>
      </w:r>
    </w:p>
  </w:footnote>
  <w:footnote w:type="continuationSeparator" w:id="0">
    <w:p w14:paraId="4E8843B7" w14:textId="77777777" w:rsidR="005F11A0" w:rsidRDefault="005F11A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uan-Peng Hu">
    <w15:presenceInfo w15:providerId="Windows Live" w15:userId="b3f3f6a417be6905"/>
  </w15:person>
  <w15:person w15:author="Hu, C-P">
    <w15:presenceInfo w15:providerId="None" w15:userId="Hu, C-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VmMjJkZTAxOTZjYzcxYWQxNzg4ZmRhNjVkZDE2NDkifQ=="/>
  </w:docVars>
  <w:rsids>
    <w:rsidRoot w:val="009762AC"/>
    <w:rsid w:val="000024A5"/>
    <w:rsid w:val="00006A4E"/>
    <w:rsid w:val="0001676E"/>
    <w:rsid w:val="00024884"/>
    <w:rsid w:val="00042032"/>
    <w:rsid w:val="0006217A"/>
    <w:rsid w:val="0006451E"/>
    <w:rsid w:val="000762D1"/>
    <w:rsid w:val="000805F8"/>
    <w:rsid w:val="00086AB8"/>
    <w:rsid w:val="000C7E43"/>
    <w:rsid w:val="000D0810"/>
    <w:rsid w:val="000E695A"/>
    <w:rsid w:val="001140BC"/>
    <w:rsid w:val="00122110"/>
    <w:rsid w:val="001442AA"/>
    <w:rsid w:val="00144AEB"/>
    <w:rsid w:val="00165D5B"/>
    <w:rsid w:val="001668C1"/>
    <w:rsid w:val="001703CB"/>
    <w:rsid w:val="00170432"/>
    <w:rsid w:val="001852FF"/>
    <w:rsid w:val="001A02F1"/>
    <w:rsid w:val="001A2ECA"/>
    <w:rsid w:val="001D614A"/>
    <w:rsid w:val="001D713F"/>
    <w:rsid w:val="001E4D7E"/>
    <w:rsid w:val="001F226B"/>
    <w:rsid w:val="00235039"/>
    <w:rsid w:val="0024471C"/>
    <w:rsid w:val="00244F4A"/>
    <w:rsid w:val="002533F7"/>
    <w:rsid w:val="00270F5C"/>
    <w:rsid w:val="002838EF"/>
    <w:rsid w:val="002A7625"/>
    <w:rsid w:val="002C36C1"/>
    <w:rsid w:val="002D3F75"/>
    <w:rsid w:val="002E0FD9"/>
    <w:rsid w:val="002E2DF9"/>
    <w:rsid w:val="002E31C5"/>
    <w:rsid w:val="002E47F3"/>
    <w:rsid w:val="003060F4"/>
    <w:rsid w:val="00315E38"/>
    <w:rsid w:val="003433F4"/>
    <w:rsid w:val="00372A07"/>
    <w:rsid w:val="003733B4"/>
    <w:rsid w:val="003864A8"/>
    <w:rsid w:val="003A6530"/>
    <w:rsid w:val="003C3D01"/>
    <w:rsid w:val="003C3E95"/>
    <w:rsid w:val="003D6E4C"/>
    <w:rsid w:val="00416BDC"/>
    <w:rsid w:val="00437E80"/>
    <w:rsid w:val="00442BBE"/>
    <w:rsid w:val="0044566E"/>
    <w:rsid w:val="0047273D"/>
    <w:rsid w:val="00485B4E"/>
    <w:rsid w:val="00490774"/>
    <w:rsid w:val="004C61E6"/>
    <w:rsid w:val="004D0642"/>
    <w:rsid w:val="004D50D6"/>
    <w:rsid w:val="004F3B65"/>
    <w:rsid w:val="004F6A54"/>
    <w:rsid w:val="005021AB"/>
    <w:rsid w:val="00533452"/>
    <w:rsid w:val="005768FF"/>
    <w:rsid w:val="00593354"/>
    <w:rsid w:val="005954E7"/>
    <w:rsid w:val="005A3110"/>
    <w:rsid w:val="005A45AB"/>
    <w:rsid w:val="005B5BC1"/>
    <w:rsid w:val="005C4A86"/>
    <w:rsid w:val="005C53F1"/>
    <w:rsid w:val="005C5DD2"/>
    <w:rsid w:val="005C7835"/>
    <w:rsid w:val="005D2182"/>
    <w:rsid w:val="005D5EC0"/>
    <w:rsid w:val="005F11A0"/>
    <w:rsid w:val="005F1EEC"/>
    <w:rsid w:val="005F270D"/>
    <w:rsid w:val="005F5B24"/>
    <w:rsid w:val="00645ECB"/>
    <w:rsid w:val="00665B39"/>
    <w:rsid w:val="00680BA5"/>
    <w:rsid w:val="00681945"/>
    <w:rsid w:val="006857E2"/>
    <w:rsid w:val="00685F17"/>
    <w:rsid w:val="0068724E"/>
    <w:rsid w:val="006A2865"/>
    <w:rsid w:val="006A6746"/>
    <w:rsid w:val="006B0313"/>
    <w:rsid w:val="006B461D"/>
    <w:rsid w:val="006D764E"/>
    <w:rsid w:val="006E0D37"/>
    <w:rsid w:val="006E1EAA"/>
    <w:rsid w:val="006E470A"/>
    <w:rsid w:val="006F1191"/>
    <w:rsid w:val="007269B2"/>
    <w:rsid w:val="0074202B"/>
    <w:rsid w:val="00762841"/>
    <w:rsid w:val="007661CC"/>
    <w:rsid w:val="0078270F"/>
    <w:rsid w:val="007A7627"/>
    <w:rsid w:val="007B5AF4"/>
    <w:rsid w:val="007C4373"/>
    <w:rsid w:val="007D3F53"/>
    <w:rsid w:val="007D516A"/>
    <w:rsid w:val="007E66BB"/>
    <w:rsid w:val="00803DC5"/>
    <w:rsid w:val="008153EE"/>
    <w:rsid w:val="00816184"/>
    <w:rsid w:val="008220CC"/>
    <w:rsid w:val="0082627D"/>
    <w:rsid w:val="0084279C"/>
    <w:rsid w:val="008438CD"/>
    <w:rsid w:val="00847CED"/>
    <w:rsid w:val="008572BE"/>
    <w:rsid w:val="0085738E"/>
    <w:rsid w:val="00862C2A"/>
    <w:rsid w:val="0087409A"/>
    <w:rsid w:val="00885D92"/>
    <w:rsid w:val="00894E89"/>
    <w:rsid w:val="008A234B"/>
    <w:rsid w:val="008C4C45"/>
    <w:rsid w:val="008D4C46"/>
    <w:rsid w:val="008E4617"/>
    <w:rsid w:val="008E5BBD"/>
    <w:rsid w:val="008F7627"/>
    <w:rsid w:val="009130B1"/>
    <w:rsid w:val="00916991"/>
    <w:rsid w:val="00937BFF"/>
    <w:rsid w:val="00944089"/>
    <w:rsid w:val="00975A4C"/>
    <w:rsid w:val="009762AC"/>
    <w:rsid w:val="009C4034"/>
    <w:rsid w:val="009D519B"/>
    <w:rsid w:val="00A33A7F"/>
    <w:rsid w:val="00A35BD9"/>
    <w:rsid w:val="00A40D42"/>
    <w:rsid w:val="00A46DFC"/>
    <w:rsid w:val="00A63B3C"/>
    <w:rsid w:val="00A85CC6"/>
    <w:rsid w:val="00A9708F"/>
    <w:rsid w:val="00AA1CC2"/>
    <w:rsid w:val="00AA66B8"/>
    <w:rsid w:val="00AC2226"/>
    <w:rsid w:val="00AC41CB"/>
    <w:rsid w:val="00AD0A78"/>
    <w:rsid w:val="00AD27B8"/>
    <w:rsid w:val="00AD314C"/>
    <w:rsid w:val="00AF4008"/>
    <w:rsid w:val="00B02B99"/>
    <w:rsid w:val="00B073CA"/>
    <w:rsid w:val="00B338EB"/>
    <w:rsid w:val="00B83A78"/>
    <w:rsid w:val="00B97F42"/>
    <w:rsid w:val="00BC19CF"/>
    <w:rsid w:val="00BC37D5"/>
    <w:rsid w:val="00BD617E"/>
    <w:rsid w:val="00BE2E2E"/>
    <w:rsid w:val="00BF0FF5"/>
    <w:rsid w:val="00C06693"/>
    <w:rsid w:val="00C066EF"/>
    <w:rsid w:val="00C07CB5"/>
    <w:rsid w:val="00C27DEA"/>
    <w:rsid w:val="00C40F03"/>
    <w:rsid w:val="00C43030"/>
    <w:rsid w:val="00C43D5C"/>
    <w:rsid w:val="00C5182E"/>
    <w:rsid w:val="00C57E5A"/>
    <w:rsid w:val="00C73E53"/>
    <w:rsid w:val="00CA1D88"/>
    <w:rsid w:val="00CB5FBB"/>
    <w:rsid w:val="00CD0714"/>
    <w:rsid w:val="00CE2805"/>
    <w:rsid w:val="00D06360"/>
    <w:rsid w:val="00D23661"/>
    <w:rsid w:val="00D25641"/>
    <w:rsid w:val="00D4058E"/>
    <w:rsid w:val="00D422C4"/>
    <w:rsid w:val="00D44CB5"/>
    <w:rsid w:val="00D536A3"/>
    <w:rsid w:val="00D93C9E"/>
    <w:rsid w:val="00DA01A7"/>
    <w:rsid w:val="00DA1FAF"/>
    <w:rsid w:val="00DC0435"/>
    <w:rsid w:val="00DC30D4"/>
    <w:rsid w:val="00DE0FC6"/>
    <w:rsid w:val="00DF5306"/>
    <w:rsid w:val="00E0781B"/>
    <w:rsid w:val="00E10E99"/>
    <w:rsid w:val="00E30847"/>
    <w:rsid w:val="00E348D2"/>
    <w:rsid w:val="00E57973"/>
    <w:rsid w:val="00E771AA"/>
    <w:rsid w:val="00E815B3"/>
    <w:rsid w:val="00EA2E68"/>
    <w:rsid w:val="00EA76E3"/>
    <w:rsid w:val="00ED3E15"/>
    <w:rsid w:val="00EE03C1"/>
    <w:rsid w:val="00EE2388"/>
    <w:rsid w:val="00F1090B"/>
    <w:rsid w:val="00F32A82"/>
    <w:rsid w:val="00F34A71"/>
    <w:rsid w:val="00F41E97"/>
    <w:rsid w:val="00F51E15"/>
    <w:rsid w:val="00F6346B"/>
    <w:rsid w:val="00FA5B17"/>
    <w:rsid w:val="00FB0621"/>
    <w:rsid w:val="00FD5464"/>
    <w:rsid w:val="00FD6A26"/>
    <w:rsid w:val="00FF395E"/>
    <w:rsid w:val="4AFE2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BA69"/>
  <w15:docId w15:val="{3B4F4292-6D52-4507-96E7-6F93DDA99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76" w:lineRule="auto"/>
      <w:jc w:val="both"/>
    </w:pPr>
    <w:rPr>
      <w:rFonts w:ascii="Times New Roman" w:eastAsia="宋体" w:hAnsi="Times New Roman" w:cstheme="minorBidi"/>
      <w:kern w:val="2"/>
      <w:sz w:val="21"/>
      <w:szCs w:val="22"/>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Lines="50" w:before="156" w:afterLines="50" w:after="156"/>
      <w:outlineLvl w:val="2"/>
    </w:pPr>
    <w:rPr>
      <w:rFonts w:cs="Times New Roman"/>
      <w:b/>
      <w:bCs/>
      <w:sz w:val="24"/>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spacing w:line="240" w:lineRule="auto"/>
    </w:pPr>
    <w:rPr>
      <w:sz w:val="20"/>
      <w:szCs w:val="20"/>
    </w:rPr>
  </w:style>
  <w:style w:type="paragraph" w:styleId="a5">
    <w:name w:val="annotation subject"/>
    <w:basedOn w:val="a3"/>
    <w:next w:val="a3"/>
    <w:link w:val="a6"/>
    <w:uiPriority w:val="99"/>
    <w:semiHidden/>
    <w:unhideWhenUsed/>
    <w:rPr>
      <w:b/>
      <w:bCs/>
    </w:rPr>
  </w:style>
  <w:style w:type="character" w:styleId="a7">
    <w:name w:val="Hyperlink"/>
    <w:basedOn w:val="a0"/>
    <w:uiPriority w:val="99"/>
    <w:unhideWhenUsed/>
    <w:rPr>
      <w:color w:val="0563C1" w:themeColor="hyperlink"/>
      <w:u w:val="single"/>
    </w:rPr>
  </w:style>
  <w:style w:type="character" w:styleId="a8">
    <w:name w:val="annotation reference"/>
    <w:basedOn w:val="a0"/>
    <w:uiPriority w:val="99"/>
    <w:semiHidden/>
    <w:unhideWhenUsed/>
    <w:rPr>
      <w:sz w:val="16"/>
      <w:szCs w:val="16"/>
    </w:rPr>
  </w:style>
  <w:style w:type="paragraph" w:styleId="a9">
    <w:name w:val="List Paragraph"/>
    <w:basedOn w:val="a"/>
    <w:uiPriority w:val="34"/>
    <w:qFormat/>
    <w:pPr>
      <w:ind w:firstLineChars="200" w:firstLine="420"/>
    </w:pPr>
  </w:style>
  <w:style w:type="character" w:customStyle="1" w:styleId="30">
    <w:name w:val="标题 3 字符"/>
    <w:basedOn w:val="a0"/>
    <w:link w:val="3"/>
    <w:uiPriority w:val="9"/>
    <w:qFormat/>
    <w:rPr>
      <w:rFonts w:ascii="Times New Roman" w:eastAsia="宋体" w:hAnsi="Times New Roman" w:cs="Times New Roman"/>
      <w:b/>
      <w:bCs/>
      <w:sz w:val="24"/>
      <w:szCs w:val="21"/>
    </w:rPr>
  </w:style>
  <w:style w:type="paragraph" w:customStyle="1" w:styleId="1">
    <w:name w:val="修订1"/>
    <w:hidden/>
    <w:uiPriority w:val="99"/>
    <w:semiHidden/>
    <w:rPr>
      <w:rFonts w:ascii="Times New Roman" w:eastAsia="宋体" w:hAnsi="Times New Roman" w:cstheme="minorBidi"/>
      <w:kern w:val="2"/>
      <w:sz w:val="21"/>
      <w:szCs w:val="22"/>
    </w:rPr>
  </w:style>
  <w:style w:type="character" w:customStyle="1" w:styleId="a4">
    <w:name w:val="批注文字 字符"/>
    <w:basedOn w:val="a0"/>
    <w:link w:val="a3"/>
    <w:uiPriority w:val="99"/>
    <w:semiHidden/>
    <w:rPr>
      <w:rFonts w:ascii="Times New Roman" w:eastAsia="宋体" w:hAnsi="Times New Roman"/>
      <w:sz w:val="20"/>
      <w:szCs w:val="20"/>
    </w:rPr>
  </w:style>
  <w:style w:type="character" w:customStyle="1" w:styleId="a6">
    <w:name w:val="批注主题 字符"/>
    <w:basedOn w:val="a4"/>
    <w:link w:val="a5"/>
    <w:uiPriority w:val="99"/>
    <w:semiHidden/>
    <w:rPr>
      <w:rFonts w:ascii="Times New Roman" w:eastAsia="宋体" w:hAnsi="Times New Roman"/>
      <w:b/>
      <w:bCs/>
      <w:sz w:val="20"/>
      <w:szCs w:val="20"/>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paragraph" w:customStyle="1" w:styleId="10">
    <w:name w:val="书目1"/>
    <w:basedOn w:val="a"/>
    <w:next w:val="a"/>
    <w:uiPriority w:val="37"/>
    <w:unhideWhenUsed/>
    <w:pPr>
      <w:tabs>
        <w:tab w:val="left" w:pos="384"/>
      </w:tabs>
      <w:spacing w:line="240" w:lineRule="auto"/>
      <w:ind w:left="384" w:hanging="384"/>
    </w:pPr>
  </w:style>
  <w:style w:type="character" w:customStyle="1" w:styleId="11">
    <w:name w:val="未处理的提及1"/>
    <w:basedOn w:val="a0"/>
    <w:uiPriority w:val="99"/>
    <w:semiHidden/>
    <w:unhideWhenUsed/>
    <w:rPr>
      <w:color w:val="605E5C"/>
      <w:shd w:val="clear" w:color="auto" w:fill="E1DFDD"/>
    </w:rPr>
  </w:style>
  <w:style w:type="paragraph" w:styleId="aa">
    <w:name w:val="Revision"/>
    <w:hidden/>
    <w:uiPriority w:val="99"/>
    <w:semiHidden/>
    <w:rsid w:val="000024A5"/>
    <w:rPr>
      <w:rFonts w:ascii="Times New Roman" w:eastAsia="宋体" w:hAnsi="Times New Roman" w:cstheme="minorBidi"/>
      <w:kern w:val="2"/>
      <w:sz w:val="21"/>
      <w:szCs w:val="22"/>
    </w:rPr>
  </w:style>
  <w:style w:type="paragraph" w:styleId="ab">
    <w:name w:val="Bibliography"/>
    <w:basedOn w:val="a"/>
    <w:next w:val="a"/>
    <w:uiPriority w:val="37"/>
    <w:unhideWhenUsed/>
    <w:rsid w:val="003433F4"/>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hu.chuan-peng@nnu.edu.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78DBE-2678-D44F-B97D-B43144D0B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7557</Words>
  <Characters>43076</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shuting</dc:creator>
  <cp:lastModifiedBy>sun shuting</cp:lastModifiedBy>
  <cp:revision>3</cp:revision>
  <dcterms:created xsi:type="dcterms:W3CDTF">2022-06-05T15:59:00Z</dcterms:created>
  <dcterms:modified xsi:type="dcterms:W3CDTF">2022-06-05T16:00:00Z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id="uOS1sqP9"/&gt;&lt;style id="http://www.zotero.org/styles/apa" locale="zh-CN" hasBibliography="1" bibliographyStyleHasBeenSet="1"/&gt;&lt;prefs&gt;&lt;pref name="fieldType" value="Field"/&gt;&lt;/prefs&gt;&lt;/data&gt;</vt:lpwstr>
  </property>
  <property fmtid="{D5CDD505-2E9C-101B-9397-08002B2CF9AE}" pid="3" name="KSOProductBuildVer">
    <vt:lpwstr>2052-11.1.0.11744</vt:lpwstr>
  </property>
  <property fmtid="{D5CDD505-2E9C-101B-9397-08002B2CF9AE}" pid="4" name="ICV">
    <vt:lpwstr>2052A92C973B49DDB7F0732F3DBD82EC</vt:lpwstr>
  </property>
</Properties>
</file>