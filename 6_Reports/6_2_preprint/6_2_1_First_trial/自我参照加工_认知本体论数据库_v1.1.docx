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D683C" w14:textId="515C8262" w:rsidR="006B0313" w:rsidRPr="00666961" w:rsidRDefault="00E10E99" w:rsidP="006B0313">
      <w:pPr>
        <w:spacing w:beforeLines="50" w:before="156" w:afterLines="50" w:after="156"/>
        <w:ind w:firstLine="643"/>
        <w:jc w:val="center"/>
        <w:rPr>
          <w:rFonts w:ascii="黑体" w:eastAsia="黑体" w:hAnsi="黑体" w:cs="Times New Roman"/>
          <w:b/>
          <w:bCs/>
          <w:color w:val="000000"/>
          <w:kern w:val="0"/>
          <w:sz w:val="32"/>
          <w:szCs w:val="32"/>
        </w:rPr>
      </w:pPr>
      <w:bookmarkStart w:id="0" w:name="_Hlk104630314"/>
      <w:commentRangeStart w:id="1"/>
      <w:r>
        <w:rPr>
          <w:rFonts w:ascii="黑体" w:eastAsia="黑体" w:hAnsi="黑体" w:cs="Times New Roman" w:hint="eastAsia"/>
          <w:b/>
          <w:bCs/>
          <w:color w:val="000000"/>
          <w:kern w:val="0"/>
          <w:sz w:val="32"/>
          <w:szCs w:val="32"/>
        </w:rPr>
        <w:t>当我们谈“自我参照”时我们在谈什么：基于元分析的</w:t>
      </w:r>
      <w:bookmarkStart w:id="2" w:name="_Hlk105004915"/>
      <w:r>
        <w:rPr>
          <w:rFonts w:ascii="黑体" w:eastAsia="黑体" w:hAnsi="黑体" w:cs="Times New Roman" w:hint="eastAsia"/>
          <w:b/>
          <w:bCs/>
          <w:color w:val="000000"/>
          <w:kern w:val="0"/>
          <w:sz w:val="32"/>
          <w:szCs w:val="32"/>
        </w:rPr>
        <w:t>认知本体论数据库</w:t>
      </w:r>
      <w:commentRangeEnd w:id="1"/>
      <w:r w:rsidR="000C7E43">
        <w:rPr>
          <w:rStyle w:val="a5"/>
        </w:rPr>
        <w:commentReference w:id="1"/>
      </w:r>
    </w:p>
    <w:bookmarkEnd w:id="2"/>
    <w:p w14:paraId="5A48519B" w14:textId="4DAFDC07" w:rsidR="006B0313" w:rsidRPr="00666961" w:rsidRDefault="006B0313" w:rsidP="006B0313">
      <w:pPr>
        <w:ind w:firstLine="480"/>
        <w:jc w:val="center"/>
        <w:rPr>
          <w:rFonts w:eastAsia="华文楷体" w:cs="Times New Roman"/>
          <w:b/>
          <w:bCs/>
          <w:color w:val="000000"/>
          <w:kern w:val="0"/>
          <w:sz w:val="24"/>
          <w:szCs w:val="24"/>
          <w:vertAlign w:val="superscript"/>
        </w:rPr>
      </w:pPr>
      <w:r w:rsidRPr="00666961">
        <w:rPr>
          <w:rFonts w:eastAsia="华文楷体" w:cs="Times New Roman" w:hint="eastAsia"/>
          <w:b/>
          <w:bCs/>
          <w:color w:val="000000"/>
          <w:kern w:val="0"/>
          <w:sz w:val="24"/>
          <w:szCs w:val="24"/>
        </w:rPr>
        <w:t>孙淑婷</w:t>
      </w:r>
      <w:r w:rsidRPr="00666961">
        <w:rPr>
          <w:rFonts w:eastAsia="华文楷体" w:cs="Times New Roman"/>
          <w:b/>
          <w:bCs/>
          <w:color w:val="000000"/>
          <w:kern w:val="0"/>
          <w:sz w:val="24"/>
          <w:szCs w:val="24"/>
          <w:vertAlign w:val="superscript"/>
        </w:rPr>
        <w:t>1</w:t>
      </w:r>
      <w:r w:rsidRPr="00666961">
        <w:rPr>
          <w:rFonts w:eastAsia="华文楷体" w:cs="Times New Roman"/>
          <w:b/>
          <w:bCs/>
          <w:color w:val="000000"/>
          <w:kern w:val="0"/>
          <w:sz w:val="24"/>
          <w:szCs w:val="24"/>
        </w:rPr>
        <w:t>，</w:t>
      </w:r>
      <w:r w:rsidRPr="00666961">
        <w:rPr>
          <w:rFonts w:eastAsia="华文楷体" w:cs="Times New Roman" w:hint="eastAsia"/>
          <w:b/>
          <w:bCs/>
          <w:color w:val="000000"/>
          <w:kern w:val="0"/>
          <w:sz w:val="24"/>
          <w:szCs w:val="24"/>
        </w:rPr>
        <w:t>王楠</w:t>
      </w:r>
      <w:r w:rsidR="00E10E99">
        <w:rPr>
          <w:rFonts w:eastAsia="华文楷体" w:cs="Times New Roman"/>
          <w:b/>
          <w:bCs/>
          <w:color w:val="000000"/>
          <w:kern w:val="0"/>
          <w:sz w:val="24"/>
          <w:szCs w:val="24"/>
          <w:vertAlign w:val="superscript"/>
        </w:rPr>
        <w:t>1</w:t>
      </w:r>
      <w:r w:rsidRPr="00666961">
        <w:rPr>
          <w:rFonts w:eastAsia="华文楷体" w:cs="Times New Roman"/>
          <w:b/>
          <w:bCs/>
          <w:color w:val="000000"/>
          <w:kern w:val="0"/>
          <w:sz w:val="24"/>
          <w:szCs w:val="24"/>
        </w:rPr>
        <w:t>，</w:t>
      </w:r>
      <w:proofErr w:type="gramStart"/>
      <w:r w:rsidRPr="00666961">
        <w:rPr>
          <w:rFonts w:eastAsia="华文楷体" w:cs="Times New Roman" w:hint="eastAsia"/>
          <w:b/>
          <w:bCs/>
          <w:color w:val="000000"/>
          <w:kern w:val="0"/>
          <w:sz w:val="24"/>
          <w:szCs w:val="24"/>
        </w:rPr>
        <w:t>温佳慧</w:t>
      </w:r>
      <w:proofErr w:type="gramEnd"/>
      <w:r w:rsidR="00E10E99">
        <w:rPr>
          <w:rFonts w:eastAsia="华文楷体" w:cs="Times New Roman"/>
          <w:b/>
          <w:bCs/>
          <w:color w:val="000000"/>
          <w:kern w:val="0"/>
          <w:sz w:val="24"/>
          <w:szCs w:val="24"/>
          <w:vertAlign w:val="superscript"/>
        </w:rPr>
        <w:t>1</w:t>
      </w:r>
      <w:r w:rsidRPr="00666961">
        <w:rPr>
          <w:rFonts w:eastAsia="华文楷体" w:cs="Times New Roman"/>
          <w:b/>
          <w:bCs/>
          <w:color w:val="000000"/>
          <w:kern w:val="0"/>
          <w:sz w:val="24"/>
          <w:szCs w:val="24"/>
        </w:rPr>
        <w:t>，</w:t>
      </w:r>
      <w:r w:rsidRPr="00666961">
        <w:rPr>
          <w:rFonts w:eastAsia="华文楷体" w:cs="Times New Roman" w:hint="eastAsia"/>
          <w:b/>
          <w:bCs/>
          <w:color w:val="000000"/>
          <w:kern w:val="0"/>
          <w:sz w:val="24"/>
          <w:szCs w:val="24"/>
        </w:rPr>
        <w:t>胡传鹏</w:t>
      </w:r>
      <w:r w:rsidR="00E10E99">
        <w:rPr>
          <w:rFonts w:eastAsia="华文楷体" w:cs="Times New Roman"/>
          <w:b/>
          <w:bCs/>
          <w:color w:val="000000"/>
          <w:kern w:val="0"/>
          <w:sz w:val="24"/>
          <w:szCs w:val="24"/>
          <w:vertAlign w:val="superscript"/>
        </w:rPr>
        <w:t>1</w:t>
      </w:r>
      <w:r w:rsidRPr="00666961">
        <w:rPr>
          <w:rFonts w:eastAsia="华文楷体" w:cs="Times New Roman"/>
          <w:b/>
          <w:bCs/>
          <w:color w:val="000000"/>
          <w:kern w:val="0"/>
          <w:sz w:val="24"/>
          <w:szCs w:val="24"/>
          <w:vertAlign w:val="superscript"/>
        </w:rPr>
        <w:t>*</w:t>
      </w:r>
    </w:p>
    <w:p w14:paraId="0B5516F7" w14:textId="72150C86" w:rsidR="006B0313" w:rsidRPr="00666961" w:rsidRDefault="006B0313" w:rsidP="005F1EEC">
      <w:pPr>
        <w:widowControl/>
        <w:ind w:firstLine="420"/>
        <w:jc w:val="center"/>
        <w:rPr>
          <w:rFonts w:eastAsia="华文楷体" w:cs="Times New Roman"/>
          <w:kern w:val="0"/>
          <w:szCs w:val="21"/>
        </w:rPr>
      </w:pPr>
      <w:r w:rsidRPr="00666961">
        <w:rPr>
          <w:rFonts w:eastAsia="华文楷体" w:cs="Times New Roman"/>
          <w:kern w:val="0"/>
          <w:szCs w:val="21"/>
        </w:rPr>
        <w:t xml:space="preserve">1. </w:t>
      </w:r>
      <w:r w:rsidR="00E10E99">
        <w:rPr>
          <w:rFonts w:eastAsia="华文楷体" w:cs="Times New Roman" w:hint="eastAsia"/>
          <w:kern w:val="0"/>
          <w:szCs w:val="21"/>
        </w:rPr>
        <w:t>南京师范大学心理学院</w:t>
      </w:r>
      <w:r w:rsidRPr="00666961">
        <w:rPr>
          <w:rFonts w:eastAsia="华文楷体" w:cs="Times New Roman"/>
          <w:kern w:val="0"/>
          <w:szCs w:val="21"/>
        </w:rPr>
        <w:t>，</w:t>
      </w:r>
      <w:r w:rsidR="00E10E99">
        <w:rPr>
          <w:rFonts w:eastAsia="华文楷体" w:cs="Times New Roman" w:hint="eastAsia"/>
          <w:kern w:val="0"/>
          <w:szCs w:val="21"/>
        </w:rPr>
        <w:t>南京</w:t>
      </w:r>
      <w:r w:rsidRPr="00666961">
        <w:rPr>
          <w:rFonts w:eastAsia="华文楷体" w:cs="Times New Roman" w:hint="eastAsia"/>
          <w:kern w:val="0"/>
          <w:szCs w:val="21"/>
        </w:rPr>
        <w:t xml:space="preserve">  </w:t>
      </w:r>
      <w:r w:rsidR="00E10E99">
        <w:rPr>
          <w:rFonts w:eastAsia="华文楷体" w:cs="Times New Roman" w:hint="eastAsia"/>
          <w:kern w:val="0"/>
          <w:szCs w:val="21"/>
        </w:rPr>
        <w:t>2</w:t>
      </w:r>
      <w:r w:rsidR="00E10E99">
        <w:rPr>
          <w:rFonts w:eastAsia="华文楷体" w:cs="Times New Roman"/>
          <w:kern w:val="0"/>
          <w:szCs w:val="21"/>
        </w:rPr>
        <w:t>1004</w:t>
      </w:r>
    </w:p>
    <w:p w14:paraId="0143026F" w14:textId="6CDE15F8" w:rsidR="006B0313" w:rsidRPr="00666961" w:rsidRDefault="006B0313" w:rsidP="006B0313">
      <w:pPr>
        <w:widowControl/>
        <w:ind w:firstLine="420"/>
        <w:rPr>
          <w:rFonts w:eastAsia="华文楷体" w:cs="Times New Roman"/>
          <w:kern w:val="0"/>
          <w:szCs w:val="21"/>
        </w:rPr>
      </w:pPr>
      <w:r w:rsidRPr="00666961">
        <w:rPr>
          <w:rFonts w:eastAsia="华文楷体" w:cs="Times New Roman"/>
          <w:kern w:val="0"/>
          <w:szCs w:val="21"/>
        </w:rPr>
        <w:t xml:space="preserve">* </w:t>
      </w:r>
      <w:r w:rsidRPr="00666961">
        <w:rPr>
          <w:rFonts w:eastAsia="华文楷体" w:cs="Times New Roman" w:hint="eastAsia"/>
          <w:kern w:val="0"/>
          <w:szCs w:val="21"/>
        </w:rPr>
        <w:t>论文通信作者：</w:t>
      </w:r>
      <w:r w:rsidR="00E10E99">
        <w:rPr>
          <w:rFonts w:eastAsia="华文楷体" w:cs="Times New Roman" w:hint="eastAsia"/>
          <w:kern w:val="0"/>
          <w:szCs w:val="21"/>
        </w:rPr>
        <w:t>胡传鹏</w:t>
      </w:r>
      <w:r w:rsidRPr="00666961">
        <w:rPr>
          <w:rFonts w:eastAsia="华文楷体" w:cs="Times New Roman"/>
          <w:kern w:val="0"/>
          <w:szCs w:val="21"/>
        </w:rPr>
        <w:t>（</w:t>
      </w:r>
      <w:r w:rsidR="00E10E99">
        <w:rPr>
          <w:rFonts w:eastAsia="华文楷体" w:cs="Times New Roman" w:hint="eastAsia"/>
          <w:kern w:val="0"/>
          <w:szCs w:val="21"/>
        </w:rPr>
        <w:t>hu</w:t>
      </w:r>
      <w:r w:rsidR="00E10E99">
        <w:rPr>
          <w:rFonts w:eastAsia="华文楷体" w:cs="Times New Roman"/>
          <w:kern w:val="0"/>
          <w:szCs w:val="21"/>
        </w:rPr>
        <w:t>.chuan-peng</w:t>
      </w:r>
      <w:r w:rsidRPr="00666961">
        <w:rPr>
          <w:rFonts w:eastAsia="华文楷体" w:cs="Times New Roman"/>
          <w:kern w:val="0"/>
          <w:szCs w:val="21"/>
        </w:rPr>
        <w:t>@</w:t>
      </w:r>
      <w:r w:rsidR="00E10E99">
        <w:rPr>
          <w:rFonts w:eastAsia="华文楷体" w:cs="Times New Roman"/>
          <w:kern w:val="0"/>
          <w:szCs w:val="21"/>
        </w:rPr>
        <w:t>nnu.edu</w:t>
      </w:r>
      <w:r w:rsidRPr="00666961">
        <w:rPr>
          <w:rFonts w:eastAsia="华文楷体" w:cs="Times New Roman"/>
          <w:kern w:val="0"/>
          <w:szCs w:val="21"/>
        </w:rPr>
        <w:t>.cn</w:t>
      </w:r>
      <w:r w:rsidRPr="00666961">
        <w:rPr>
          <w:rFonts w:eastAsia="华文楷体" w:cs="Times New Roman"/>
          <w:kern w:val="0"/>
          <w:szCs w:val="21"/>
        </w:rPr>
        <w:t>）</w:t>
      </w:r>
    </w:p>
    <w:p w14:paraId="600BC11D" w14:textId="6BEDAC54" w:rsidR="006B0313" w:rsidRDefault="006B0313" w:rsidP="006B0313">
      <w:pPr>
        <w:ind w:firstLine="422"/>
        <w:rPr>
          <w:rFonts w:ascii="华文楷体" w:eastAsia="华文楷体" w:hAnsi="华文楷体" w:cs="Times New Roman"/>
          <w:szCs w:val="21"/>
        </w:rPr>
      </w:pPr>
      <w:r w:rsidRPr="00666961">
        <w:rPr>
          <w:rFonts w:cs="Times New Roman"/>
          <w:b/>
          <w:szCs w:val="21"/>
        </w:rPr>
        <w:t>摘要</w:t>
      </w:r>
      <w:r w:rsidRPr="00666961">
        <w:rPr>
          <w:rFonts w:cs="Times New Roman"/>
          <w:szCs w:val="21"/>
        </w:rPr>
        <w:t>：</w:t>
      </w:r>
      <w:r w:rsidR="003A6530">
        <w:rPr>
          <w:rFonts w:cs="Times New Roman" w:hint="eastAsia"/>
          <w:szCs w:val="21"/>
        </w:rPr>
        <w:t>自我参照（</w:t>
      </w:r>
      <w:r w:rsidR="003A6530">
        <w:rPr>
          <w:rFonts w:cs="Times New Roman" w:hint="eastAsia"/>
          <w:szCs w:val="21"/>
        </w:rPr>
        <w:t>self</w:t>
      </w:r>
      <w:r w:rsidR="003A6530">
        <w:rPr>
          <w:rFonts w:cs="Times New Roman"/>
          <w:szCs w:val="21"/>
        </w:rPr>
        <w:t>-</w:t>
      </w:r>
      <w:r w:rsidR="003A6530">
        <w:rPr>
          <w:rFonts w:cs="Times New Roman" w:hint="eastAsia"/>
          <w:szCs w:val="21"/>
        </w:rPr>
        <w:t xml:space="preserve"> reference</w:t>
      </w:r>
      <w:r w:rsidR="003A6530">
        <w:rPr>
          <w:rFonts w:cs="Times New Roman" w:hint="eastAsia"/>
          <w:szCs w:val="21"/>
        </w:rPr>
        <w:t>）是认知心理学与认知神经科学的重要概念，通常指的是人们处理与自己相关的信息时的认知过程。由于大量认知功能磁共振成像的结果发现自我参照加工时，人们的腹内侧前额叶、后扣带回等大脑皮质中线结构比对他人信息加工时表现出更强的激活，自我参考加工也被用来解释大脑默认网络（</w:t>
      </w:r>
      <w:r w:rsidR="003A6530">
        <w:rPr>
          <w:rFonts w:cs="Times New Roman" w:hint="eastAsia"/>
          <w:szCs w:val="21"/>
        </w:rPr>
        <w:t>DMN</w:t>
      </w:r>
      <w:r w:rsidR="003A6530">
        <w:rPr>
          <w:rFonts w:cs="Times New Roman" w:hint="eastAsia"/>
          <w:szCs w:val="21"/>
        </w:rPr>
        <w:t>）的功能，也被用于解释精神疾病的大脑活动异常。由于基于大数据的自动化元分析的广泛使用，研究者可以通过依据脑区对可能的认知过程进行推断，自我参照加工进一步被广泛用于解释主观价值的生成、情绪等认知过程。但是，自我参照加工这一</w:t>
      </w:r>
      <w:r w:rsidR="007269B2">
        <w:rPr>
          <w:rFonts w:cs="Times New Roman" w:hint="eastAsia"/>
          <w:szCs w:val="21"/>
        </w:rPr>
        <w:t>心理</w:t>
      </w:r>
      <w:proofErr w:type="gramStart"/>
      <w:r w:rsidR="007269B2">
        <w:rPr>
          <w:rFonts w:cs="Times New Roman" w:hint="eastAsia"/>
          <w:szCs w:val="21"/>
        </w:rPr>
        <w:t>构念本身</w:t>
      </w:r>
      <w:proofErr w:type="gramEnd"/>
      <w:r w:rsidR="007269B2">
        <w:rPr>
          <w:rFonts w:cs="Times New Roman" w:hint="eastAsia"/>
          <w:szCs w:val="21"/>
        </w:rPr>
        <w:t>包含了何种认知过程？这一加工过程在怎么样任务之下，是如何被操作化定义的，却较少有研究进行深入地剖析。更重要的是，对自我参照加工的不同操作化定义是否代表了不同的认知过程以及不同的大脑网络？本研究通过元研究方法对认知神经成像研究中的自我参照的操作化定义进行梳理并分类，通过</w:t>
      </w:r>
      <w:r w:rsidR="007269B2">
        <w:rPr>
          <w:rFonts w:cs="Times New Roman" w:hint="eastAsia"/>
          <w:szCs w:val="21"/>
        </w:rPr>
        <w:t>ALE</w:t>
      </w:r>
      <w:r w:rsidR="007269B2">
        <w:rPr>
          <w:rFonts w:cs="Times New Roman" w:hint="eastAsia"/>
          <w:szCs w:val="21"/>
        </w:rPr>
        <w:t>方法比较也不同自我参照加工的操作化定义下大脑网络的异同。这一数据库将为今后自我参照</w:t>
      </w:r>
      <w:proofErr w:type="gramStart"/>
      <w:r w:rsidR="007269B2">
        <w:rPr>
          <w:rFonts w:cs="Times New Roman" w:hint="eastAsia"/>
          <w:szCs w:val="21"/>
        </w:rPr>
        <w:t>这一构念的</w:t>
      </w:r>
      <w:proofErr w:type="gramEnd"/>
      <w:r w:rsidR="007269B2">
        <w:rPr>
          <w:rFonts w:cs="Times New Roman" w:hint="eastAsia"/>
          <w:szCs w:val="21"/>
        </w:rPr>
        <w:t>准确使用打下基础。</w:t>
      </w:r>
    </w:p>
    <w:p w14:paraId="447C5227" w14:textId="38F6684A" w:rsidR="006B0313" w:rsidRPr="00666961" w:rsidRDefault="006B0313" w:rsidP="006B0313">
      <w:pPr>
        <w:ind w:firstLine="422"/>
        <w:rPr>
          <w:rFonts w:cs="Times New Roman"/>
          <w:sz w:val="24"/>
          <w:szCs w:val="21"/>
        </w:rPr>
      </w:pPr>
      <w:r w:rsidRPr="00666961">
        <w:rPr>
          <w:rFonts w:cs="Times New Roman"/>
          <w:sz w:val="24"/>
          <w:szCs w:val="21"/>
        </w:rPr>
        <w:t xml:space="preserve"> </w:t>
      </w:r>
    </w:p>
    <w:p w14:paraId="70688209" w14:textId="399356E4" w:rsidR="006B0313" w:rsidRDefault="006B0313" w:rsidP="006B0313">
      <w:pPr>
        <w:ind w:firstLine="422"/>
        <w:rPr>
          <w:rFonts w:eastAsia="华文楷体" w:cs="Times New Roman"/>
          <w:szCs w:val="21"/>
        </w:rPr>
      </w:pPr>
      <w:r w:rsidRPr="00666961">
        <w:rPr>
          <w:rFonts w:cs="Times New Roman"/>
          <w:b/>
          <w:szCs w:val="21"/>
        </w:rPr>
        <w:t>关键词</w:t>
      </w:r>
      <w:r w:rsidRPr="00666961">
        <w:rPr>
          <w:rFonts w:cs="Times New Roman"/>
          <w:szCs w:val="21"/>
        </w:rPr>
        <w:t>：</w:t>
      </w:r>
      <w:r>
        <w:rPr>
          <w:rFonts w:eastAsia="华文楷体" w:cs="Times New Roman"/>
          <w:szCs w:val="21"/>
        </w:rPr>
        <w:t xml:space="preserve"> </w:t>
      </w:r>
      <w:r w:rsidR="00B97F42">
        <w:rPr>
          <w:rFonts w:eastAsia="华文楷体" w:cs="Times New Roman" w:hint="eastAsia"/>
          <w:szCs w:val="21"/>
        </w:rPr>
        <w:t>功能磁共振</w:t>
      </w:r>
      <w:r w:rsidR="00B97F42">
        <w:rPr>
          <w:rFonts w:eastAsia="华文楷体" w:cs="Times New Roman"/>
          <w:szCs w:val="21"/>
        </w:rPr>
        <w:t xml:space="preserve">; </w:t>
      </w:r>
      <w:r w:rsidR="00DC30D4">
        <w:rPr>
          <w:rFonts w:eastAsia="华文楷体" w:cs="Times New Roman" w:hint="eastAsia"/>
          <w:szCs w:val="21"/>
        </w:rPr>
        <w:t>自我参照加工</w:t>
      </w:r>
      <w:r w:rsidR="00DC30D4">
        <w:rPr>
          <w:rFonts w:eastAsia="华文楷体" w:cs="Times New Roman"/>
          <w:szCs w:val="21"/>
        </w:rPr>
        <w:t xml:space="preserve">; </w:t>
      </w:r>
      <w:r w:rsidR="00DC30D4">
        <w:rPr>
          <w:rFonts w:eastAsia="华文楷体" w:cs="Times New Roman" w:hint="eastAsia"/>
          <w:szCs w:val="21"/>
        </w:rPr>
        <w:t>元研究</w:t>
      </w:r>
      <w:r w:rsidR="00DC30D4">
        <w:rPr>
          <w:rFonts w:eastAsia="华文楷体" w:cs="Times New Roman"/>
          <w:szCs w:val="21"/>
        </w:rPr>
        <w:t xml:space="preserve">; </w:t>
      </w:r>
      <w:r w:rsidR="00DC30D4">
        <w:rPr>
          <w:rFonts w:eastAsia="华文楷体" w:cs="Times New Roman" w:hint="eastAsia"/>
          <w:szCs w:val="21"/>
        </w:rPr>
        <w:t>开放数据</w:t>
      </w:r>
      <w:r w:rsidR="00DC30D4">
        <w:rPr>
          <w:rFonts w:eastAsia="华文楷体" w:cs="Times New Roman" w:hint="eastAsia"/>
          <w:szCs w:val="21"/>
        </w:rPr>
        <w:t>;</w:t>
      </w:r>
      <w:r w:rsidR="00DC30D4">
        <w:rPr>
          <w:rFonts w:eastAsia="华文楷体" w:cs="Times New Roman"/>
          <w:szCs w:val="21"/>
        </w:rPr>
        <w:t xml:space="preserve"> </w:t>
      </w:r>
      <w:r w:rsidR="00DC30D4">
        <w:rPr>
          <w:rFonts w:eastAsia="华文楷体" w:cs="Times New Roman" w:hint="eastAsia"/>
          <w:szCs w:val="21"/>
        </w:rPr>
        <w:t>元数据</w:t>
      </w:r>
    </w:p>
    <w:p w14:paraId="707E8A88" w14:textId="175919CC" w:rsidR="006B0313" w:rsidRPr="006B0313" w:rsidRDefault="006B0313" w:rsidP="006B0313">
      <w:pPr>
        <w:keepNext/>
        <w:keepLines/>
        <w:spacing w:beforeLines="50" w:before="156" w:afterLines="50" w:after="156"/>
        <w:ind w:rightChars="100" w:right="210" w:firstLine="562"/>
        <w:outlineLvl w:val="1"/>
        <w:rPr>
          <w:rFonts w:cs="Times New Roman"/>
          <w:bCs/>
          <w:szCs w:val="21"/>
        </w:rPr>
      </w:pPr>
      <w:r w:rsidRPr="000E331A">
        <w:rPr>
          <w:rFonts w:cs="Times New Roman"/>
          <w:b/>
          <w:bCs/>
          <w:sz w:val="28"/>
          <w:szCs w:val="28"/>
        </w:rPr>
        <w:t>引</w:t>
      </w:r>
      <w:r w:rsidRPr="000E331A">
        <w:rPr>
          <w:rFonts w:cs="Times New Roman" w:hint="eastAsia"/>
          <w:b/>
          <w:bCs/>
          <w:sz w:val="28"/>
          <w:szCs w:val="28"/>
        </w:rPr>
        <w:t xml:space="preserve"> </w:t>
      </w:r>
      <w:r w:rsidRPr="000E331A">
        <w:rPr>
          <w:rFonts w:cs="Times New Roman"/>
          <w:b/>
          <w:bCs/>
          <w:sz w:val="28"/>
          <w:szCs w:val="28"/>
        </w:rPr>
        <w:t xml:space="preserve"> </w:t>
      </w:r>
      <w:r w:rsidRPr="000E331A">
        <w:rPr>
          <w:rFonts w:cs="Times New Roman"/>
          <w:b/>
          <w:bCs/>
          <w:sz w:val="28"/>
          <w:szCs w:val="28"/>
        </w:rPr>
        <w:t>言</w:t>
      </w:r>
    </w:p>
    <w:p w14:paraId="5EC0252A" w14:textId="3FCC7F46" w:rsidR="00D25641" w:rsidRDefault="00D25641" w:rsidP="009762AC">
      <w:pPr>
        <w:ind w:firstLineChars="200" w:firstLine="420"/>
        <w:rPr>
          <w:rFonts w:ascii="华文楷体" w:hAnsi="华文楷体"/>
        </w:rPr>
      </w:pPr>
      <w:r>
        <w:rPr>
          <w:rFonts w:ascii="华文楷体" w:hAnsi="华文楷体"/>
        </w:rPr>
        <w:t>[</w:t>
      </w:r>
      <w:r w:rsidRPr="005F1EEC">
        <w:rPr>
          <w:rFonts w:ascii="华文楷体" w:hAnsi="华文楷体" w:hint="eastAsia"/>
          <w:i/>
          <w:iCs/>
          <w:highlight w:val="lightGray"/>
        </w:rPr>
        <w:t>主旨句：自我参照加工</w:t>
      </w:r>
      <w:r>
        <w:rPr>
          <w:rFonts w:ascii="华文楷体" w:hAnsi="华文楷体" w:hint="eastAsia"/>
          <w:i/>
          <w:iCs/>
          <w:highlight w:val="lightGray"/>
        </w:rPr>
        <w:t>及其简介</w:t>
      </w:r>
      <w:r>
        <w:rPr>
          <w:rFonts w:ascii="华文楷体" w:hAnsi="华文楷体" w:hint="eastAsia"/>
        </w:rPr>
        <w:t>]</w:t>
      </w:r>
    </w:p>
    <w:p w14:paraId="527487B2" w14:textId="129642B6" w:rsidR="00C066EF" w:rsidRPr="00372A07" w:rsidRDefault="009762AC" w:rsidP="009762AC">
      <w:pPr>
        <w:ind w:firstLineChars="200" w:firstLine="420"/>
        <w:rPr>
          <w:rFonts w:cs="Times New Roman"/>
        </w:rPr>
      </w:pPr>
      <w:r w:rsidRPr="005F1EEC">
        <w:rPr>
          <w:rFonts w:cs="Times New Roman"/>
        </w:rPr>
        <w:t>自我参照加工（</w:t>
      </w:r>
      <w:r w:rsidRPr="00372A07">
        <w:rPr>
          <w:rFonts w:cs="Times New Roman"/>
        </w:rPr>
        <w:t>self-referential processing</w:t>
      </w:r>
      <w:r w:rsidRPr="005F1EEC">
        <w:rPr>
          <w:rFonts w:cs="Times New Roman"/>
        </w:rPr>
        <w:t>）是指处理与自我相关的信息的认知过程</w:t>
      </w:r>
      <w:r w:rsidR="00C5182E">
        <w:rPr>
          <w:rFonts w:cs="Times New Roman"/>
        </w:rPr>
        <w:fldChar w:fldCharType="begin"/>
      </w:r>
      <w:r w:rsidR="00C5182E">
        <w:rPr>
          <w:rFonts w:cs="Times New Roman"/>
        </w:rPr>
        <w:instrText xml:space="preserve"> ADDIN ZOTERO_ITEM CSL_CITATION {"citationID":"VMIitQFK","properties":{"formattedCitation":"\\super [1]\\nosupersub{}","plainCitation":"[1]","noteIndex":0},"citationItems":[{"id":301,"uris":["http://zotero.org/users/9459883/items/CKIVLDVY"],"itemData":{"id":301,"type":"article-journal","call-number":"6.556","container-title":"NeuroImage","DOI":"10.1016/j.neuroimage.2009.12.091","ISSN":"10538119","issue":"3","journalAbbreviation":"NeuroImage","language":"en","page":"1340-1349","source":"1","title":"When I think about me and simulate you: Medial rostral prefrontal cortex and self-referential processes","title-short":"When I think about me and simulate you","volume":"50","author":[{"family":"Benoit","given":"Roland G."},{"family":"Gilbert","given":"Sam J."},{"family":"Volle","given":"Emmanuelle"},{"family":"Burgess","given":"Paul W."}],"issued":{"date-parts":[["2010",4]]},"citation-key":"benoitWhenThinkMe2010"}}],"schema":"https://github.com/citation-style-language/schema/raw/master/csl-citation.json"} </w:instrText>
      </w:r>
      <w:r w:rsidR="00C5182E">
        <w:rPr>
          <w:rFonts w:cs="Times New Roman"/>
        </w:rPr>
        <w:fldChar w:fldCharType="separate"/>
      </w:r>
      <w:r w:rsidR="00C5182E" w:rsidRPr="00C5182E">
        <w:rPr>
          <w:rFonts w:cs="Times New Roman"/>
          <w:kern w:val="0"/>
          <w:szCs w:val="24"/>
          <w:vertAlign w:val="superscript"/>
        </w:rPr>
        <w:t>[1]</w:t>
      </w:r>
      <w:r w:rsidR="00C5182E">
        <w:rPr>
          <w:rFonts w:cs="Times New Roman"/>
        </w:rPr>
        <w:fldChar w:fldCharType="end"/>
      </w:r>
      <w:r w:rsidRPr="005F1EEC">
        <w:rPr>
          <w:rFonts w:cs="Times New Roman"/>
        </w:rPr>
        <w:t>。</w:t>
      </w:r>
      <w:r w:rsidR="00D25641" w:rsidRPr="005F1EEC">
        <w:rPr>
          <w:rFonts w:cs="Times New Roman"/>
        </w:rPr>
        <w:t>认知科学的早期研究表明，不仅与自我相关的信息会被人类优先处理（如著名的鸡尾酒会效应）【】，而且外界信息在实验室中临时与自我相关时，也会被更好地编码和记忆</w:t>
      </w:r>
      <w:r w:rsidR="0085738E">
        <w:rPr>
          <w:rFonts w:cs="Times New Roman"/>
        </w:rPr>
        <w:fldChar w:fldCharType="begin"/>
      </w:r>
      <w:r w:rsidR="0085738E">
        <w:rPr>
          <w:rFonts w:cs="Times New Roman"/>
        </w:rPr>
        <w:instrText xml:space="preserve"> ADDIN ZOTERO_ITEM CSL_CITATION {"citationID":"X30LZZJ8","properties":{"formattedCitation":"\\super [2]\\nosupersub{}","plainCitation":"[2]","noteIndex":0},"citationItems":[{"id":299,"uris":["http://zotero.org/users/9459883/items/BW8IXP2A"],"itemData":{"id":299,"type":"article-journal","DOI":"10.1037/0022-3514.35.9.677","language":"en","page":"12","source":"Zotero","title":"Self-Reference and the Encoding of Personal Information","author":[{"family":"Rogers","given":"T B"},{"family":"Kuiper","given":"N A"},{"family":"Kirker","given":"W S"}],"citation-key":"rogersSelfReferenceEncodingPersonal"}}],"schema":"https://github.com/citation-style-language/schema/raw/master/csl-citation.json"} </w:instrText>
      </w:r>
      <w:r w:rsidR="0085738E">
        <w:rPr>
          <w:rFonts w:cs="Times New Roman"/>
        </w:rPr>
        <w:fldChar w:fldCharType="separate"/>
      </w:r>
      <w:r w:rsidR="0085738E" w:rsidRPr="0085738E">
        <w:rPr>
          <w:rFonts w:cs="Times New Roman"/>
          <w:kern w:val="0"/>
          <w:szCs w:val="24"/>
          <w:vertAlign w:val="superscript"/>
        </w:rPr>
        <w:t>[2]</w:t>
      </w:r>
      <w:r w:rsidR="0085738E">
        <w:rPr>
          <w:rFonts w:cs="Times New Roman"/>
        </w:rPr>
        <w:fldChar w:fldCharType="end"/>
      </w:r>
      <w:r w:rsidR="00D25641" w:rsidRPr="005F1EEC">
        <w:rPr>
          <w:rFonts w:cs="Times New Roman"/>
        </w:rPr>
        <w:t>。</w:t>
      </w:r>
      <w:r w:rsidR="00C066EF" w:rsidRPr="005F1EEC">
        <w:rPr>
          <w:rFonts w:cs="Times New Roman"/>
        </w:rPr>
        <w:t>认知神经科学兴起后，采用自我参照任务，研究者发现，与加工他人相关信息的条件相比，加工自我相关信息的条件下，腹内侧前额叶皮质</w:t>
      </w:r>
      <w:r w:rsidR="00C066EF" w:rsidRPr="00372A07">
        <w:rPr>
          <w:rFonts w:cs="Times New Roman"/>
        </w:rPr>
        <w:t>(</w:t>
      </w:r>
      <w:r w:rsidR="00C066EF" w:rsidRPr="005F1EEC">
        <w:rPr>
          <w:rFonts w:cs="Times New Roman"/>
        </w:rPr>
        <w:t>v</w:t>
      </w:r>
      <w:r w:rsidR="00C066EF" w:rsidRPr="00372A07">
        <w:rPr>
          <w:rFonts w:cs="Times New Roman"/>
        </w:rPr>
        <w:t xml:space="preserve">entromedial …., </w:t>
      </w:r>
      <w:proofErr w:type="spellStart"/>
      <w:r w:rsidR="00C066EF" w:rsidRPr="00372A07">
        <w:rPr>
          <w:rFonts w:cs="Times New Roman"/>
        </w:rPr>
        <w:t>vmPFC</w:t>
      </w:r>
      <w:proofErr w:type="spellEnd"/>
      <w:r w:rsidR="00C066EF" w:rsidRPr="00372A07">
        <w:rPr>
          <w:rFonts w:cs="Times New Roman"/>
        </w:rPr>
        <w:t>)</w:t>
      </w:r>
      <w:r w:rsidR="00C066EF" w:rsidRPr="005F1EEC">
        <w:rPr>
          <w:rFonts w:cs="Times New Roman"/>
        </w:rPr>
        <w:t>和后扣带皮层（</w:t>
      </w:r>
      <w:r w:rsidR="00C066EF" w:rsidRPr="00372A07">
        <w:rPr>
          <w:rFonts w:cs="Times New Roman"/>
        </w:rPr>
        <w:t>PCC</w:t>
      </w:r>
      <w:r w:rsidR="00C066EF" w:rsidRPr="005F1EEC">
        <w:rPr>
          <w:rFonts w:cs="Times New Roman"/>
        </w:rPr>
        <w:t>）等脑区激活。</w:t>
      </w:r>
      <w:proofErr w:type="spellStart"/>
      <w:r w:rsidR="00C066EF" w:rsidRPr="005F1EEC">
        <w:rPr>
          <w:rFonts w:cs="Times New Roman"/>
        </w:rPr>
        <w:t>Northoff</w:t>
      </w:r>
      <w:proofErr w:type="spellEnd"/>
      <w:r w:rsidR="00C066EF" w:rsidRPr="005F1EEC">
        <w:rPr>
          <w:rFonts w:cs="Times New Roman"/>
        </w:rPr>
        <w:t>等</w:t>
      </w:r>
      <w:r w:rsidR="00FB0621">
        <w:rPr>
          <w:rFonts w:cs="Times New Roman"/>
        </w:rPr>
        <w:fldChar w:fldCharType="begin"/>
      </w:r>
      <w:r w:rsidR="00FB0621">
        <w:rPr>
          <w:rFonts w:cs="Times New Roman"/>
        </w:rPr>
        <w:instrText xml:space="preserve"> ADDIN ZOTERO_ITEM CSL_CITATION {"citationID":"5tzr0GGw","properties":{"formattedCitation":"\\super [3]\\nosupersub{}","plainCitation":"[3]","noteIndex":0},"citationItems":[{"id":302,"uris":["http://zotero.org/users/9459883/items/L5WUC9XJ"],"itemData":{"id":302,"type":"article-journal","abstract":"The question of the self has intrigued philosophers and psychologists for a long time. More recently, distinct concepts of self have also been suggested in neuroscience. However, the exact relationship between these concepts and neural processing across different brain regions remains unclear. This article reviews neuroimaging studies comparing neural correlates during processing of stimuli related to the self with those of non-self-referential stimuli. All studies revealed activation in the medial regions of our brains' cortex during self-related stimuli. The activation in these so-called cortical midline structures (CMS) occurred across all functional domains (e.g., verbal, spatial, emotional, and facial). Cluster and factor analyses indicate functional specialization into ventral, dorsal, and posterior CMS remaining independent of domains. Taken together, our results suggest that self-referential processing is mediated by cortical midline structures. Since the CMS are densely and reciprocally connected to subcortical midline regions, we advocate an integrated cortical-subcortical midline system underlying human self. We conclude that self-referential processing in CMS constitutes the core of our self and is critical for elaborating experiential feelings of self, uniting several distinct concepts evident in current neuroscience.","call-number":"6.556","container-title":"NeuroImage","DOI":"10.1016/j.neuroimage.2005.12.002","ISSN":"1053-8119","issue":"1","journalAbbreviation":"Neuroimage","language":"eng","note":"PMID: 16466680","page":"440-457","source":"1","title":"Self-referential processing in our brain--a meta-analysis of imaging studies on the self","volume":"31","author":[{"family":"Northoff","given":"Georg"},{"family":"Heinzel","given":"Alexander"},{"family":"Greck","given":"Moritz","non-dropping-particle":"de"},{"family":"Bermpohl","given":"Felix"},{"family":"Dobrowolny","given":"Henrik"},{"family":"Panksepp","given":"Jaak"}],"issued":{"date-parts":[["2006",5,15]]},"citation-key":"northoffSelfreferentialProcessingOur2006"}}],"schema":"https://github.com/citation-style-language/schema/raw/master/csl-citation.json"} </w:instrText>
      </w:r>
      <w:r w:rsidR="00FB0621">
        <w:rPr>
          <w:rFonts w:cs="Times New Roman"/>
        </w:rPr>
        <w:fldChar w:fldCharType="separate"/>
      </w:r>
      <w:r w:rsidR="00FB0621" w:rsidRPr="00FB0621">
        <w:rPr>
          <w:rFonts w:cs="Times New Roman"/>
          <w:kern w:val="0"/>
          <w:szCs w:val="24"/>
          <w:vertAlign w:val="superscript"/>
        </w:rPr>
        <w:t>[3]</w:t>
      </w:r>
      <w:r w:rsidR="00FB0621">
        <w:rPr>
          <w:rFonts w:cs="Times New Roman"/>
        </w:rPr>
        <w:fldChar w:fldCharType="end"/>
      </w:r>
      <w:r w:rsidR="00C066EF" w:rsidRPr="005F1EEC">
        <w:rPr>
          <w:rFonts w:cs="Times New Roman"/>
        </w:rPr>
        <w:t>的元分析表明，自我参照加工激活了皮质中线结构，包括</w:t>
      </w:r>
      <w:r w:rsidR="00D96544" w:rsidRPr="00D96544">
        <w:rPr>
          <w:rFonts w:cs="Times New Roman" w:hint="eastAsia"/>
        </w:rPr>
        <w:t>内侧</w:t>
      </w:r>
      <w:proofErr w:type="gramStart"/>
      <w:r w:rsidR="00D96544" w:rsidRPr="00D96544">
        <w:rPr>
          <w:rFonts w:cs="Times New Roman" w:hint="eastAsia"/>
        </w:rPr>
        <w:t>眶</w:t>
      </w:r>
      <w:proofErr w:type="gramEnd"/>
      <w:r w:rsidR="00D96544" w:rsidRPr="00D96544">
        <w:rPr>
          <w:rFonts w:cs="Times New Roman" w:hint="eastAsia"/>
        </w:rPr>
        <w:t>前额叶皮层</w:t>
      </w:r>
      <w:r w:rsidR="00CB5FBB" w:rsidRPr="00CB5FBB">
        <w:rPr>
          <w:rFonts w:cs="Times New Roman" w:hint="eastAsia"/>
        </w:rPr>
        <w:t>（</w:t>
      </w:r>
      <w:r w:rsidR="00CB5FBB" w:rsidRPr="00CB5FBB">
        <w:rPr>
          <w:rFonts w:cs="Times New Roman" w:hint="eastAsia"/>
        </w:rPr>
        <w:t>MOFC</w:t>
      </w:r>
      <w:r w:rsidR="00CB5FBB" w:rsidRPr="00CB5FBB">
        <w:rPr>
          <w:rFonts w:cs="Times New Roman" w:hint="eastAsia"/>
        </w:rPr>
        <w:t>）、</w:t>
      </w:r>
      <w:r w:rsidR="00D96544" w:rsidRPr="00D96544">
        <w:rPr>
          <w:rFonts w:cs="Times New Roman" w:hint="eastAsia"/>
        </w:rPr>
        <w:t>腹内侧前额叶皮层</w:t>
      </w:r>
      <w:r w:rsidR="00CB5FBB" w:rsidRPr="00CB5FBB">
        <w:rPr>
          <w:rFonts w:cs="Times New Roman" w:hint="eastAsia"/>
        </w:rPr>
        <w:t>（</w:t>
      </w:r>
      <w:r w:rsidR="00CB5FBB" w:rsidRPr="00CB5FBB">
        <w:rPr>
          <w:rFonts w:cs="Times New Roman" w:hint="eastAsia"/>
        </w:rPr>
        <w:t>VMPFC</w:t>
      </w:r>
      <w:r w:rsidR="00CB5FBB" w:rsidRPr="00CB5FBB">
        <w:rPr>
          <w:rFonts w:cs="Times New Roman" w:hint="eastAsia"/>
        </w:rPr>
        <w:t>）、</w:t>
      </w:r>
      <w:r w:rsidR="00F952A0">
        <w:rPr>
          <w:rFonts w:cs="Times New Roman" w:hint="eastAsia"/>
        </w:rPr>
        <w:t>下</w:t>
      </w:r>
      <w:r w:rsidR="00CB5FBB" w:rsidRPr="00CB5FBB">
        <w:rPr>
          <w:rFonts w:cs="Times New Roman" w:hint="eastAsia"/>
        </w:rPr>
        <w:t>和上</w:t>
      </w:r>
      <w:r w:rsidR="00F952A0">
        <w:rPr>
          <w:rFonts w:cs="Times New Roman" w:hint="eastAsia"/>
        </w:rPr>
        <w:t>部</w:t>
      </w:r>
      <w:r w:rsidR="00CB5FBB" w:rsidRPr="00CB5FBB">
        <w:rPr>
          <w:rFonts w:cs="Times New Roman" w:hint="eastAsia"/>
        </w:rPr>
        <w:t>前</w:t>
      </w:r>
      <w:r w:rsidR="00F952A0">
        <w:rPr>
          <w:rFonts w:cs="Times New Roman" w:hint="eastAsia"/>
        </w:rPr>
        <w:t>扣带回</w:t>
      </w:r>
      <w:r w:rsidR="00CB5FBB" w:rsidRPr="00CB5FBB">
        <w:rPr>
          <w:rFonts w:cs="Times New Roman" w:hint="eastAsia"/>
        </w:rPr>
        <w:t>（</w:t>
      </w:r>
      <w:r w:rsidR="00CB5FBB" w:rsidRPr="00CB5FBB">
        <w:rPr>
          <w:rFonts w:cs="Times New Roman" w:hint="eastAsia"/>
        </w:rPr>
        <w:t>PACC</w:t>
      </w:r>
      <w:r w:rsidR="00CB5FBB" w:rsidRPr="00CB5FBB">
        <w:rPr>
          <w:rFonts w:cs="Times New Roman" w:hint="eastAsia"/>
        </w:rPr>
        <w:t>，</w:t>
      </w:r>
      <w:r w:rsidR="00CB5FBB" w:rsidRPr="00CB5FBB">
        <w:rPr>
          <w:rFonts w:cs="Times New Roman" w:hint="eastAsia"/>
        </w:rPr>
        <w:t>SACC</w:t>
      </w:r>
      <w:r w:rsidR="00CB5FBB" w:rsidRPr="00CB5FBB">
        <w:rPr>
          <w:rFonts w:cs="Times New Roman" w:hint="eastAsia"/>
        </w:rPr>
        <w:t>）、背内侧前额叶（</w:t>
      </w:r>
      <w:r w:rsidR="00CB5FBB" w:rsidRPr="00CB5FBB">
        <w:rPr>
          <w:rFonts w:cs="Times New Roman" w:hint="eastAsia"/>
        </w:rPr>
        <w:t>DMPFC</w:t>
      </w:r>
      <w:r w:rsidR="00CB5FBB" w:rsidRPr="00CB5FBB">
        <w:rPr>
          <w:rFonts w:cs="Times New Roman" w:hint="eastAsia"/>
        </w:rPr>
        <w:t>）、内侧顶叶（</w:t>
      </w:r>
      <w:r w:rsidR="00CB5FBB" w:rsidRPr="00CB5FBB">
        <w:rPr>
          <w:rFonts w:cs="Times New Roman" w:hint="eastAsia"/>
        </w:rPr>
        <w:t>MPC</w:t>
      </w:r>
      <w:r w:rsidR="00CB5FBB" w:rsidRPr="00CB5FBB">
        <w:rPr>
          <w:rFonts w:cs="Times New Roman" w:hint="eastAsia"/>
        </w:rPr>
        <w:t>）、后扣带</w:t>
      </w:r>
      <w:r w:rsidR="00F14FF9">
        <w:rPr>
          <w:rFonts w:cs="Times New Roman" w:hint="eastAsia"/>
        </w:rPr>
        <w:t>回</w:t>
      </w:r>
      <w:r w:rsidR="00CB5FBB" w:rsidRPr="00CB5FBB">
        <w:rPr>
          <w:rFonts w:cs="Times New Roman" w:hint="eastAsia"/>
        </w:rPr>
        <w:t>（</w:t>
      </w:r>
      <w:r w:rsidR="00CB5FBB" w:rsidRPr="00CB5FBB">
        <w:rPr>
          <w:rFonts w:cs="Times New Roman" w:hint="eastAsia"/>
        </w:rPr>
        <w:t>PCC</w:t>
      </w:r>
      <w:r w:rsidR="00CB5FBB" w:rsidRPr="00CB5FBB">
        <w:rPr>
          <w:rFonts w:cs="Times New Roman" w:hint="eastAsia"/>
        </w:rPr>
        <w:t>）和后枕叶皮层（</w:t>
      </w:r>
      <w:r w:rsidR="00CB5FBB" w:rsidRPr="00CB5FBB">
        <w:rPr>
          <w:rFonts w:cs="Times New Roman" w:hint="eastAsia"/>
        </w:rPr>
        <w:t>RSC</w:t>
      </w:r>
      <w:r w:rsidR="00CB5FBB" w:rsidRPr="00CB5FBB">
        <w:rPr>
          <w:rFonts w:cs="Times New Roman" w:hint="eastAsia"/>
        </w:rPr>
        <w:t>）</w:t>
      </w:r>
      <w:r w:rsidR="00C066EF" w:rsidRPr="005F1EEC">
        <w:rPr>
          <w:rFonts w:cs="Times New Roman"/>
        </w:rPr>
        <w:t>。</w:t>
      </w:r>
      <w:r w:rsidR="00A40D42">
        <w:rPr>
          <w:rFonts w:cs="Times New Roman" w:hint="eastAsia"/>
        </w:rPr>
        <w:t>但是</w:t>
      </w:r>
      <w:r w:rsidR="005A3110">
        <w:rPr>
          <w:rFonts w:cs="Times New Roman" w:hint="eastAsia"/>
        </w:rPr>
        <w:t>，无法确定</w:t>
      </w:r>
      <w:r w:rsidR="00A40D42" w:rsidRPr="00A40D42">
        <w:rPr>
          <w:rFonts w:cs="Times New Roman" w:hint="eastAsia"/>
        </w:rPr>
        <w:t>CMS</w:t>
      </w:r>
      <w:r w:rsidR="00A40D42" w:rsidRPr="00A40D42">
        <w:rPr>
          <w:rFonts w:cs="Times New Roman" w:hint="eastAsia"/>
        </w:rPr>
        <w:t>的激活是</w:t>
      </w:r>
      <w:r w:rsidR="005A3110">
        <w:rPr>
          <w:rFonts w:cs="Times New Roman" w:hint="eastAsia"/>
        </w:rPr>
        <w:t>否与感知</w:t>
      </w:r>
      <w:proofErr w:type="gramStart"/>
      <w:r w:rsidR="005A3110">
        <w:rPr>
          <w:rFonts w:cs="Times New Roman" w:hint="eastAsia"/>
        </w:rPr>
        <w:t>觉领域</w:t>
      </w:r>
      <w:proofErr w:type="gramEnd"/>
      <w:r w:rsidR="005A3110">
        <w:rPr>
          <w:rFonts w:cs="Times New Roman" w:hint="eastAsia"/>
        </w:rPr>
        <w:t>的一些特定任务过程有关</w:t>
      </w:r>
      <w:r w:rsidR="00A40D42">
        <w:rPr>
          <w:rFonts w:cs="Times New Roman" w:hint="eastAsia"/>
        </w:rPr>
        <w:t>。</w:t>
      </w:r>
      <w:r w:rsidR="00C066EF" w:rsidRPr="005F1EEC">
        <w:rPr>
          <w:rFonts w:cs="Times New Roman"/>
        </w:rPr>
        <w:t>Hu</w:t>
      </w:r>
      <w:r w:rsidR="00C066EF" w:rsidRPr="00372A07">
        <w:rPr>
          <w:rFonts w:cs="Times New Roman"/>
        </w:rPr>
        <w:t xml:space="preserve"> </w:t>
      </w:r>
      <w:r w:rsidR="00C066EF" w:rsidRPr="005F1EEC">
        <w:rPr>
          <w:rFonts w:cs="Times New Roman"/>
        </w:rPr>
        <w:t>et</w:t>
      </w:r>
      <w:r w:rsidR="00C066EF" w:rsidRPr="00372A07">
        <w:rPr>
          <w:rFonts w:cs="Times New Roman"/>
        </w:rPr>
        <w:t xml:space="preserve"> </w:t>
      </w:r>
      <w:r w:rsidR="00C066EF" w:rsidRPr="005F1EEC">
        <w:rPr>
          <w:rFonts w:cs="Times New Roman"/>
        </w:rPr>
        <w:t>al</w:t>
      </w:r>
      <w:r w:rsidR="00C066EF" w:rsidRPr="00372A07">
        <w:rPr>
          <w:rFonts w:cs="Times New Roman"/>
        </w:rPr>
        <w:t xml:space="preserve"> (2016)</w:t>
      </w:r>
      <w:r w:rsidR="00C066EF" w:rsidRPr="005F1EEC">
        <w:rPr>
          <w:rFonts w:cs="Times New Roman"/>
        </w:rPr>
        <w:t>则进一步表明，仅仅心理上的自我参考加工，即当人们对自己进行评估时，才会激活皮质中线结构，但对于自我面孔等身体自我信息的加工，则不会激活皮质中线结构。后续的研究证实了自我信息加工具有不同的层级【】。</w:t>
      </w:r>
      <w:r w:rsidR="00C066EF" w:rsidRPr="005F1EEC">
        <w:rPr>
          <w:rFonts w:cs="Times New Roman"/>
        </w:rPr>
        <w:t xml:space="preserve"> </w:t>
      </w:r>
    </w:p>
    <w:p w14:paraId="6452CF97" w14:textId="735A3B03" w:rsidR="00C066EF" w:rsidRDefault="00C066EF" w:rsidP="009762AC">
      <w:pPr>
        <w:ind w:firstLineChars="200" w:firstLine="420"/>
      </w:pPr>
    </w:p>
    <w:p w14:paraId="6796E8F6" w14:textId="21A99061" w:rsidR="00C066EF" w:rsidRDefault="00C066EF" w:rsidP="009762AC">
      <w:pPr>
        <w:ind w:firstLineChars="200" w:firstLine="420"/>
      </w:pPr>
      <w:r>
        <w:rPr>
          <w:rFonts w:hint="eastAsia"/>
        </w:rPr>
        <w:lastRenderedPageBreak/>
        <w:t>【</w:t>
      </w:r>
      <w:r w:rsidRPr="00112AFF">
        <w:rPr>
          <w:rFonts w:ascii="华文楷体" w:hAnsi="华文楷体" w:hint="eastAsia"/>
          <w:i/>
          <w:iCs/>
          <w:highlight w:val="lightGray"/>
        </w:rPr>
        <w:t>主旨句：自我参照加工</w:t>
      </w:r>
      <w:r>
        <w:rPr>
          <w:rFonts w:ascii="华文楷体" w:hAnsi="华文楷体" w:hint="eastAsia"/>
          <w:i/>
          <w:iCs/>
          <w:highlight w:val="lightGray"/>
        </w:rPr>
        <w:t>与</w:t>
      </w:r>
      <w:r>
        <w:rPr>
          <w:rFonts w:ascii="华文楷体" w:hAnsi="华文楷体" w:hint="eastAsia"/>
          <w:i/>
          <w:iCs/>
          <w:highlight w:val="lightGray"/>
        </w:rPr>
        <w:t>DMN</w:t>
      </w:r>
      <w:r>
        <w:rPr>
          <w:rFonts w:hint="eastAsia"/>
        </w:rPr>
        <w:t>】</w:t>
      </w:r>
    </w:p>
    <w:p w14:paraId="43679C9B" w14:textId="5D50AA12" w:rsidR="00EA2E68" w:rsidRPr="005F1EEC" w:rsidRDefault="0047273D" w:rsidP="00EA2E68">
      <w:pPr>
        <w:ind w:firstLineChars="200" w:firstLine="420"/>
        <w:rPr>
          <w:rFonts w:cs="Times New Roman"/>
        </w:rPr>
      </w:pPr>
      <w:r w:rsidRPr="005F1EEC">
        <w:rPr>
          <w:rFonts w:cs="Times New Roman"/>
        </w:rPr>
        <w:t>自我参照加工与功能磁共振研究中最稳定观察到的默认网络（</w:t>
      </w:r>
      <w:r w:rsidRPr="005F1EEC">
        <w:rPr>
          <w:rFonts w:cs="Times New Roman"/>
        </w:rPr>
        <w:t>default network or default mode network</w:t>
      </w:r>
      <w:r w:rsidRPr="005F1EEC">
        <w:rPr>
          <w:rFonts w:cs="Times New Roman"/>
        </w:rPr>
        <w:t>，</w:t>
      </w:r>
      <w:r w:rsidRPr="005F1EEC">
        <w:rPr>
          <w:rFonts w:cs="Times New Roman"/>
        </w:rPr>
        <w:t xml:space="preserve"> DMN</w:t>
      </w:r>
      <w:r w:rsidRPr="005F1EEC">
        <w:rPr>
          <w:rFonts w:cs="Times New Roman"/>
        </w:rPr>
        <w:t>）的激活存在共同之处。即内侧前额叶与后扣带回等皮质中线结构。虽然早期研究对</w:t>
      </w:r>
      <w:r w:rsidRPr="005F1EEC">
        <w:rPr>
          <w:rFonts w:cs="Times New Roman"/>
        </w:rPr>
        <w:t>DMN</w:t>
      </w:r>
      <w:r w:rsidRPr="005F1EEC">
        <w:rPr>
          <w:rFonts w:cs="Times New Roman"/>
        </w:rPr>
        <w:t>的具体功能的存在不同的争议，但</w:t>
      </w:r>
      <w:r w:rsidRPr="005F1EEC">
        <w:rPr>
          <w:rFonts w:cs="Times New Roman"/>
        </w:rPr>
        <w:t>Andrews-Hanna</w:t>
      </w:r>
      <w:r w:rsidRPr="005F1EEC">
        <w:rPr>
          <w:rFonts w:cs="Times New Roman"/>
        </w:rPr>
        <w:t>等（</w:t>
      </w:r>
      <w:r w:rsidRPr="005F1EEC">
        <w:rPr>
          <w:rFonts w:cs="Times New Roman"/>
        </w:rPr>
        <w:t>2010</w:t>
      </w:r>
      <w:r w:rsidRPr="005F1EEC">
        <w:rPr>
          <w:rFonts w:cs="Times New Roman"/>
        </w:rPr>
        <w:t>）发现，</w:t>
      </w:r>
      <w:r w:rsidRPr="005F1EEC">
        <w:rPr>
          <w:rFonts w:cs="Times New Roman"/>
        </w:rPr>
        <w:t>DMN</w:t>
      </w:r>
      <w:r w:rsidRPr="005F1EEC">
        <w:rPr>
          <w:rFonts w:cs="Times New Roman"/>
        </w:rPr>
        <w:fldChar w:fldCharType="begin"/>
      </w:r>
      <w:r w:rsidR="00FB0621">
        <w:rPr>
          <w:rFonts w:cs="Times New Roman"/>
        </w:rPr>
        <w:instrText xml:space="preserve"> ADDIN ZOTERO_ITEM CSL_CITATION {"citationID":"YUrDOq0h","properties":{"formattedCitation":"\\super [4]\\nosupersub{}","plainCitation":"[4]","noteIndex":0},"citationItems":[{"id":"BAbw5euQ/3n3RS4nt","uris":["http://zotero.org/users/398841/items/6WDHJ5XI"],"itemData":{"id":14987,"type":"article-journal","abstract":"One of the most consistent observations in human functional imaging is that a network of brain regions referred to as the “default network” increases its activity during passive states. Here we explored the anatomy and function of the default network across three studies to resolve divergent hypotheses about its contributions to spontaneous cognition and active forms of decision making. Analysis of intrinsic activity revealed the network comprises multiple, dissociated components. A midline core (posterior cingulate and anterior medial prefrontal cortex) is active when people make self-relevant, affective decisions. In contrast, a medial temporal lobe subsystem becomes engaged when decisions involve constructing a mental scene based on memory. During certain experimentally directed and spontaneous acts of future-oriented thought, these dissociated components are simultaneously engaged, presumably to facilitate construction of mental models of personally significant events.","container-title":"Neuron","DOI":"10.1016/j.neuron.2010.02.005","ISSN":"0896-6273","issue":"4","journalAbbreviation":"Neuron","language":"en","page":"550-562","source":"ScienceDirect","title":"Functional-Anatomic Fractionation of the Brain's Default Network","volume":"65","author":[{"family":"Andrews-Hanna","given":"Jessica R."},{"family":"Reidler","given":"Jay S."},{"family":"Sepulcre","given":"Jorge"},{"family":"Poulin","given":"Renee"},{"family":"Buckner","given":"Randy L."}],"issued":{"date-parts":[["2010",2,25]]}}}],"schema":"https://github.com/citation-style-language/schema/raw/master/csl-citation.json"} </w:instrText>
      </w:r>
      <w:r w:rsidRPr="005F1EEC">
        <w:rPr>
          <w:rFonts w:cs="Times New Roman"/>
        </w:rPr>
        <w:fldChar w:fldCharType="separate"/>
      </w:r>
      <w:r w:rsidR="00FB0621" w:rsidRPr="00FB0621">
        <w:rPr>
          <w:rFonts w:cs="Times New Roman"/>
          <w:kern w:val="0"/>
          <w:szCs w:val="24"/>
          <w:vertAlign w:val="superscript"/>
        </w:rPr>
        <w:t>[4]</w:t>
      </w:r>
      <w:r w:rsidRPr="005F1EEC">
        <w:rPr>
          <w:rFonts w:cs="Times New Roman"/>
        </w:rPr>
        <w:fldChar w:fldCharType="end"/>
      </w:r>
      <w:r w:rsidRPr="005F1EEC">
        <w:rPr>
          <w:rFonts w:cs="Times New Roman"/>
        </w:rPr>
        <w:t>很重要的一个功能在于自我参照加工。即当人们在没有进行特定任务时，可能更多地回想与自己有关的信息，如自传体记忆等。因此</w:t>
      </w:r>
      <w:r w:rsidRPr="005F1EEC">
        <w:rPr>
          <w:rFonts w:cs="Times New Roman"/>
        </w:rPr>
        <w:t>Andrews-Hanna</w:t>
      </w:r>
      <w:r w:rsidR="00EA2E68" w:rsidRPr="005F1EEC">
        <w:rPr>
          <w:rFonts w:cs="Times New Roman"/>
        </w:rPr>
        <w:t>等认为，</w:t>
      </w:r>
      <w:r w:rsidR="00EA2E68" w:rsidRPr="005F1EEC">
        <w:rPr>
          <w:rFonts w:cs="Times New Roman"/>
        </w:rPr>
        <w:t>DMN</w:t>
      </w:r>
      <w:r w:rsidR="00EA2E68" w:rsidRPr="005F1EEC">
        <w:rPr>
          <w:rFonts w:cs="Times New Roman"/>
        </w:rPr>
        <w:t>中包含至少两种不同的功能，由后扣带回</w:t>
      </w:r>
      <w:r w:rsidR="00EA2E68" w:rsidRPr="005F1EEC">
        <w:rPr>
          <w:rFonts w:cs="Times New Roman"/>
        </w:rPr>
        <w:t>PCC</w:t>
      </w:r>
      <w:r w:rsidR="00EA2E68" w:rsidRPr="005F1EEC">
        <w:rPr>
          <w:rFonts w:cs="Times New Roman"/>
        </w:rPr>
        <w:t>和内侧前额叶前部的中央网络主要是由于人们进行自我相关的情绪加工。这一结论在后续的研究中为其他研究者所支持</w:t>
      </w:r>
      <w:r w:rsidR="00FD564C">
        <w:rPr>
          <w:rFonts w:cs="Times New Roman" w:hint="eastAsia"/>
        </w:rPr>
        <w:t>[</w:t>
      </w:r>
      <w:r w:rsidR="00FD564C">
        <w:rPr>
          <w:rFonts w:cs="Times New Roman" w:hint="eastAsia"/>
        </w:rPr>
        <w:t>补充文献</w:t>
      </w:r>
      <w:r w:rsidR="00FD564C">
        <w:rPr>
          <w:rFonts w:cs="Times New Roman"/>
        </w:rPr>
        <w:t>]</w:t>
      </w:r>
      <w:r w:rsidR="00EA2E68" w:rsidRPr="005F1EEC">
        <w:rPr>
          <w:rFonts w:cs="Times New Roman"/>
        </w:rPr>
        <w:t>。直接比较自我参照加工与</w:t>
      </w:r>
      <w:r w:rsidR="00EA2E68" w:rsidRPr="005F1EEC">
        <w:rPr>
          <w:rFonts w:cs="Times New Roman"/>
        </w:rPr>
        <w:t>DMN</w:t>
      </w:r>
      <w:r w:rsidR="00EA2E68" w:rsidRPr="005F1EEC">
        <w:rPr>
          <w:rFonts w:cs="Times New Roman"/>
        </w:rPr>
        <w:t>的研究也表明，自我参照加工与</w:t>
      </w:r>
      <w:r w:rsidR="00EA2E68" w:rsidRPr="005F1EEC">
        <w:rPr>
          <w:rFonts w:cs="Times New Roman"/>
        </w:rPr>
        <w:t>DMN</w:t>
      </w:r>
      <w:r w:rsidR="004D0642" w:rsidRPr="005F1EEC">
        <w:rPr>
          <w:rFonts w:cs="Times New Roman"/>
        </w:rPr>
        <w:t>均激活了</w:t>
      </w:r>
      <w:proofErr w:type="spellStart"/>
      <w:r w:rsidR="004D0642" w:rsidRPr="005F1EEC">
        <w:rPr>
          <w:rFonts w:cs="Times New Roman"/>
        </w:rPr>
        <w:t>pgACC</w:t>
      </w:r>
      <w:proofErr w:type="spellEnd"/>
      <w:r w:rsidR="004D0642" w:rsidRPr="005F1EEC">
        <w:rPr>
          <w:rFonts w:cs="Times New Roman"/>
        </w:rPr>
        <w:t>这个脑区，进一步</w:t>
      </w:r>
      <w:r w:rsidR="00372A07" w:rsidRPr="005F1EEC">
        <w:rPr>
          <w:rFonts w:cs="Times New Roman"/>
        </w:rPr>
        <w:t>强化了自我参照与</w:t>
      </w:r>
      <w:r w:rsidR="00372A07" w:rsidRPr="005F1EEC">
        <w:rPr>
          <w:rFonts w:cs="Times New Roman"/>
        </w:rPr>
        <w:t>DMN</w:t>
      </w:r>
      <w:r w:rsidR="00372A07" w:rsidRPr="005F1EEC">
        <w:rPr>
          <w:rFonts w:cs="Times New Roman"/>
        </w:rPr>
        <w:t>密切相关这一观点</w:t>
      </w:r>
      <w:r w:rsidR="00EA2E68" w:rsidRPr="005F1EEC">
        <w:rPr>
          <w:rFonts w:cs="Times New Roman"/>
        </w:rPr>
        <w:t>。</w:t>
      </w:r>
      <w:r w:rsidR="00372A07" w:rsidRPr="005F1EEC">
        <w:rPr>
          <w:rFonts w:cs="Times New Roman"/>
        </w:rPr>
        <w:t>此外，由于自动化元分析平台如</w:t>
      </w:r>
      <w:proofErr w:type="spellStart"/>
      <w:r w:rsidR="00372A07" w:rsidRPr="005F1EEC">
        <w:rPr>
          <w:rFonts w:cs="Times New Roman"/>
        </w:rPr>
        <w:t>Neurosynth</w:t>
      </w:r>
      <w:proofErr w:type="spellEnd"/>
      <w:r w:rsidR="00372A07" w:rsidRPr="005F1EEC">
        <w:rPr>
          <w:rFonts w:cs="Times New Roman"/>
        </w:rPr>
        <w:t>的出现，研究者可以通过自动抓取的关键词与大脑坐标，通过坐标与关键词共同出现的频率来推断脑区与认知过程的关系。这一逆向推理的工具有助于解释大脑的功能，同时也让</w:t>
      </w:r>
      <w:r w:rsidR="00372A07" w:rsidRPr="005F1EEC">
        <w:rPr>
          <w:rFonts w:cs="Times New Roman"/>
        </w:rPr>
        <w:t>DMN</w:t>
      </w:r>
      <w:r w:rsidR="00372A07" w:rsidRPr="005F1EEC">
        <w:rPr>
          <w:rFonts w:cs="Times New Roman"/>
        </w:rPr>
        <w:t>可能包含自我参照加工这一观点进一步强化。</w:t>
      </w:r>
    </w:p>
    <w:p w14:paraId="01CE8999" w14:textId="34C1D892" w:rsidR="00372A07" w:rsidRDefault="007A7627" w:rsidP="00EA2E68">
      <w:pPr>
        <w:ind w:firstLineChars="200" w:firstLine="420"/>
        <w:rPr>
          <w:rFonts w:cs="Times New Roman"/>
        </w:rPr>
      </w:pPr>
      <w:r w:rsidRPr="005F1EEC">
        <w:rPr>
          <w:rFonts w:cs="Times New Roman"/>
        </w:rPr>
        <w:t>【主旨句：自我参照加工与</w:t>
      </w:r>
      <w:r w:rsidRPr="005F1EEC">
        <w:rPr>
          <w:rFonts w:cs="Times New Roman"/>
        </w:rPr>
        <w:t>DMN</w:t>
      </w:r>
      <w:r w:rsidRPr="005F1EEC">
        <w:rPr>
          <w:rFonts w:cs="Times New Roman"/>
        </w:rPr>
        <w:t>】</w:t>
      </w:r>
    </w:p>
    <w:p w14:paraId="0B9E3129" w14:textId="4347D10E" w:rsidR="007A7627" w:rsidRDefault="007A7627" w:rsidP="00EA2E68">
      <w:pPr>
        <w:ind w:firstLineChars="200" w:firstLine="420"/>
        <w:rPr>
          <w:rFonts w:ascii="华文楷体" w:hAnsi="华文楷体"/>
        </w:rPr>
      </w:pPr>
      <w:r>
        <w:rPr>
          <w:rFonts w:cs="Times New Roman" w:hint="eastAsia"/>
        </w:rPr>
        <w:t>DMN</w:t>
      </w:r>
      <w:r>
        <w:rPr>
          <w:rFonts w:cs="Times New Roman" w:hint="eastAsia"/>
        </w:rPr>
        <w:t>中包含自我参照加工的这一观点不仅在认知神经科学中</w:t>
      </w:r>
      <w:r w:rsidR="006E470A">
        <w:rPr>
          <w:rFonts w:cs="Times New Roman" w:hint="eastAsia"/>
        </w:rPr>
        <w:t>广泛传播，也对精神疾病研究产生了重要的影响。</w:t>
      </w:r>
      <w:r w:rsidR="006E470A">
        <w:rPr>
          <w:rFonts w:hint="eastAsia"/>
        </w:rPr>
        <w:t>研究表明，自我参照相关脑区的功能异常可能导致精神疾病，比如抑郁症</w:t>
      </w:r>
      <w:r w:rsidR="006E470A">
        <w:fldChar w:fldCharType="begin"/>
      </w:r>
      <w:r w:rsidR="00FB0621">
        <w:instrText xml:space="preserve"> ADDIN ZOTERO_ITEM CSL_CITATION {"citationID":"kvZ212Bu","properties":{"formattedCitation":"\\super [5]\\nosupersub{}","plainCitation":"[5]","noteIndex":0},"citationItems":[{"id":174,"uris":["http://zotero.org/users/9459883/items/GUP48HSL"],"itemData":{"id":174,"type":"article-journal","abstract":"The recently discovered default mode network (DMN) is a group of areas in the human brain characterized, collectively, by functions of a self-referential nature. In normal individuals, activity in the DMN is reduced during nonself-referential goal-directed tasks, in keeping with the folk-psychological notion of losing one's self in one's work. Imaging and anatomical studies in major depression have found alterations in both the structure and function in some regions that belong to the DMN, thus, suggesting a basis for the disordered self-referential thought of depression. Here, we sought to examine DMN functionality as a network in patients with major depression, asking whether the ability to regulate its activity and, hence, its role in self-referential processing, was impaired. To do so, we asked patients and controls to examine negative pictures passively and also to reappraise them actively. In widely distributed elements of the DMN [ventromedial prefrontal cortex prefrontal cortex (BA 10), anterior cingulate (BA 24/32), lateral parietal cortex (BA 39), and lateral temporal cortex (BA 21)], depressed, but not control subjects, exhibited a failure to reduce activity while both looking at negative pictures and reappraising them. Furthermore, looking at negative pictures elicited a significantly greater increase in activity in other DMN regions (amygdala, parahippocampus, and hippocampus) in depressed than in control subjects. These data suggest depression is characterized by both stimulus-induced heightened activity and a failure to normally down-regulate activity broadly within the DMN. These findings provide a brain network framework within which to consider the pathophysiology of depression.","container-title":"Proceedings of the National Academy of Sciences","DOI":"10.1073/pnas.0812686106","ISSN":"0027-8424, 1091-6490","issue":"6","journalAbbreviation":"Proc. Natl. Acad. Sci. U.S.A.","language":"en","page":"1942-1947","source":"DOI.org (Crossref)","title":"The default mode network and self-referential processes in depression","volume":"106","author":[{"family":"Sheline","given":"Yvette I."},{"family":"Barch","given":"Deanna M."},{"family":"Price","given":"Joseph L."},{"family":"Rundle","given":"Melissa M."},{"family":"Vaishnavi","given":"S. Neil"},{"family":"Snyder","given":"Abraham Z."},{"family":"Mintun","given":"Mark A."},{"family":"Wang","given":"Suzhi"},{"family":"Coalson","given":"Rebecca S."},{"family":"Raichle","given":"Marcus E."}],"issued":{"date-parts":[["2009",2,10]]},"citation-key":"shelineDefaultModeNetwork2009"}}],"schema":"https://github.com/citation-style-language/schema/raw/master/csl-citation.json"} </w:instrText>
      </w:r>
      <w:r w:rsidR="006E470A">
        <w:fldChar w:fldCharType="separate"/>
      </w:r>
      <w:r w:rsidR="00FB0621" w:rsidRPr="00FB0621">
        <w:rPr>
          <w:rFonts w:cs="Times New Roman"/>
          <w:kern w:val="0"/>
          <w:szCs w:val="24"/>
          <w:vertAlign w:val="superscript"/>
        </w:rPr>
        <w:t>[5]</w:t>
      </w:r>
      <w:r w:rsidR="006E470A">
        <w:fldChar w:fldCharType="end"/>
      </w:r>
      <w:r w:rsidR="006E470A">
        <w:rPr>
          <w:rFonts w:hint="eastAsia"/>
        </w:rPr>
        <w:t>，精神分裂症</w:t>
      </w:r>
      <w:r w:rsidR="006E470A">
        <w:fldChar w:fldCharType="begin"/>
      </w:r>
      <w:r w:rsidR="00FB0621">
        <w:instrText xml:space="preserve"> ADDIN ZOTERO_ITEM CSL_CITATION {"citationID":"baoJ1PWB","properties":{"formattedCitation":"\\super [6]\\nosupersub{}","plainCitation":"[6]","noteIndex":0},"citationItems":[{"id":290,"uris":["http://zotero.org/users/9459883/items/IWZFTNVX"],"itemData":{"id":290,"type":"article-journal","abstract":"Several studies have investigated the neural correlates of self-reﬂection. In the paradigm most commonly used to address this concept, a subject is presented with trait adjectives or sentences and asked whether they describe him or her. Functional neuroimaging research has revealed a set of regions known as Cortical Midline Structures (CMS) appearing to be critically involved in self-reﬂection processes. Furthermore, it has been shown that patients suffering damage to the CMS, have difﬁculties in properly evaluating the problems they encounter and often overestimate their capacities and performance. Building on previous work, a meta-analysis of published fMRI and PET studies on selfreﬂection was conducted. The results showed that two areas within the medial prefrontal cortex (MPFC) are important in reﬂective processing, namely the ventral (v) and dorsal (d) MPFC. In this paper a model is proposed in which the vMPFC is responsible for tagging information relevant for ‘self’, whereas the dMPFC is responsible for evaluation and decision-making processes in self- and other-referential processing. Finally, implications of the model for schizophrenia and lack of insight are noted.","container-title":"Neuroscience &amp; Biobehavioral Reviews","DOI":"10.1016/j.neubiorev.2009.12.004","ISSN":"01497634","issue":"6","journalAbbreviation":"Neuroscience &amp; Biobehavioral Reviews","language":"en","page":"935-946","source":"DOI.org (Crossref)","title":"Self-reflection and the brain: A theoretical review and meta-analysis of neuroimaging studies with implications for schizophrenia","title-short":"Self-reflection and the brain","volume":"34","author":[{"family":"Meer","given":"Lisette","non-dropping-particle":"van der"},{"family":"Costafreda","given":"Sergi"},{"family":"Aleman","given":"André"},{"family":"David","given":"Anthony S."}],"issued":{"date-parts":[["2010",5]]},"citation-key":"vandermeerSelfreflectionBrainTheoretical2010"}}],"schema":"https://github.com/citation-style-language/schema/raw/master/csl-citation.json"} </w:instrText>
      </w:r>
      <w:r w:rsidR="006E470A">
        <w:fldChar w:fldCharType="separate"/>
      </w:r>
      <w:r w:rsidR="00FB0621" w:rsidRPr="00FB0621">
        <w:rPr>
          <w:rFonts w:cs="Times New Roman"/>
          <w:kern w:val="0"/>
          <w:szCs w:val="24"/>
          <w:vertAlign w:val="superscript"/>
        </w:rPr>
        <w:t>[6]</w:t>
      </w:r>
      <w:r w:rsidR="006E470A">
        <w:fldChar w:fldCharType="end"/>
      </w:r>
      <w:r w:rsidR="006E470A">
        <w:rPr>
          <w:rFonts w:hint="eastAsia"/>
        </w:rPr>
        <w:t>，自闭症</w:t>
      </w:r>
      <w:r w:rsidR="006E470A">
        <w:fldChar w:fldCharType="begin"/>
      </w:r>
      <w:r w:rsidR="00FB0621">
        <w:instrText xml:space="preserve"> ADDIN ZOTERO_ITEM CSL_CITATION {"citationID":"vHtSfYzU","properties":{"formattedCitation":"\\super [7]\\nosupersub{}","plainCitation":"[7]","noteIndex":0},"citationItems":[{"id":196,"uris":["http://zotero.org/users/9459883/items/FPMWN5IG"],"itemData":{"id":196,"type":"article-journal","abstract":"Autism spectrum disorder (ASD) is characterized by deﬁcits in social communication and interaction. Since its discovery as a major functional brain system, the default mode network (DMN) has been implicated in a number of psychiatric disorders, including ASD. We review converging multimodal evidence for DMN dysfunction in the context of speciﬁc components of social cognitive dysfunction in ASD—self-referential processing, which is the ability to process social information relative to oneself; and theory of mind or mentalizing, which is the ability to infer the mental states, such as beliefs, intentions, and emotions, of others. We show that altered functional and structural organization of the DMN and its atypical developmental trajectory are prominent neurobiological features of ASD. We integrate ﬁndings on atypical cytoarchitectonic organization and imbalance in excitatory-inhibitory circuits, which alter local and global brain signaling, to scrutinize putative mechanisms underlying DMN dysfunction in ASD. Our synthesis of the extant literature suggests that aberrancies in key nodes of the DMN and their dynamic functional interactions contribute to atypical integration of information about the self in relation to “other” as well as to impairments in the ability to ﬂexibly attend to socially relevant stimuli. We conclude by highlighting open questions for future research.","container-title":"Biological Psychiatry: Cognitive Neuroscience and Neuroimaging","DOI":"10.1016/j.bpsc.2017.04.004","ISSN":"24519022","issue":"6","journalAbbreviation":"Biological Psychiatry: Cognitive Neuroscience and Neuroimaging","language":"en","page":"476-486","source":"DOI.org (Crossref)","title":"The Default Mode Network in Autism","volume":"2","author":[{"family":"Padmanabhan","given":"Aarthi"},{"family":"Lynch","given":"Charles J."},{"family":"Schaer","given":"Marie"},{"family":"Menon","given":"Vinod"}],"issued":{"date-parts":[["2017",9]]},"citation-key":"padmanabhanDefaultModeNetwork2017"}}],"schema":"https://github.com/citation-style-language/schema/raw/master/csl-citation.json"} </w:instrText>
      </w:r>
      <w:r w:rsidR="006E470A">
        <w:fldChar w:fldCharType="separate"/>
      </w:r>
      <w:r w:rsidR="00FB0621" w:rsidRPr="00FB0621">
        <w:rPr>
          <w:rFonts w:cs="Times New Roman"/>
          <w:kern w:val="0"/>
          <w:szCs w:val="24"/>
          <w:vertAlign w:val="superscript"/>
        </w:rPr>
        <w:t>[7]</w:t>
      </w:r>
      <w:r w:rsidR="006E470A">
        <w:fldChar w:fldCharType="end"/>
      </w:r>
      <w:r w:rsidR="006E470A">
        <w:rPr>
          <w:rFonts w:hint="eastAsia"/>
        </w:rPr>
        <w:t>。</w:t>
      </w:r>
      <w:r w:rsidR="006E470A">
        <w:rPr>
          <w:rFonts w:ascii="华文楷体" w:hAnsi="华文楷体" w:hint="eastAsia"/>
          <w:color w:val="000000" w:themeColor="text1"/>
        </w:rPr>
        <w:t>拥有抑郁症状的个体更容易回忆起消极的信息，对消极信息进行内隐的优先记忆，并且自我参照参与这种内隐的记忆效果的调节</w:t>
      </w:r>
      <w:r w:rsidR="006E470A">
        <w:rPr>
          <w:rFonts w:ascii="华文楷体" w:hAnsi="华文楷体"/>
          <w:color w:val="000000" w:themeColor="text1"/>
        </w:rPr>
        <w:fldChar w:fldCharType="begin"/>
      </w:r>
      <w:r w:rsidR="00FB0621">
        <w:rPr>
          <w:rFonts w:ascii="华文楷体" w:hAnsi="华文楷体"/>
          <w:color w:val="000000" w:themeColor="text1"/>
        </w:rPr>
        <w:instrText xml:space="preserve"> ADDIN ZOTERO_ITEM CSL_CITATION {"citationID":"UC44wDrF","properties":{"formattedCitation":"\\super [8]\\nosupersub{}","plainCitation":"[8]","noteIndex":0},"citationItems":[{"id":265,"uris":["http://zotero.org/users/9459883/items/FKCWVVE7"],"itemData":{"id":265,"type":"article-journal","abstract":"In studies of explicit memory, researchers have reliably demonstrated that mood-congruent, depressive information is especially likely to be recalled by individuals exhibiting depressed mood. Results from studies of implicit mood-congruent memory in depressed mood, however, have been largely discrepant. The current research reviews 20 studies of implicit mood-congruent memory for emotionally valenced words in the context of dysphoria and clinical depression. Meta-analytic techniques were used to summarize this research. Results indicated that depressive groups exhibited preferential implicit recall of negative information and nondepressed groups exhibited preferential implicit recall of positive information. Also, depressive implicit mood-congruent memory for negative information was associated with recall and encoding tasks that matched with regard to the perceptual versus conceptual processes required. Furthermore, self-relevance emerged as an important moderator for implicit recall in analyses that compared clinically depressed groups to nondepressed groups. These results provide partial support both for the transfer appropriate processing framework of memory and cognitive theories of depression that emphasize self-relevant information. Finally, certain participant characteristics, particularly age and severity of depressive symptoms, emerged as important moderators of the effect of group status on depressive implicit recall biases. Published by Elsevier Ltd.","container-title":"Clinical Psychology Review","DOI":"10.1016/j.cpr.2014.06.001","ISSN":"02727358","issue":"5","journalAbbreviation":"Clinical Psychology Review","language":"en","page":"402-416","source":"DOI.org (Crossref)","title":"A meta-analytic review of mood-congruent implicit memory in depressed mood","volume":"34","author":[{"family":"Gaddy","given":"Melinda A."},{"family":"Ingram","given":"Rick E."}],"issued":{"date-parts":[["2014",7]]},"citation-key":"gaddyMetaanalyticReviewMoodcongruent2014"}}],"schema":"https://github.com/citation-style-language/schema/raw/master/csl-citation.json"} </w:instrText>
      </w:r>
      <w:r w:rsidR="006E470A">
        <w:rPr>
          <w:rFonts w:ascii="华文楷体" w:hAnsi="华文楷体"/>
          <w:color w:val="000000" w:themeColor="text1"/>
        </w:rPr>
        <w:fldChar w:fldCharType="separate"/>
      </w:r>
      <w:r w:rsidR="00FB0621" w:rsidRPr="00FB0621">
        <w:rPr>
          <w:rFonts w:ascii="华文楷体" w:eastAsia="华文楷体" w:hAnsi="华文楷体" w:cs="Times New Roman"/>
          <w:kern w:val="0"/>
          <w:szCs w:val="24"/>
          <w:vertAlign w:val="superscript"/>
        </w:rPr>
        <w:t>[8]</w:t>
      </w:r>
      <w:r w:rsidR="006E470A">
        <w:rPr>
          <w:rFonts w:ascii="华文楷体" w:hAnsi="华文楷体"/>
          <w:color w:val="000000" w:themeColor="text1"/>
        </w:rPr>
        <w:fldChar w:fldCharType="end"/>
      </w:r>
      <w:r w:rsidR="006E470A">
        <w:rPr>
          <w:rFonts w:ascii="华文楷体" w:hAnsi="华文楷体" w:hint="eastAsia"/>
          <w:color w:val="000000" w:themeColor="text1"/>
        </w:rPr>
        <w:t>。反刍则能够预测抑郁的发生以及加剧抑郁症状，如果结合反刍思维与消极认知方式的相互作用则可预测抑郁症状的持续时间。</w:t>
      </w:r>
      <w:r w:rsidR="006E470A">
        <w:rPr>
          <w:rFonts w:ascii="华文楷体" w:hAnsi="华文楷体"/>
          <w:color w:val="000000" w:themeColor="text1"/>
        </w:rPr>
        <w:fldChar w:fldCharType="begin"/>
      </w:r>
      <w:r w:rsidR="00FB0621">
        <w:rPr>
          <w:rFonts w:ascii="华文楷体" w:hAnsi="华文楷体"/>
          <w:color w:val="000000" w:themeColor="text1"/>
        </w:rPr>
        <w:instrText xml:space="preserve"> ADDIN ZOTERO_ITEM CSL_CITATION {"citationID":"lLdbTMMR","properties":{"formattedCitation":"\\super [9]\\nosupersub{}","plainCitation":"[9]","noteIndex":0},"citationItems":[{"id":271,"uris":["http://zotero.org/users/9459883/items/IKHF7MUE"],"itemData":{"id":271,"type":"article-journal","abstract":"The response styles theory (Nolen-Hoeksema, 1991) was proposed to explain the insidious relationship between rumination and depression. We review the aspects of the response styles theory that have been well-supported, including evidence that rumination exacerbates depression, enhances negative thinking, impairs problem solving, interferes with instrumental behavior, and erodes social support. Next, we address contradictory and new findings. Specifically, rumination appears to more consistently predict the onset of depression rather than the duration, but rumination interacts with negative cognitive styles to predict, the duration of depressive symptoms. Contrary to original predictions, the use of positive distractions has not consistently been correlated with lower levels of depressive symptoms in correlational studies, although dozens of experimental studies show positive distractions relieve depressed mood. Further, evidence now suggests that rumination is associated with psychopathologies in addition to depression, including anxiety, binge eating, binge drinking, and self-harm. We discuss the relationships between rumination and worry and between rumination and other coping or emotion-regulation strategies. Finally, we highlight recent research on the distinction between rumination and more adaptive forms of self-reflection, on basic cognitive deficits or biases in rumination, on its neural and genetic correlates, and on possible interventions to combat rumination.","container-title":"Perspectives on Psychological Science","DOI":"10.1111/j.1745-6924.2008.00088.x","ISSN":"1745-6916","issue":"5","note":"publisher: [Association for Psychological Science, Sage Publications, Inc.]","page":"400-424","source":"JSTOR","title":"Rethinking Rumination","volume":"3","author":[{"family":"Nolen-Hoeksema","given":"Susan"},{"family":"Wisco","given":"Blair E."},{"family":"Lyubomirsky","given":"Sonja"}],"issued":{"date-parts":[["2008"]]},"citation-key":"nolen-hoeksemaRethinkingRumination2008"}}],"schema":"https://github.com/citation-style-language/schema/raw/master/csl-citation.json"} </w:instrText>
      </w:r>
      <w:r w:rsidR="006E470A">
        <w:rPr>
          <w:rFonts w:ascii="华文楷体" w:hAnsi="华文楷体"/>
          <w:color w:val="000000" w:themeColor="text1"/>
        </w:rPr>
        <w:fldChar w:fldCharType="separate"/>
      </w:r>
      <w:r w:rsidR="00FB0621" w:rsidRPr="00FB0621">
        <w:rPr>
          <w:rFonts w:cs="Times New Roman"/>
          <w:kern w:val="0"/>
          <w:szCs w:val="24"/>
          <w:vertAlign w:val="superscript"/>
        </w:rPr>
        <w:t>[9]</w:t>
      </w:r>
      <w:r w:rsidR="006E470A">
        <w:rPr>
          <w:rFonts w:ascii="华文楷体" w:hAnsi="华文楷体"/>
          <w:color w:val="000000" w:themeColor="text1"/>
        </w:rPr>
        <w:fldChar w:fldCharType="end"/>
      </w:r>
      <w:r w:rsidR="006E470A">
        <w:rPr>
          <w:rFonts w:ascii="华文楷体" w:hAnsi="华文楷体" w:hint="eastAsia"/>
          <w:color w:val="000000" w:themeColor="text1"/>
        </w:rPr>
        <w:t>。自闭症</w:t>
      </w:r>
      <w:r w:rsidR="006E470A" w:rsidRPr="00BA4614">
        <w:rPr>
          <w:rFonts w:ascii="华文楷体" w:hAnsi="华文楷体"/>
          <w:color w:val="000000" w:themeColor="text1"/>
        </w:rPr>
        <w:t>患者</w:t>
      </w:r>
      <w:r w:rsidR="006E470A">
        <w:rPr>
          <w:rFonts w:ascii="华文楷体" w:hAnsi="华文楷体" w:hint="eastAsia"/>
          <w:color w:val="000000" w:themeColor="text1"/>
        </w:rPr>
        <w:t>的</w:t>
      </w:r>
      <w:r w:rsidR="006E470A" w:rsidRPr="00BA4614">
        <w:rPr>
          <w:rFonts w:ascii="华文楷体" w:hAnsi="华文楷体"/>
          <w:color w:val="000000" w:themeColor="text1"/>
        </w:rPr>
        <w:t>主要</w:t>
      </w:r>
      <w:r w:rsidR="006E470A">
        <w:rPr>
          <w:rFonts w:ascii="华文楷体" w:hAnsi="华文楷体" w:hint="eastAsia"/>
          <w:color w:val="000000" w:themeColor="text1"/>
        </w:rPr>
        <w:t>特征则包含</w:t>
      </w:r>
      <w:r w:rsidR="006E470A" w:rsidRPr="00BA4614">
        <w:rPr>
          <w:rFonts w:ascii="华文楷体" w:hAnsi="华文楷体"/>
          <w:color w:val="000000" w:themeColor="text1"/>
        </w:rPr>
        <w:t>自我参照的认知处理和</w:t>
      </w:r>
      <w:r w:rsidR="006E470A">
        <w:rPr>
          <w:rFonts w:ascii="华文楷体" w:hAnsi="华文楷体" w:hint="eastAsia"/>
          <w:color w:val="000000" w:themeColor="text1"/>
        </w:rPr>
        <w:t>心理理论的构建过程的障碍</w:t>
      </w:r>
      <w:r w:rsidR="006E470A">
        <w:fldChar w:fldCharType="begin"/>
      </w:r>
      <w:r w:rsidR="00FB0621">
        <w:instrText xml:space="preserve"> ADDIN ZOTERO_ITEM CSL_CITATION {"citationID":"IEaQKrTH","properties":{"formattedCitation":"\\super [7]\\nosupersub{}","plainCitation":"[7]","noteIndex":0},"citationItems":[{"id":196,"uris":["http://zotero.org/users/9459883/items/FPMWN5IG"],"itemData":{"id":196,"type":"article-journal","abstract":"Autism spectrum disorder (ASD) is characterized by deﬁcits in social communication and interaction. Since its discovery as a major functional brain system, the default mode network (DMN) has been implicated in a number of psychiatric disorders, including ASD. We review converging multimodal evidence for DMN dysfunction in the context of speciﬁc components of social cognitive dysfunction in ASD—self-referential processing, which is the ability to process social information relative to oneself; and theory of mind or mentalizing, which is the ability to infer the mental states, such as beliefs, intentions, and emotions, of others. We show that altered functional and structural organization of the DMN and its atypical developmental trajectory are prominent neurobiological features of ASD. We integrate ﬁndings on atypical cytoarchitectonic organization and imbalance in excitatory-inhibitory circuits, which alter local and global brain signaling, to scrutinize putative mechanisms underlying DMN dysfunction in ASD. Our synthesis of the extant literature suggests that aberrancies in key nodes of the DMN and their dynamic functional interactions contribute to atypical integration of information about the self in relation to “other” as well as to impairments in the ability to ﬂexibly attend to socially relevant stimuli. We conclude by highlighting open questions for future research.","container-title":"Biological Psychiatry: Cognitive Neuroscience and Neuroimaging","DOI":"10.1016/j.bpsc.2017.04.004","ISSN":"24519022","issue":"6","journalAbbreviation":"Biological Psychiatry: Cognitive Neuroscience and Neuroimaging","language":"en","page":"476-486","source":"DOI.org (Crossref)","title":"The Default Mode Network in Autism","volume":"2","author":[{"family":"Padmanabhan","given":"Aarthi"},{"family":"Lynch","given":"Charles J."},{"family":"Schaer","given":"Marie"},{"family":"Menon","given":"Vinod"}],"issued":{"date-parts":[["2017",9]]},"citation-key":"padmanabhanDefaultModeNetwork2017"}}],"schema":"https://github.com/citation-style-language/schema/raw/master/csl-citation.json"} </w:instrText>
      </w:r>
      <w:r w:rsidR="006E470A">
        <w:fldChar w:fldCharType="separate"/>
      </w:r>
      <w:r w:rsidR="00FB0621" w:rsidRPr="00FB0621">
        <w:rPr>
          <w:rFonts w:cs="Times New Roman"/>
          <w:kern w:val="0"/>
          <w:szCs w:val="24"/>
          <w:vertAlign w:val="superscript"/>
        </w:rPr>
        <w:t>[7]</w:t>
      </w:r>
      <w:r w:rsidR="006E470A">
        <w:fldChar w:fldCharType="end"/>
      </w:r>
      <w:r w:rsidR="006E470A">
        <w:rPr>
          <w:rFonts w:ascii="华文楷体" w:hAnsi="华文楷体" w:hint="eastAsia"/>
          <w:color w:val="000000" w:themeColor="text1"/>
        </w:rPr>
        <w:t>。因此，自我参照在</w:t>
      </w:r>
      <w:proofErr w:type="gramStart"/>
      <w:r w:rsidR="006E470A">
        <w:rPr>
          <w:rFonts w:ascii="华文楷体" w:hAnsi="华文楷体" w:hint="eastAsia"/>
        </w:rPr>
        <w:t>跨精神</w:t>
      </w:r>
      <w:proofErr w:type="gramEnd"/>
      <w:r w:rsidR="006E470A">
        <w:rPr>
          <w:rFonts w:ascii="华文楷体" w:hAnsi="华文楷体" w:hint="eastAsia"/>
        </w:rPr>
        <w:t>疾病诊断的研究中具有重要意义。</w:t>
      </w:r>
    </w:p>
    <w:p w14:paraId="3450452D" w14:textId="712E5739" w:rsidR="006E470A" w:rsidRPr="003C3D01" w:rsidRDefault="006E470A" w:rsidP="00EA2E68">
      <w:pPr>
        <w:ind w:firstLineChars="200" w:firstLine="420"/>
        <w:rPr>
          <w:rFonts w:cs="Times New Roman"/>
        </w:rPr>
      </w:pPr>
      <w:r w:rsidRPr="008572BE">
        <w:rPr>
          <w:rFonts w:cs="Times New Roman" w:hint="eastAsia"/>
        </w:rPr>
        <w:t>但是</w:t>
      </w:r>
      <w:proofErr w:type="gramStart"/>
      <w:r w:rsidRPr="008572BE">
        <w:rPr>
          <w:rFonts w:cs="Times New Roman" w:hint="eastAsia"/>
        </w:rPr>
        <w:t>“</w:t>
      </w:r>
      <w:proofErr w:type="gramEnd"/>
      <w:r w:rsidRPr="008572BE">
        <w:rPr>
          <w:rFonts w:cs="Times New Roman" w:hint="eastAsia"/>
        </w:rPr>
        <w:t>自我参照加工</w:t>
      </w:r>
      <w:proofErr w:type="gramStart"/>
      <w:r w:rsidRPr="008572BE">
        <w:rPr>
          <w:rFonts w:cs="Times New Roman" w:hint="eastAsia"/>
        </w:rPr>
        <w:t>“</w:t>
      </w:r>
      <w:proofErr w:type="gramEnd"/>
      <w:r w:rsidRPr="008572BE">
        <w:rPr>
          <w:rFonts w:cs="Times New Roman" w:hint="eastAsia"/>
        </w:rPr>
        <w:t>这一</w:t>
      </w:r>
      <w:r w:rsidR="003C3D01" w:rsidRPr="008572BE">
        <w:rPr>
          <w:rFonts w:cs="Times New Roman" w:hint="eastAsia"/>
        </w:rPr>
        <w:t>构念的认知过程到底是如何精确定义？在这个概念中，“自我”相关性的定义如何界定？“参照”如何界定？当前研究却未进行严格地审视。但是有关自我参照的具体操作性定义却并不一致。行为结果采用不同的指标定义记忆的自我参照效应。依据多数神经成像研究的减法逻辑基础，自我参照的研究定义自我比他人更大激活的脑区为自我参照的特异性脑区，并且对他人的定义可分为大众名人，亲人，朋友与陌生人。最近的研究表明，心理学与认知科学中</w:t>
      </w:r>
      <w:proofErr w:type="gramStart"/>
      <w:r w:rsidR="003C3D01" w:rsidRPr="008572BE">
        <w:rPr>
          <w:rFonts w:cs="Times New Roman" w:hint="eastAsia"/>
        </w:rPr>
        <w:t>的构念定义</w:t>
      </w:r>
      <w:proofErr w:type="gramEnd"/>
      <w:r w:rsidR="003C3D01" w:rsidRPr="008572BE">
        <w:rPr>
          <w:rFonts w:cs="Times New Roman" w:hint="eastAsia"/>
        </w:rPr>
        <w:t>可能存在巨大的差异：同</w:t>
      </w:r>
      <w:proofErr w:type="gramStart"/>
      <w:r w:rsidR="003C3D01" w:rsidRPr="008572BE">
        <w:rPr>
          <w:rFonts w:cs="Times New Roman" w:hint="eastAsia"/>
        </w:rPr>
        <w:t>一构念</w:t>
      </w:r>
      <w:proofErr w:type="gramEnd"/>
      <w:r w:rsidR="003C3D01" w:rsidRPr="008572BE">
        <w:rPr>
          <w:rFonts w:cs="Times New Roman" w:hint="eastAsia"/>
        </w:rPr>
        <w:t>之下，存在多种不同的操作化定义，不同的定义之下的认知加工与结果之间可能并不存在强相关。因此从心理测量的角度来讲，这种变异性和灵活性危害了</w:t>
      </w:r>
      <w:proofErr w:type="gramStart"/>
      <w:r w:rsidR="003C3D01" w:rsidRPr="008572BE">
        <w:rPr>
          <w:rFonts w:cs="Times New Roman" w:hint="eastAsia"/>
        </w:rPr>
        <w:t>心理构念的</w:t>
      </w:r>
      <w:proofErr w:type="gramEnd"/>
      <w:r w:rsidR="003C3D01" w:rsidRPr="008572BE">
        <w:rPr>
          <w:rFonts w:cs="Times New Roman" w:hint="eastAsia"/>
        </w:rPr>
        <w:t>效度（</w:t>
      </w:r>
      <w:r w:rsidR="003C3D01" w:rsidRPr="008572BE">
        <w:rPr>
          <w:rFonts w:cs="Times New Roman"/>
        </w:rPr>
        <w:t>validity</w:t>
      </w:r>
      <w:r w:rsidR="003C3D01" w:rsidRPr="008572BE">
        <w:rPr>
          <w:rFonts w:cs="Times New Roman" w:hint="eastAsia"/>
        </w:rPr>
        <w:t>）。为了解决这一问题，需要从元研究的视角对自我参照加工的操作化定义进行严格检验并比较不同操作化定义之下的</w:t>
      </w:r>
      <w:proofErr w:type="gramStart"/>
      <w:r w:rsidR="003C3D01" w:rsidRPr="008572BE">
        <w:rPr>
          <w:rFonts w:cs="Times New Roman" w:hint="eastAsia"/>
        </w:rPr>
        <w:t>构念之间</w:t>
      </w:r>
      <w:proofErr w:type="gramEnd"/>
      <w:r w:rsidR="003C3D01" w:rsidRPr="008572BE">
        <w:rPr>
          <w:rFonts w:cs="Times New Roman" w:hint="eastAsia"/>
        </w:rPr>
        <w:t>异同。本研究的数据库正是为了解决这一问题而创建。</w:t>
      </w:r>
    </w:p>
    <w:bookmarkEnd w:id="0"/>
    <w:p w14:paraId="71C5F1A1" w14:textId="4BAF9930" w:rsidR="003C3D01" w:rsidRDefault="003C3D01" w:rsidP="008572BE">
      <w:pPr>
        <w:rPr>
          <w:rFonts w:ascii="华文楷体" w:hAnsi="华文楷体"/>
        </w:rPr>
      </w:pPr>
    </w:p>
    <w:p w14:paraId="1CF472DA" w14:textId="23959643" w:rsidR="006B0313" w:rsidRPr="003C3D01" w:rsidDel="003C3D01" w:rsidRDefault="003C3D01" w:rsidP="008572BE">
      <w:pPr>
        <w:rPr>
          <w:del w:id="3" w:author="Chuan-Peng Hu" w:date="2022-05-31T23:25:00Z"/>
          <w:b/>
          <w:bCs/>
          <w:sz w:val="24"/>
          <w:szCs w:val="28"/>
          <w:rPrChange w:id="4" w:author="Chuan-Peng Hu" w:date="2022-05-31T23:26:00Z">
            <w:rPr>
              <w:del w:id="5" w:author="Chuan-Peng Hu" w:date="2022-05-31T23:25:00Z"/>
            </w:rPr>
          </w:rPrChange>
        </w:rPr>
      </w:pPr>
      <w:r w:rsidRPr="008572BE">
        <w:rPr>
          <w:rFonts w:ascii="华文楷体" w:eastAsia="华文楷体" w:hAnsi="华文楷体" w:cs="Times New Roman" w:hint="eastAsia"/>
          <w:b/>
          <w:bCs/>
          <w:sz w:val="24"/>
          <w:szCs w:val="24"/>
        </w:rPr>
        <w:t>方法</w:t>
      </w:r>
    </w:p>
    <w:p w14:paraId="68E6E67E" w14:textId="35D259E4" w:rsidR="006B0313" w:rsidRPr="003C3D01" w:rsidDel="003C3D01" w:rsidRDefault="006B0313">
      <w:pPr>
        <w:pStyle w:val="a3"/>
        <w:ind w:firstLineChars="0" w:firstLine="0"/>
        <w:rPr>
          <w:del w:id="6" w:author="Chuan-Peng Hu" w:date="2022-05-31T23:25:00Z"/>
          <w:rFonts w:ascii="华文楷体" w:eastAsia="华文楷体" w:hAnsi="华文楷体" w:cs="Times New Roman"/>
          <w:b/>
          <w:bCs/>
          <w:sz w:val="24"/>
          <w:szCs w:val="24"/>
          <w:rPrChange w:id="7" w:author="Chuan-Peng Hu" w:date="2022-05-31T23:26:00Z">
            <w:rPr>
              <w:del w:id="8" w:author="Chuan-Peng Hu" w:date="2022-05-31T23:25:00Z"/>
              <w:rFonts w:ascii="华文楷体" w:eastAsia="华文楷体" w:hAnsi="华文楷体" w:cs="Times New Roman"/>
              <w:szCs w:val="21"/>
            </w:rPr>
          </w:rPrChange>
        </w:rPr>
        <w:pPrChange w:id="9" w:author="Chuan-Peng Hu" w:date="2022-05-31T23:25:00Z">
          <w:pPr>
            <w:pStyle w:val="a3"/>
            <w:ind w:left="360" w:firstLineChars="0" w:firstLine="0"/>
          </w:pPr>
        </w:pPrChange>
      </w:pPr>
    </w:p>
    <w:p w14:paraId="45DE37BC" w14:textId="06AFFFD8" w:rsidR="006B0313" w:rsidRPr="00953F70" w:rsidRDefault="006B0313" w:rsidP="005F5B24">
      <w:pPr>
        <w:keepNext/>
        <w:keepLines/>
        <w:spacing w:beforeLines="50" w:before="156" w:afterLines="50" w:after="156"/>
        <w:ind w:rightChars="100" w:right="210"/>
        <w:outlineLvl w:val="1"/>
        <w:rPr>
          <w:rFonts w:cs="Times New Roman"/>
          <w:b/>
          <w:bCs/>
          <w:sz w:val="28"/>
          <w:szCs w:val="28"/>
        </w:rPr>
      </w:pPr>
    </w:p>
    <w:p w14:paraId="66DDB92D" w14:textId="65EE3733" w:rsidR="006B0313" w:rsidRDefault="006B0313" w:rsidP="006B0313">
      <w:pPr>
        <w:pStyle w:val="3"/>
        <w:rPr>
          <w:b w:val="0"/>
          <w:sz w:val="21"/>
        </w:rPr>
      </w:pPr>
      <w:bookmarkStart w:id="10" w:name="OLE_LINK22"/>
      <w:bookmarkStart w:id="11" w:name="OLE_LINK3"/>
      <w:r>
        <w:rPr>
          <w:rFonts w:hint="eastAsia"/>
        </w:rPr>
        <w:t>1</w:t>
      </w:r>
      <w:r>
        <w:t>.1</w:t>
      </w:r>
      <w:r>
        <w:rPr>
          <w:rFonts w:hint="eastAsia"/>
        </w:rPr>
        <w:t>数据采集方法</w:t>
      </w:r>
      <w:bookmarkEnd w:id="10"/>
      <w:bookmarkEnd w:id="11"/>
    </w:p>
    <w:p w14:paraId="6315F319" w14:textId="77777777" w:rsidR="006B0313" w:rsidRDefault="006B0313" w:rsidP="006B0313">
      <w:pPr>
        <w:ind w:firstLine="420"/>
      </w:pPr>
      <w:r>
        <w:t>本</w:t>
      </w:r>
      <w:r>
        <w:rPr>
          <w:rFonts w:hint="eastAsia"/>
        </w:rPr>
        <w:t>数据库</w:t>
      </w:r>
      <w:r>
        <w:t>的文献是通过搜索</w:t>
      </w:r>
      <w:r>
        <w:t>PubMed</w:t>
      </w:r>
      <w:r>
        <w:t>数据库和</w:t>
      </w:r>
      <w:r>
        <w:rPr>
          <w:rFonts w:hint="eastAsia"/>
        </w:rPr>
        <w:t>Web</w:t>
      </w:r>
      <w:r>
        <w:t xml:space="preserve"> </w:t>
      </w:r>
      <w:r>
        <w:rPr>
          <w:rFonts w:hint="eastAsia"/>
        </w:rPr>
        <w:t>of</w:t>
      </w:r>
      <w:r>
        <w:t xml:space="preserve"> </w:t>
      </w:r>
      <w:r>
        <w:rPr>
          <w:rFonts w:hint="eastAsia"/>
        </w:rPr>
        <w:t>Science</w:t>
      </w:r>
      <w:r>
        <w:t>(</w:t>
      </w:r>
      <w:r>
        <w:t>到</w:t>
      </w:r>
      <w:r>
        <w:t>20</w:t>
      </w:r>
      <w:r>
        <w:rPr>
          <w:rFonts w:hint="eastAsia"/>
        </w:rPr>
        <w:t>21</w:t>
      </w:r>
      <w:r>
        <w:t>年</w:t>
      </w:r>
      <w:r>
        <w:t>12</w:t>
      </w:r>
      <w:r>
        <w:t>月</w:t>
      </w:r>
      <w:r>
        <w:rPr>
          <w:rFonts w:hint="eastAsia"/>
        </w:rPr>
        <w:t>4</w:t>
      </w:r>
      <w:r>
        <w:rPr>
          <w:rFonts w:hint="eastAsia"/>
        </w:rPr>
        <w:t>日</w:t>
      </w:r>
      <w:r>
        <w:t>)</w:t>
      </w:r>
      <w:r>
        <w:t>获得。</w:t>
      </w:r>
      <w:r>
        <w:rPr>
          <w:rFonts w:hint="eastAsia"/>
        </w:rPr>
        <w:t>我们按照《开放式荟萃分析的规范化报告》</w:t>
      </w:r>
      <w:r>
        <w:fldChar w:fldCharType="begin"/>
      </w:r>
      <w:r>
        <w:instrText xml:space="preserve"> ADDIN NE.Ref.{4DAF519F-8798-493A-ACDA-31E99C242E0B}</w:instrText>
      </w:r>
      <w:r>
        <w:fldChar w:fldCharType="separate"/>
      </w:r>
      <w:r>
        <w:rPr>
          <w:color w:val="080000"/>
          <w:kern w:val="0"/>
        </w:rPr>
        <w:t>(</w:t>
      </w:r>
      <w:r>
        <w:rPr>
          <w:color w:val="080000"/>
          <w:kern w:val="0"/>
        </w:rPr>
        <w:t>刘宇</w:t>
      </w:r>
      <w:r>
        <w:rPr>
          <w:color w:val="080000"/>
          <w:kern w:val="0"/>
        </w:rPr>
        <w:t xml:space="preserve"> et al., 2021)</w:t>
      </w:r>
      <w:r>
        <w:fldChar w:fldCharType="end"/>
      </w:r>
      <w:r>
        <w:rPr>
          <w:rFonts w:hint="eastAsia"/>
        </w:rPr>
        <w:t>进行了系统搜索。</w:t>
      </w:r>
      <w:r>
        <w:t>具体而言，对于自我</w:t>
      </w:r>
      <w:r>
        <w:rPr>
          <w:rFonts w:hint="eastAsia"/>
        </w:rPr>
        <w:t>参照</w:t>
      </w:r>
      <w:r>
        <w:t>的文献采用如下的关键词：</w:t>
      </w:r>
      <w:r>
        <w:t>“self-referential”</w:t>
      </w:r>
      <w:r>
        <w:t>和</w:t>
      </w:r>
      <w:r>
        <w:t>“self-reference”</w:t>
      </w:r>
      <w:r>
        <w:t>，这两个关键词与</w:t>
      </w:r>
      <w:r>
        <w:t>“fMRI”</w:t>
      </w:r>
      <w:r>
        <w:t>和</w:t>
      </w:r>
      <w:r>
        <w:t>“PET”</w:t>
      </w:r>
      <w:r>
        <w:t>使用</w:t>
      </w:r>
      <w:r>
        <w:t>“AND”</w:t>
      </w:r>
      <w:r>
        <w:rPr>
          <w:rFonts w:hint="eastAsia"/>
        </w:rPr>
        <w:t>连</w:t>
      </w:r>
      <w:r>
        <w:t>接来搜索相关的文献</w:t>
      </w:r>
      <w:r>
        <w:rPr>
          <w:rFonts w:hint="eastAsia"/>
        </w:rPr>
        <w:t>，在搜索过程搜索主题、关键词及摘要包含此类关键词的文献</w:t>
      </w:r>
      <w:r>
        <w:t>。为了更加完整地包括所有的文献，我们也参考了</w:t>
      </w:r>
      <w:r>
        <w:rPr>
          <w:rFonts w:hint="eastAsia"/>
        </w:rPr>
        <w:t>以往</w:t>
      </w:r>
      <w:r>
        <w:t>发表的元分析</w:t>
      </w:r>
      <w:r>
        <w:fldChar w:fldCharType="begin"/>
      </w:r>
      <w:r>
        <w:instrText xml:space="preserve"> ADDIN EN.CITE &lt;EndNote&gt;&lt;Cite&gt;&lt;Author&gt;Araujo&lt;/Author&gt;&lt;Year&gt;2013&lt;/Year&gt;&lt;RecNum&gt;12123&lt;/RecNum&gt;&lt;DisplayText&gt;(Araujo et al., 2013)&lt;/DisplayText&gt;&lt;record&gt;&lt;rec-number&gt;12123&lt;/rec-number&gt;&lt;foreign-keys&gt;&lt;key app="EN" db-id="2rwpxrts1esv2metztzveppdex90zxxxaspz" timestamp="1488120758"&gt;12123&lt;/key&gt;&lt;/foreign-keys&gt;&lt;ref-type name="Journal Article"&gt;17&lt;/ref-type&gt;&lt;contributors&gt;&lt;authors&gt;&lt;author&gt;Araujo,Helder Filipe&lt;/author&gt;&lt;author&gt;Kaplan,Jonas&lt;/author&gt;&lt;author&gt;Damasio,Antonio&lt;/author&gt;&lt;/authors&gt;&lt;/contributors&gt;&lt;auth-address&gt;(Dr Helder F.Araujo,Brain and Creativity Institute - University of Southern California,Los Angeles,90089-2921,CA,USA,haraujo@usc.edu)&amp;#xD;(Dr Helder F.Araujo,Graduate Program in Areas of Basic and Applied Biology - University of Oporto,Oporto,Portugal,haraujo@usc.edu)&amp;#xD;(Dr Jonas Kaplan,tkaplan@usc.edu)&amp;#xD;(Prof Antonio Damasio,damasio@dornsife.usc.edu)&lt;/auth-address&gt;&lt;titles&gt;&lt;title&gt;Cortical midline structures and autobiographical-self processes: an activation-likelihood estimation (ALE) meta-analysis&lt;/title&gt;&lt;secondary-title&gt;Front Hum Neurosci&lt;/secondary-title&gt;&lt;short-title&gt;Cortical midline structures and autobiographical-self&lt;/short-title&gt;&lt;/titles&gt;&lt;periodical&gt;&lt;full-title&gt;Front Hum Neurosci&lt;/full-title&gt;&lt;/periodical&gt;&lt;volume&gt;7&lt;/volume&gt;&lt;keywords&gt;&lt;keyword&gt;fMRI,Meta-analysis,self,autobiographical memory,Cortical Midline Structures,Autobiographical self&lt;/keyword&gt;&lt;/keywords&gt;&lt;dates&gt;&lt;year&gt;2013&lt;/year&gt;&lt;pub-dates&gt;&lt;date&gt;2013-September-4&lt;/date&gt;&lt;/pub-dates&gt;&lt;/dates&gt;&lt;isbn&gt;1662-5161&lt;/isbn&gt;&lt;urls&gt;&lt;related-urls&gt;&lt;url&gt;http://www.frontiersin.org/Journal/Abstract.aspx?s=537&amp;amp;name=human_neuroscience&amp;amp;ART_DOI=10.3389/fnhum.2013.00548&lt;/url&gt;&lt;url&gt;http://www.frontiersin.org/Journal/DownloadFile/1/330027/54782/1/21/fnhum-07-00548_pdf&lt;/url&gt;&lt;/related-urls&gt;&lt;/urls&gt;&lt;electronic-resource-num&gt;10.3389/fnhum.2013.00548&lt;/electronic-resource-num&gt;&lt;language&gt;English&lt;/language&gt;&lt;/record&gt;&lt;/Cite&gt;&lt;/EndNote&gt;</w:instrText>
      </w:r>
      <w:r>
        <w:fldChar w:fldCharType="separate"/>
      </w:r>
      <w:r>
        <w:t>(Araujo et al., 2013)</w:t>
      </w:r>
      <w:r>
        <w:fldChar w:fldCharType="end"/>
      </w:r>
      <w:r>
        <w:t>和综述。进入</w:t>
      </w:r>
      <w:r>
        <w:rPr>
          <w:rFonts w:hint="eastAsia"/>
        </w:rPr>
        <w:t>本数据库</w:t>
      </w:r>
      <w:r>
        <w:t>的文献需要满足如下的标准：</w:t>
      </w:r>
    </w:p>
    <w:p w14:paraId="5C1BFAAB" w14:textId="77777777" w:rsidR="006B0313" w:rsidRDefault="006B0313" w:rsidP="006B0313">
      <w:pPr>
        <w:ind w:firstLine="420"/>
      </w:pPr>
      <w:r>
        <w:t>（</w:t>
      </w:r>
      <w:r>
        <w:t>1</w:t>
      </w:r>
      <w:r>
        <w:t>）</w:t>
      </w:r>
      <w:r>
        <w:rPr>
          <w:rFonts w:hint="eastAsia"/>
        </w:rPr>
        <w:t>研究使用了</w:t>
      </w:r>
      <w:r>
        <w:rPr>
          <w:rFonts w:hint="eastAsia"/>
        </w:rPr>
        <w:t>f</w:t>
      </w:r>
      <w:r>
        <w:t xml:space="preserve">MRI </w:t>
      </w:r>
      <w:r>
        <w:rPr>
          <w:rFonts w:hint="eastAsia"/>
        </w:rPr>
        <w:t>或</w:t>
      </w:r>
      <w:r>
        <w:t>PET</w:t>
      </w:r>
      <w:r>
        <w:rPr>
          <w:rFonts w:hint="eastAsia"/>
        </w:rPr>
        <w:t>扫描；</w:t>
      </w:r>
    </w:p>
    <w:p w14:paraId="386C643D" w14:textId="77777777" w:rsidR="006B0313" w:rsidRDefault="006B0313" w:rsidP="006B0313">
      <w:pPr>
        <w:ind w:firstLine="420"/>
      </w:pPr>
      <w:r>
        <w:t>（</w:t>
      </w:r>
      <w:r>
        <w:t>2</w:t>
      </w:r>
      <w:r>
        <w:t>）</w:t>
      </w:r>
      <w:r>
        <w:rPr>
          <w:rFonts w:hint="eastAsia"/>
        </w:rPr>
        <w:t>排除了元分析和文献综述类论文，仅选取使用英语作为写作语种且已正式发表在心理学或神经科学相关的期刊上的文献；</w:t>
      </w:r>
    </w:p>
    <w:p w14:paraId="314E4423" w14:textId="77777777" w:rsidR="006B0313" w:rsidRDefault="006B0313" w:rsidP="006B0313">
      <w:pPr>
        <w:ind w:firstLine="420"/>
      </w:pPr>
      <w:r>
        <w:rPr>
          <w:rFonts w:hint="eastAsia"/>
        </w:rPr>
        <w:t>（</w:t>
      </w:r>
      <w:r>
        <w:rPr>
          <w:rFonts w:hint="eastAsia"/>
        </w:rPr>
        <w:t>3</w:t>
      </w:r>
      <w:r>
        <w:rPr>
          <w:rFonts w:hint="eastAsia"/>
        </w:rPr>
        <w:t>）排除了动物研究；</w:t>
      </w:r>
      <w:r>
        <w:t>使用健康</w:t>
      </w:r>
      <w:r>
        <w:rPr>
          <w:rFonts w:hint="eastAsia"/>
        </w:rPr>
        <w:t>人类</w:t>
      </w:r>
      <w:r>
        <w:t>被试的研究被包括到元分析之中，而神经疾病或者其他精神异常</w:t>
      </w:r>
      <w:r>
        <w:rPr>
          <w:rFonts w:hint="eastAsia"/>
        </w:rPr>
        <w:t>以及躯体疾病</w:t>
      </w:r>
      <w:r>
        <w:t>的被试的报告则被排除</w:t>
      </w:r>
      <w:r>
        <w:rPr>
          <w:rFonts w:hint="eastAsia"/>
        </w:rPr>
        <w:t>，若研究同时包含健康被试与患有疾病的被试则只保留健康被试的数据</w:t>
      </w:r>
      <w:r>
        <w:t>；</w:t>
      </w:r>
      <w:proofErr w:type="gramStart"/>
      <w:r>
        <w:t>仅年轻</w:t>
      </w:r>
      <w:proofErr w:type="gramEnd"/>
      <w:r>
        <w:t>和中年成年</w:t>
      </w:r>
      <w:r>
        <w:rPr>
          <w:rFonts w:hint="eastAsia"/>
        </w:rPr>
        <w:t>人为</w:t>
      </w:r>
      <w:r>
        <w:t>被试的研究被包括进来（</w:t>
      </w:r>
      <w:r>
        <w:t>18</w:t>
      </w:r>
      <w:r>
        <w:t>－</w:t>
      </w:r>
      <w:r>
        <w:t>59</w:t>
      </w:r>
      <w:r>
        <w:t>岁），从而避免年龄变化导致的自我相关加工的异常</w:t>
      </w:r>
      <w:r>
        <w:fldChar w:fldCharType="begin"/>
      </w:r>
      <w:r>
        <w:instrText xml:space="preserve"> ADDIN EN.CITE &lt;EndNote&gt;&lt;Cite&gt;&lt;Author&gt;Leshikar&lt;/Author&gt;&lt;Year&gt;2014&lt;/Year&gt;&lt;RecNum&gt;318&lt;/RecNum&gt;&lt;DisplayText&gt;(Leshikar &amp;amp; Duarte, 2014)&lt;/DisplayText&gt;&lt;record&gt;&lt;rec-number&gt;318&lt;/rec-number&gt;&lt;foreign-keys&gt;&lt;key app="EN" db-id="d20rfz5vm5edzbe20epxf5f5sfr90vp52aed" timestamp="1434684286"&gt;318&lt;/key&gt;&lt;/foreign-keys&gt;&lt;ref-type name="Journal Article"&gt;17&lt;/ref-type&gt;&lt;contributors&gt;&lt;authors&gt;&lt;author&gt;Leshikar, EricD&lt;/author&gt;&lt;author&gt;Duarte, Audrey&lt;/author&gt;&lt;/authors&gt;&lt;/contributors&gt;&lt;titles&gt;&lt;title&gt;Medial prefrontal cortex supports source memory for self-referenced materials in young and older adults&lt;/title&gt;&lt;secondary-title&gt;Cognitive, Affective, &amp;amp; Behavioral Neuroscience&lt;/secondary-title&gt;&lt;alt-title&gt;Cogn Affect Behav Neurosci&lt;/alt-title&gt;&lt;/titles&gt;&lt;periodical&gt;&lt;full-title&gt;Cognitive, Affective, &amp;amp; Behavioral Neuroscience&lt;/full-title&gt;&lt;abbr-1&gt;Cogn Affect Behav Neurosci&lt;/abbr-1&gt;&lt;/periodical&gt;&lt;alt-periodical&gt;&lt;full-title&gt;Cognitive, Affective, &amp;amp; Behavioral Neuroscience&lt;/full-title&gt;&lt;abbr-1&gt;Cogn Affect Behav Neurosci&lt;/abbr-1&gt;&lt;/alt-periodical&gt;&lt;pages&gt;236-252&lt;/pages&gt;&lt;volume&gt;14&lt;/volume&gt;&lt;number&gt;1&lt;/number&gt;&lt;keywords&gt;&lt;keyword&gt;Self-reference&lt;/keyword&gt;&lt;keyword&gt;Aging&lt;/keyword&gt;&lt;keyword&gt;Source memory&lt;/keyword&gt;&lt;keyword&gt;Medial prefrontal cortex&lt;/keyword&gt;&lt;keyword&gt;Encoding&lt;/keyword&gt;&lt;keyword&gt;Retrieval&lt;/keyword&gt;&lt;keyword&gt;Social cognition&lt;/keyword&gt;&lt;/keywords&gt;&lt;dates&gt;&lt;year&gt;2014&lt;/year&gt;&lt;pub-dates&gt;&lt;date&gt;2014/03/01&lt;/date&gt;&lt;/pub-dates&gt;&lt;/dates&gt;&lt;publisher&gt;Springer US&lt;/publisher&gt;&lt;isbn&gt;1530-7026&lt;/isbn&gt;&lt;urls&gt;&lt;related-urls&gt;&lt;url&gt;http://dx.doi.org/10.3758/s13415-013-0198-y&lt;/url&gt;&lt;url&gt;http://download.springer.com/static/pdf/397/art%253A10.3758%252Fs13415-013-0198-y.pdf?auth66=1397307997_4266c7def8793df1e248b5e15975b386&amp;amp;ext=.pdf&lt;/url&gt;&lt;/related-urls&gt;&lt;/urls&gt;&lt;electronic-resource-num&gt;10.3758/s13415-013-0198-y&lt;/electronic-resource-num&gt;&lt;language&gt;English&lt;/language&gt;&lt;/record&gt;&lt;/Cite&gt;&lt;/EndNote&gt;</w:instrText>
      </w:r>
      <w:r>
        <w:fldChar w:fldCharType="separate"/>
      </w:r>
      <w:r>
        <w:t>(Leshikar &amp; Duarte, 2014)</w:t>
      </w:r>
      <w:r>
        <w:fldChar w:fldCharType="end"/>
      </w:r>
      <w:r>
        <w:t>。</w:t>
      </w:r>
    </w:p>
    <w:p w14:paraId="2298D399" w14:textId="77777777" w:rsidR="006B0313" w:rsidRDefault="006B0313" w:rsidP="006B0313">
      <w:pPr>
        <w:ind w:firstLine="420"/>
      </w:pPr>
      <w:r>
        <w:rPr>
          <w:rFonts w:hint="eastAsia"/>
        </w:rPr>
        <w:t>（</w:t>
      </w:r>
      <w:r>
        <w:rPr>
          <w:rFonts w:hint="eastAsia"/>
        </w:rPr>
        <w:t>4</w:t>
      </w:r>
      <w:r>
        <w:rPr>
          <w:rFonts w:hint="eastAsia"/>
        </w:rPr>
        <w:t>）</w:t>
      </w:r>
      <w:r>
        <w:t>仅包括了使用视觉方式呈现刺激的研究，使用其他的感觉通道进行刺激呈现的研究被排除</w:t>
      </w:r>
      <w:r>
        <w:rPr>
          <w:rFonts w:hint="eastAsia"/>
        </w:rPr>
        <w:t>；</w:t>
      </w:r>
    </w:p>
    <w:p w14:paraId="5BFA691A" w14:textId="77777777" w:rsidR="006B0313" w:rsidRDefault="006B0313" w:rsidP="006B0313">
      <w:pPr>
        <w:ind w:firstLine="420"/>
      </w:pPr>
      <w:r>
        <w:rPr>
          <w:rFonts w:hint="eastAsia"/>
        </w:rPr>
        <w:t>（</w:t>
      </w:r>
      <w:r>
        <w:t>5</w:t>
      </w:r>
      <w:r>
        <w:rPr>
          <w:rFonts w:hint="eastAsia"/>
        </w:rPr>
        <w:t>）</w:t>
      </w:r>
      <w:r>
        <w:t>使用标准的大脑空间报告空间坐标结果（</w:t>
      </w:r>
      <w:proofErr w:type="spellStart"/>
      <w:r>
        <w:t>Talairach</w:t>
      </w:r>
      <w:proofErr w:type="spellEnd"/>
      <w:r>
        <w:t xml:space="preserve"> </w:t>
      </w:r>
      <w:r>
        <w:t>或者</w:t>
      </w:r>
      <w:r>
        <w:t>MNI</w:t>
      </w:r>
      <w:r>
        <w:t>）的研究被包括进来</w:t>
      </w:r>
      <w:r>
        <w:rPr>
          <w:rFonts w:hint="eastAsia"/>
        </w:rPr>
        <w:t>，研究完整报告了激活坐标，若坐标数据不完整，则向作者讨要，若讨要无果则排除</w:t>
      </w:r>
      <w:r>
        <w:t>。为了解决两个标准空间坐标之间的转化问题，使用</w:t>
      </w:r>
      <w:proofErr w:type="spellStart"/>
      <w:r>
        <w:t>Talairach</w:t>
      </w:r>
      <w:proofErr w:type="spellEnd"/>
      <w:r>
        <w:t>空间坐标的研究结果被转化成为</w:t>
      </w:r>
      <w:r>
        <w:t>MNI</w:t>
      </w:r>
      <w:r>
        <w:t>的空间坐标结果，使用</w:t>
      </w:r>
      <w:r>
        <w:t xml:space="preserve">Lancaster </w:t>
      </w:r>
      <w:r>
        <w:t>转换算法</w:t>
      </w:r>
      <w:r>
        <w:fldChar w:fldCharType="begin"/>
      </w:r>
      <w:r>
        <w:instrText xml:space="preserve"> ADDIN EN.CITE &lt;EndNote&gt;&lt;Cite&gt;&lt;Author&gt;Lancaster&lt;/Author&gt;&lt;Year&gt;2007&lt;/Year&gt;&lt;RecNum&gt;4015&lt;/RecNum&gt;&lt;DisplayText&gt;(Lancaster et al., 2007)&lt;/DisplayText&gt;&lt;record&gt;&lt;rec-number&gt;4015&lt;/rec-number&gt;&lt;foreign-keys&gt;&lt;key app="EN" db-id="2rwpxrts1esv2metztzveppdex90zxxxaspz" timestamp="1377688552"&gt;4015&lt;/key&gt;&lt;/foreign-keys&gt;&lt;ref-type name="Journal Article"&gt;17&lt;/ref-type&gt;&lt;contributors&gt;&lt;authors&gt;&lt;author&gt;Lancaster, Jack L.&lt;/author&gt;&lt;author&gt;Tordesillas-Gutiérrez, Diana&lt;/author&gt;&lt;author&gt;Martinez, Michael&lt;/author&gt;&lt;author&gt;Salinas, Felipe&lt;/author&gt;&lt;author&gt;Evans, Alan&lt;/author&gt;&lt;author&gt;Zilles, Karl&lt;/author&gt;&lt;author&gt;Mazziotta, John C.&lt;/author&gt;&lt;author&gt;Fox, Peter T.&lt;/author&gt;&lt;/authors&gt;&lt;/contributors&gt;&lt;titles&gt;&lt;title&gt;Bias between MNI and Talairach coordinates analyzed using the ICBM-152 brain template&lt;/title&gt;&lt;secondary-title&gt;Hum Brain Mapp&lt;/secondary-title&gt;&lt;/titles&gt;&lt;periodical&gt;&lt;full-title&gt;Hum Brain Mapp&lt;/full-title&gt;&lt;/periodical&gt;&lt;pages&gt;1194-1205&lt;/pages&gt;&lt;volume&gt;28&lt;/volume&gt;&lt;number&gt;11&lt;/number&gt;&lt;keywords&gt;&lt;keyword&gt;spatial normalization&lt;/keyword&gt;&lt;keyword&gt;Talairach coordinates&lt;/keyword&gt;&lt;keyword&gt;MNI coordinates&lt;/keyword&gt;&lt;keyword&gt;reference frame bias&lt;/keyword&gt;&lt;keyword&gt;ICBM-152 template&lt;/keyword&gt;&lt;keyword&gt;MNI-305 template&lt;/keyword&gt;&lt;/keywords&gt;&lt;dates&gt;&lt;year&gt;2007&lt;/year&gt;&lt;/dates&gt;&lt;publisher&gt;Wiley Subscription Services, Inc., A Wiley Company&lt;/publisher&gt;&lt;isbn&gt;1097-0193&lt;/isbn&gt;&lt;urls&gt;&lt;related-urls&gt;&lt;url&gt;http://dx.doi.org/10.1002/hbm.20345&lt;/url&gt;&lt;url&gt;http://onlinelibrary.wiley.com/store/10.1002/hbm.20345/asset/20345_ftp.pdf?v=1&amp;amp;t=hkwmipu5&amp;amp;s=fbfdbf0d155201a8393a3b840a66eea4d87795ca&lt;/url&gt;&lt;/related-urls&gt;&lt;/urls&gt;&lt;electronic-resource-num&gt;10.1002/hbm.20345&lt;/electronic-resource-num&gt;&lt;/record&gt;&lt;/Cite&gt;&lt;/EndNote&gt;</w:instrText>
      </w:r>
      <w:r>
        <w:fldChar w:fldCharType="separate"/>
      </w:r>
      <w:r>
        <w:t>(Lancaster et al., 2007)</w:t>
      </w:r>
      <w:r>
        <w:fldChar w:fldCharType="end"/>
      </w:r>
      <w:r>
        <w:t>；</w:t>
      </w:r>
    </w:p>
    <w:p w14:paraId="309EE017" w14:textId="77777777" w:rsidR="006B0313" w:rsidRDefault="006B0313" w:rsidP="006B0313">
      <w:pPr>
        <w:ind w:firstLine="420"/>
      </w:pPr>
      <w:r>
        <w:rPr>
          <w:rFonts w:hint="eastAsia"/>
        </w:rPr>
        <w:t>（</w:t>
      </w:r>
      <w:r>
        <w:rPr>
          <w:rFonts w:hint="eastAsia"/>
        </w:rPr>
        <w:t>6</w:t>
      </w:r>
      <w:r>
        <w:rPr>
          <w:rFonts w:hint="eastAsia"/>
        </w:rPr>
        <w:t>）</w:t>
      </w:r>
      <w:r>
        <w:t xml:space="preserve"> </w:t>
      </w:r>
      <w:proofErr w:type="gramStart"/>
      <w:r>
        <w:t>仅报告</w:t>
      </w:r>
      <w:proofErr w:type="gramEnd"/>
      <w:r>
        <w:t>了全</w:t>
      </w:r>
      <w:proofErr w:type="gramStart"/>
      <w:r>
        <w:t>脑分析</w:t>
      </w:r>
      <w:proofErr w:type="gramEnd"/>
      <w:r>
        <w:t>结果的研究被包括到元分析之中，只包括部分大脑或者使用感兴趣区（</w:t>
      </w:r>
      <w:r>
        <w:t>region-of-interest, ROI</w:t>
      </w:r>
      <w:r>
        <w:t>）分析的研究被排除；</w:t>
      </w:r>
    </w:p>
    <w:p w14:paraId="5A079D6F" w14:textId="77777777" w:rsidR="006B0313" w:rsidRDefault="006B0313" w:rsidP="006B0313">
      <w:pPr>
        <w:ind w:firstLine="420"/>
      </w:pPr>
      <w:r>
        <w:t>（</w:t>
      </w:r>
      <w:r>
        <w:t>7</w:t>
      </w:r>
      <w:r>
        <w:t>）</w:t>
      </w:r>
      <w:r>
        <w:rPr>
          <w:rFonts w:hint="eastAsia"/>
        </w:rPr>
        <w:t>在自我参照的论文中，如果研究没有进行自我与他人的两组对照则排除；</w:t>
      </w:r>
    </w:p>
    <w:p w14:paraId="712F854F" w14:textId="77777777" w:rsidR="006B0313" w:rsidRDefault="006B0313" w:rsidP="006B0313">
      <w:pPr>
        <w:ind w:firstLine="420"/>
      </w:pPr>
      <w:r>
        <w:t>（</w:t>
      </w:r>
      <w:r>
        <w:t>8</w:t>
      </w:r>
      <w:r>
        <w:t>）如果同一组数据被报告在不中的文献之中，则我们仅选择其中一个进入元分析</w:t>
      </w:r>
      <w:r>
        <w:rPr>
          <w:rFonts w:hint="eastAsia"/>
        </w:rPr>
        <w:t>。</w:t>
      </w:r>
    </w:p>
    <w:p w14:paraId="471A2DAC" w14:textId="77777777" w:rsidR="006B0313" w:rsidRDefault="006B0313" w:rsidP="006B0313">
      <w:pPr>
        <w:ind w:firstLine="420"/>
      </w:pPr>
      <w:r>
        <w:rPr>
          <w:rFonts w:hint="eastAsia"/>
        </w:rPr>
        <w:t>具体筛选过程如图</w:t>
      </w:r>
      <w:r>
        <w:rPr>
          <w:rFonts w:hint="eastAsia"/>
        </w:rPr>
        <w:t>1</w:t>
      </w:r>
      <w:r>
        <w:rPr>
          <w:rFonts w:hint="eastAsia"/>
        </w:rPr>
        <w:t>所示。</w:t>
      </w:r>
    </w:p>
    <w:p w14:paraId="5256F0A2" w14:textId="77777777" w:rsidR="006B0313" w:rsidRDefault="006B0313" w:rsidP="006B0313">
      <w:pPr>
        <w:ind w:firstLine="420"/>
      </w:pPr>
    </w:p>
    <w:p w14:paraId="6C5A45D3" w14:textId="77777777" w:rsidR="006B0313" w:rsidRPr="007C6FF7" w:rsidRDefault="006B0313" w:rsidP="006B0313">
      <w:pPr>
        <w:ind w:firstLine="420"/>
      </w:pPr>
    </w:p>
    <w:p w14:paraId="5E359AB9" w14:textId="77777777" w:rsidR="006B0313" w:rsidRPr="007C6FF7" w:rsidRDefault="006B0313" w:rsidP="006B0313">
      <w:pPr>
        <w:ind w:firstLine="420"/>
      </w:pPr>
    </w:p>
    <w:p w14:paraId="497D9AC6" w14:textId="273D24F3" w:rsidR="006B0313" w:rsidRDefault="007D516A" w:rsidP="007D516A">
      <w:pPr>
        <w:pStyle w:val="3"/>
        <w:rPr>
          <w:b w:val="0"/>
          <w:sz w:val="21"/>
        </w:rPr>
      </w:pPr>
      <w:r>
        <w:t>1.</w:t>
      </w:r>
      <w:r>
        <w:rPr>
          <w:rFonts w:hint="eastAsia"/>
        </w:rPr>
        <w:t>2</w:t>
      </w:r>
      <w:r w:rsidR="006B0313">
        <w:rPr>
          <w:rFonts w:hint="eastAsia"/>
        </w:rPr>
        <w:t>数据</w:t>
      </w:r>
      <w:r w:rsidR="006B0313" w:rsidRPr="009E1A3A">
        <w:rPr>
          <w:rFonts w:hint="eastAsia"/>
        </w:rPr>
        <w:t>编码过程</w:t>
      </w:r>
    </w:p>
    <w:p w14:paraId="2053D397" w14:textId="3243966A" w:rsidR="006B0313" w:rsidRPr="00AC2226" w:rsidRDefault="00AC2226" w:rsidP="00AC2226">
      <w:pPr>
        <w:pStyle w:val="a3"/>
        <w:ind w:left="540" w:firstLineChars="0" w:firstLine="0"/>
        <w:rPr>
          <w:rFonts w:cs="Times New Roman"/>
          <w:b/>
          <w:bCs/>
          <w:color w:val="000000" w:themeColor="text1"/>
          <w:sz w:val="24"/>
          <w:szCs w:val="21"/>
        </w:rPr>
      </w:pPr>
      <w:r>
        <w:rPr>
          <w:rFonts w:cs="Times New Roman"/>
          <w:b/>
          <w:bCs/>
          <w:color w:val="000000" w:themeColor="text1"/>
          <w:sz w:val="24"/>
          <w:szCs w:val="21"/>
        </w:rPr>
        <w:t>[</w:t>
      </w:r>
      <w:r w:rsidR="006B0313" w:rsidRPr="000E695A">
        <w:rPr>
          <w:rFonts w:cs="Times New Roman"/>
          <w:b/>
          <w:bCs/>
          <w:color w:val="000000" w:themeColor="text1"/>
          <w:sz w:val="24"/>
          <w:szCs w:val="21"/>
        </w:rPr>
        <w:t>C</w:t>
      </w:r>
      <w:r w:rsidR="006B0313" w:rsidRPr="000E695A">
        <w:rPr>
          <w:rFonts w:cs="Times New Roman" w:hint="eastAsia"/>
          <w:b/>
          <w:bCs/>
          <w:color w:val="000000" w:themeColor="text1"/>
          <w:sz w:val="24"/>
          <w:szCs w:val="21"/>
        </w:rPr>
        <w:t>odebook</w:t>
      </w:r>
      <w:r w:rsidR="006B0313" w:rsidRPr="000E695A">
        <w:rPr>
          <w:rFonts w:cs="Times New Roman" w:hint="eastAsia"/>
          <w:b/>
          <w:bCs/>
          <w:color w:val="000000" w:themeColor="text1"/>
          <w:sz w:val="24"/>
          <w:szCs w:val="21"/>
        </w:rPr>
        <w:t>编制方法</w:t>
      </w:r>
      <w:r>
        <w:rPr>
          <w:rFonts w:cs="Times New Roman" w:hint="eastAsia"/>
          <w:b/>
          <w:bCs/>
          <w:color w:val="000000" w:themeColor="text1"/>
          <w:sz w:val="24"/>
          <w:szCs w:val="21"/>
        </w:rPr>
        <w:t>:</w:t>
      </w:r>
      <w:r w:rsidR="006B0313" w:rsidRPr="00AC2226">
        <w:rPr>
          <w:rFonts w:cs="Times New Roman" w:hint="eastAsia"/>
          <w:b/>
          <w:bCs/>
          <w:color w:val="000000" w:themeColor="text1"/>
          <w:sz w:val="24"/>
          <w:szCs w:val="21"/>
        </w:rPr>
        <w:t>依据</w:t>
      </w:r>
      <w:r w:rsidR="006B0313" w:rsidRPr="00AC2226">
        <w:rPr>
          <w:rFonts w:cs="Times New Roman" w:hint="eastAsia"/>
          <w:b/>
          <w:bCs/>
          <w:color w:val="000000" w:themeColor="text1"/>
          <w:sz w:val="24"/>
          <w:szCs w:val="21"/>
        </w:rPr>
        <w:t>x</w:t>
      </w:r>
      <w:r w:rsidR="006B0313" w:rsidRPr="00AC2226">
        <w:rPr>
          <w:rFonts w:cs="Times New Roman"/>
          <w:b/>
          <w:bCs/>
          <w:color w:val="000000" w:themeColor="text1"/>
          <w:sz w:val="24"/>
          <w:szCs w:val="21"/>
        </w:rPr>
        <w:t>x</w:t>
      </w:r>
      <w:r w:rsidR="006B0313" w:rsidRPr="00AC2226">
        <w:rPr>
          <w:rFonts w:cs="Times New Roman" w:hint="eastAsia"/>
          <w:b/>
          <w:bCs/>
          <w:color w:val="000000" w:themeColor="text1"/>
          <w:sz w:val="24"/>
          <w:szCs w:val="21"/>
        </w:rPr>
        <w:t>元分析清单，选定</w:t>
      </w:r>
      <w:r w:rsidR="006B0313" w:rsidRPr="00AC2226">
        <w:rPr>
          <w:rFonts w:cs="Times New Roman" w:hint="eastAsia"/>
          <w:b/>
          <w:bCs/>
          <w:color w:val="000000" w:themeColor="text1"/>
          <w:sz w:val="24"/>
          <w:szCs w:val="21"/>
        </w:rPr>
        <w:t>xx</w:t>
      </w:r>
      <w:r w:rsidR="006B0313" w:rsidRPr="00AC2226">
        <w:rPr>
          <w:rFonts w:cs="Times New Roman" w:hint="eastAsia"/>
          <w:b/>
          <w:bCs/>
          <w:color w:val="000000" w:themeColor="text1"/>
          <w:sz w:val="24"/>
          <w:szCs w:val="21"/>
        </w:rPr>
        <w:t>内容，元分析论文坐标需求。</w:t>
      </w:r>
      <w:r w:rsidR="006B0313" w:rsidRPr="00AC2226">
        <w:rPr>
          <w:rFonts w:cs="Times New Roman"/>
          <w:b/>
          <w:bCs/>
          <w:color w:val="000000" w:themeColor="text1"/>
          <w:sz w:val="24"/>
          <w:szCs w:val="21"/>
        </w:rPr>
        <w:t>O</w:t>
      </w:r>
      <w:r w:rsidR="006B0313" w:rsidRPr="00AC2226">
        <w:rPr>
          <w:rFonts w:cs="Times New Roman" w:hint="eastAsia"/>
          <w:b/>
          <w:bCs/>
          <w:color w:val="000000" w:themeColor="text1"/>
          <w:sz w:val="24"/>
          <w:szCs w:val="21"/>
        </w:rPr>
        <w:t>ntology</w:t>
      </w:r>
      <w:r w:rsidR="006B0313" w:rsidRPr="00AC2226">
        <w:rPr>
          <w:rFonts w:cs="Times New Roman" w:hint="eastAsia"/>
          <w:b/>
          <w:bCs/>
          <w:color w:val="000000" w:themeColor="text1"/>
          <w:sz w:val="24"/>
          <w:szCs w:val="21"/>
        </w:rPr>
        <w:t>相关概念。</w:t>
      </w:r>
      <w:r w:rsidRPr="00AC2226">
        <w:rPr>
          <w:rFonts w:cs="Times New Roman" w:hint="eastAsia"/>
          <w:b/>
          <w:bCs/>
          <w:color w:val="000000" w:themeColor="text1"/>
          <w:sz w:val="24"/>
          <w:szCs w:val="21"/>
        </w:rPr>
        <w:t>]</w:t>
      </w:r>
    </w:p>
    <w:p w14:paraId="4AE90FB6" w14:textId="77777777" w:rsidR="006B0313" w:rsidRPr="00160911" w:rsidRDefault="006B0313" w:rsidP="006B0313">
      <w:pPr>
        <w:pStyle w:val="a3"/>
        <w:keepNext/>
        <w:keepLines/>
        <w:numPr>
          <w:ilvl w:val="0"/>
          <w:numId w:val="1"/>
        </w:numPr>
        <w:spacing w:beforeLines="50" w:before="156" w:afterLines="50" w:after="156"/>
        <w:ind w:rightChars="100" w:right="210" w:firstLineChars="0"/>
        <w:outlineLvl w:val="1"/>
        <w:rPr>
          <w:rFonts w:cs="Times New Roman"/>
          <w:b/>
          <w:bCs/>
          <w:sz w:val="28"/>
          <w:szCs w:val="28"/>
        </w:rPr>
      </w:pPr>
      <w:r w:rsidRPr="00160911">
        <w:rPr>
          <w:rFonts w:cs="Times New Roman"/>
          <w:b/>
          <w:bCs/>
          <w:sz w:val="28"/>
          <w:szCs w:val="28"/>
        </w:rPr>
        <w:lastRenderedPageBreak/>
        <w:t>数据样本描述</w:t>
      </w:r>
    </w:p>
    <w:p w14:paraId="6A0C9A5F" w14:textId="77777777" w:rsidR="006B0313" w:rsidRDefault="006B0313" w:rsidP="006B0313">
      <w:pPr>
        <w:pStyle w:val="a3"/>
        <w:keepNext/>
        <w:keepLines/>
        <w:spacing w:beforeLines="50" w:before="156" w:afterLines="50" w:after="156"/>
        <w:ind w:left="420" w:rightChars="100" w:right="210" w:firstLineChars="0" w:firstLine="0"/>
        <w:outlineLvl w:val="1"/>
        <w:rPr>
          <w:rFonts w:cs="Times New Roman"/>
          <w:b/>
          <w:bCs/>
          <w:sz w:val="28"/>
          <w:szCs w:val="28"/>
        </w:rPr>
      </w:pPr>
      <w:r>
        <w:rPr>
          <w:rFonts w:cs="Times New Roman" w:hint="eastAsia"/>
          <w:b/>
          <w:bCs/>
          <w:sz w:val="28"/>
          <w:szCs w:val="28"/>
        </w:rPr>
        <w:t>2</w:t>
      </w:r>
      <w:r>
        <w:rPr>
          <w:rFonts w:cs="Times New Roman"/>
          <w:b/>
          <w:bCs/>
          <w:sz w:val="28"/>
          <w:szCs w:val="28"/>
        </w:rPr>
        <w:t>.1</w:t>
      </w:r>
      <w:r>
        <w:rPr>
          <w:rFonts w:cs="Times New Roman" w:hint="eastAsia"/>
          <w:b/>
          <w:bCs/>
          <w:sz w:val="28"/>
          <w:szCs w:val="28"/>
        </w:rPr>
        <w:t>命名格式</w:t>
      </w:r>
    </w:p>
    <w:p w14:paraId="008B25E0" w14:textId="3B70405D" w:rsidR="006B0313" w:rsidRDefault="00BD617E" w:rsidP="006B0313">
      <w:pPr>
        <w:ind w:firstLine="420"/>
      </w:pPr>
      <w:r w:rsidRPr="00BD617E">
        <w:rPr>
          <w:rFonts w:hint="eastAsia"/>
        </w:rPr>
        <w:t>认知本体论数据库</w:t>
      </w:r>
      <w:r w:rsidR="006B0313">
        <w:rPr>
          <w:rFonts w:hint="eastAsia"/>
        </w:rPr>
        <w:t>的</w:t>
      </w:r>
      <w:r w:rsidR="007D516A">
        <w:rPr>
          <w:rFonts w:hint="eastAsia"/>
        </w:rPr>
        <w:t>t</w:t>
      </w:r>
      <w:r w:rsidR="007D516A">
        <w:t>xt</w:t>
      </w:r>
      <w:r w:rsidR="007D516A">
        <w:rPr>
          <w:rFonts w:hint="eastAsia"/>
        </w:rPr>
        <w:t>文件的</w:t>
      </w:r>
      <w:r w:rsidR="006B0313">
        <w:rPr>
          <w:rFonts w:hint="eastAsia"/>
        </w:rPr>
        <w:t>命名规则为</w:t>
      </w:r>
      <w:bookmarkStart w:id="12" w:name="_Hlk104925892"/>
      <w:r w:rsidR="007D516A">
        <w:rPr>
          <w:rFonts w:hint="eastAsia"/>
        </w:rPr>
        <w:t>：</w:t>
      </w:r>
      <w:proofErr w:type="spellStart"/>
      <w:r w:rsidR="006B0313" w:rsidRPr="000503D1">
        <w:t>first_author</w:t>
      </w:r>
      <w:bookmarkEnd w:id="12"/>
      <w:r w:rsidR="006B0313" w:rsidRPr="000503D1">
        <w:t>_year_study_no.text</w:t>
      </w:r>
      <w:proofErr w:type="spellEnd"/>
      <w:r w:rsidR="006B0313">
        <w:t>，其中</w:t>
      </w:r>
      <w:r w:rsidR="006B0313">
        <w:t xml:space="preserve"> </w:t>
      </w:r>
      <w:proofErr w:type="spellStart"/>
      <w:r w:rsidR="006B0313" w:rsidRPr="000503D1">
        <w:t>first_author</w:t>
      </w:r>
      <w:proofErr w:type="spellEnd"/>
      <w:r w:rsidR="006B0313" w:rsidRPr="007D489F">
        <w:t xml:space="preserve"> </w:t>
      </w:r>
      <w:r w:rsidR="006B0313">
        <w:t>代</w:t>
      </w:r>
      <w:r w:rsidR="006B0313">
        <w:rPr>
          <w:rFonts w:hint="eastAsia"/>
        </w:rPr>
        <w:t>表文章的第一作者，</w:t>
      </w:r>
      <w:r w:rsidR="006B0313" w:rsidRPr="00636FB9">
        <w:t>year</w:t>
      </w:r>
      <w:r w:rsidR="006B0313">
        <w:t>代表</w:t>
      </w:r>
      <w:r w:rsidR="006B0313">
        <w:rPr>
          <w:rFonts w:hint="eastAsia"/>
        </w:rPr>
        <w:t>文章的出版年份</w:t>
      </w:r>
      <w:r w:rsidR="006B0313">
        <w:t>，</w:t>
      </w:r>
      <w:proofErr w:type="spellStart"/>
      <w:r w:rsidR="006B0313" w:rsidRPr="000503D1">
        <w:t>study_no</w:t>
      </w:r>
      <w:proofErr w:type="spellEnd"/>
      <w:r w:rsidR="006B0313">
        <w:t xml:space="preserve"> </w:t>
      </w:r>
      <w:r w:rsidR="006B0313">
        <w:t>代表</w:t>
      </w:r>
      <w:r w:rsidR="006B0313">
        <w:rPr>
          <w:rFonts w:hint="eastAsia"/>
        </w:rPr>
        <w:t>文章编号</w:t>
      </w:r>
      <w:r w:rsidR="006B0313">
        <w:t>。</w:t>
      </w:r>
      <w:r w:rsidR="0001676E">
        <w:rPr>
          <w:rFonts w:hint="eastAsia"/>
        </w:rPr>
        <w:t>例如</w:t>
      </w:r>
      <w:r w:rsidR="00490774">
        <w:rPr>
          <w:rFonts w:hint="eastAsia"/>
        </w:rPr>
        <w:t>，</w:t>
      </w:r>
      <w:bookmarkStart w:id="13" w:name="_Hlk105005891"/>
      <w:r w:rsidR="00490774" w:rsidRPr="00490774">
        <w:t>Hornung</w:t>
      </w:r>
      <w:bookmarkEnd w:id="13"/>
      <w:r w:rsidR="00490774">
        <w:t>_</w:t>
      </w:r>
      <w:r w:rsidR="00490774" w:rsidRPr="00490774">
        <w:t xml:space="preserve"> 2019_</w:t>
      </w:r>
      <w:r w:rsidR="00490774">
        <w:t>07</w:t>
      </w:r>
      <w:r w:rsidR="00490774" w:rsidRPr="00490774">
        <w:t>.txt</w:t>
      </w:r>
      <w:r w:rsidR="00816184">
        <w:rPr>
          <w:rFonts w:hint="eastAsia"/>
        </w:rPr>
        <w:t>是对应于</w:t>
      </w:r>
      <w:r w:rsidR="00816184">
        <w:rPr>
          <w:rFonts w:hint="eastAsia"/>
        </w:rPr>
        <w:t>Excel</w:t>
      </w:r>
      <w:r w:rsidR="00816184">
        <w:rPr>
          <w:rFonts w:hint="eastAsia"/>
        </w:rPr>
        <w:t>汇总表中</w:t>
      </w:r>
      <w:r w:rsidR="002D3F75">
        <w:rPr>
          <w:rFonts w:hint="eastAsia"/>
        </w:rPr>
        <w:t>的编号为</w:t>
      </w:r>
      <w:r w:rsidR="002D3F75">
        <w:rPr>
          <w:rFonts w:hint="eastAsia"/>
        </w:rPr>
        <w:t>7</w:t>
      </w:r>
      <w:r w:rsidR="002D3F75">
        <w:rPr>
          <w:rFonts w:hint="eastAsia"/>
        </w:rPr>
        <w:t>的文献，改文章</w:t>
      </w:r>
      <w:r w:rsidR="00816184">
        <w:rPr>
          <w:rFonts w:hint="eastAsia"/>
        </w:rPr>
        <w:t>发表于</w:t>
      </w:r>
      <w:r w:rsidR="00816184">
        <w:rPr>
          <w:rFonts w:hint="eastAsia"/>
        </w:rPr>
        <w:t>2</w:t>
      </w:r>
      <w:r w:rsidR="00816184">
        <w:t>019</w:t>
      </w:r>
      <w:r w:rsidR="00816184">
        <w:rPr>
          <w:rFonts w:hint="eastAsia"/>
        </w:rPr>
        <w:t>年</w:t>
      </w:r>
      <w:r w:rsidR="002D3F75">
        <w:rPr>
          <w:rFonts w:hint="eastAsia"/>
        </w:rPr>
        <w:t>，作者为</w:t>
      </w:r>
      <w:r w:rsidR="002D3F75" w:rsidRPr="002D3F75">
        <w:t>Hornung</w:t>
      </w:r>
      <w:r w:rsidR="007D516A">
        <w:rPr>
          <w:rFonts w:hint="eastAsia"/>
        </w:rPr>
        <w:t>。</w:t>
      </w:r>
    </w:p>
    <w:p w14:paraId="4B68CA32" w14:textId="77777777" w:rsidR="00665B39" w:rsidRDefault="00665B39" w:rsidP="00665B39">
      <w:pPr>
        <w:pStyle w:val="a3"/>
        <w:keepNext/>
        <w:keepLines/>
        <w:spacing w:beforeLines="50" w:before="156" w:afterLines="50" w:after="156"/>
        <w:ind w:left="420" w:rightChars="100" w:right="210" w:firstLineChars="0" w:firstLine="0"/>
        <w:outlineLvl w:val="1"/>
        <w:rPr>
          <w:rFonts w:cs="Times New Roman"/>
          <w:b/>
          <w:bCs/>
          <w:sz w:val="28"/>
          <w:szCs w:val="28"/>
        </w:rPr>
      </w:pPr>
      <w:r>
        <w:rPr>
          <w:rFonts w:cs="Times New Roman" w:hint="eastAsia"/>
          <w:b/>
          <w:bCs/>
          <w:sz w:val="28"/>
          <w:szCs w:val="28"/>
        </w:rPr>
        <w:t>2</w:t>
      </w:r>
      <w:r>
        <w:rPr>
          <w:rFonts w:cs="Times New Roman"/>
          <w:b/>
          <w:bCs/>
          <w:sz w:val="28"/>
          <w:szCs w:val="28"/>
        </w:rPr>
        <w:t>.2</w:t>
      </w:r>
      <w:r w:rsidRPr="0000242F">
        <w:rPr>
          <w:rFonts w:cs="Times New Roman" w:hint="eastAsia"/>
          <w:b/>
          <w:bCs/>
          <w:sz w:val="28"/>
          <w:szCs w:val="28"/>
        </w:rPr>
        <w:t>数据样本</w:t>
      </w:r>
    </w:p>
    <w:p w14:paraId="384FA26A" w14:textId="5E753C5F" w:rsidR="0082627D" w:rsidRDefault="00A33A7F" w:rsidP="00665B39">
      <w:pPr>
        <w:ind w:firstLine="420"/>
      </w:pPr>
      <w:r>
        <w:rPr>
          <w:rFonts w:hint="eastAsia"/>
        </w:rPr>
        <w:t>本数据集</w:t>
      </w:r>
      <w:r w:rsidR="003733B4">
        <w:rPr>
          <w:rFonts w:hint="eastAsia"/>
        </w:rPr>
        <w:t>涵盖</w:t>
      </w:r>
      <w:r>
        <w:rPr>
          <w:rFonts w:hint="eastAsia"/>
        </w:rPr>
        <w:t>5</w:t>
      </w:r>
      <w:r>
        <w:t>7</w:t>
      </w:r>
      <w:r>
        <w:rPr>
          <w:rFonts w:hint="eastAsia"/>
        </w:rPr>
        <w:t>篇文献，</w:t>
      </w:r>
      <w:r>
        <w:rPr>
          <w:rFonts w:hint="eastAsia"/>
        </w:rPr>
        <w:t>xx</w:t>
      </w:r>
      <w:proofErr w:type="gramStart"/>
      <w:r>
        <w:rPr>
          <w:rFonts w:hint="eastAsia"/>
        </w:rPr>
        <w:t>个</w:t>
      </w:r>
      <w:proofErr w:type="gramEnd"/>
      <w:r>
        <w:rPr>
          <w:rFonts w:hint="eastAsia"/>
        </w:rPr>
        <w:t>实验，</w:t>
      </w:r>
      <w:r w:rsidR="003733B4">
        <w:rPr>
          <w:rFonts w:hint="eastAsia"/>
        </w:rPr>
        <w:t>x</w:t>
      </w:r>
      <w:r w:rsidR="003733B4">
        <w:t>x</w:t>
      </w:r>
      <w:proofErr w:type="gramStart"/>
      <w:r w:rsidR="003733B4">
        <w:rPr>
          <w:rFonts w:hint="eastAsia"/>
        </w:rPr>
        <w:t>个</w:t>
      </w:r>
      <w:proofErr w:type="gramEnd"/>
      <w:r w:rsidR="003733B4">
        <w:rPr>
          <w:rFonts w:hint="eastAsia"/>
        </w:rPr>
        <w:t>被试，包括</w:t>
      </w:r>
      <w:r w:rsidR="003733B4">
        <w:rPr>
          <w:rFonts w:hint="eastAsia"/>
        </w:rPr>
        <w:t>5</w:t>
      </w:r>
      <w:r w:rsidR="003733B4">
        <w:t>7</w:t>
      </w:r>
      <w:r w:rsidR="003733B4">
        <w:rPr>
          <w:rFonts w:hint="eastAsia"/>
        </w:rPr>
        <w:t>个</w:t>
      </w:r>
      <w:r w:rsidR="003733B4">
        <w:rPr>
          <w:rFonts w:hint="eastAsia"/>
        </w:rPr>
        <w:t>t</w:t>
      </w:r>
      <w:r w:rsidR="003733B4">
        <w:t>xt</w:t>
      </w:r>
      <w:r w:rsidR="003733B4">
        <w:rPr>
          <w:rFonts w:hint="eastAsia"/>
        </w:rPr>
        <w:t>文件与</w:t>
      </w:r>
      <w:r w:rsidR="003733B4">
        <w:rPr>
          <w:rFonts w:hint="eastAsia"/>
        </w:rPr>
        <w:t>2</w:t>
      </w:r>
      <w:r w:rsidR="003733B4">
        <w:rPr>
          <w:rFonts w:hint="eastAsia"/>
        </w:rPr>
        <w:t>个</w:t>
      </w:r>
      <w:r w:rsidR="003733B4">
        <w:rPr>
          <w:rFonts w:hint="eastAsia"/>
        </w:rPr>
        <w:t>Excel</w:t>
      </w:r>
      <w:r w:rsidR="003733B4">
        <w:rPr>
          <w:rFonts w:hint="eastAsia"/>
        </w:rPr>
        <w:t>文件</w:t>
      </w:r>
      <w:r w:rsidR="0087409A">
        <w:rPr>
          <w:rFonts w:hint="eastAsia"/>
        </w:rPr>
        <w:t>，</w:t>
      </w:r>
      <w:r w:rsidR="0087409A">
        <w:rPr>
          <w:rFonts w:hint="eastAsia"/>
        </w:rPr>
        <w:t>5</w:t>
      </w:r>
      <w:r w:rsidR="0087409A">
        <w:t>7</w:t>
      </w:r>
      <w:r w:rsidR="0087409A">
        <w:rPr>
          <w:rFonts w:hint="eastAsia"/>
        </w:rPr>
        <w:t>个</w:t>
      </w:r>
      <w:r w:rsidR="0087409A">
        <w:rPr>
          <w:rFonts w:hint="eastAsia"/>
        </w:rPr>
        <w:t>txt</w:t>
      </w:r>
      <w:r w:rsidR="0087409A">
        <w:rPr>
          <w:rFonts w:hint="eastAsia"/>
        </w:rPr>
        <w:t>文件与</w:t>
      </w:r>
      <w:r w:rsidR="00633C28">
        <w:rPr>
          <w:rFonts w:hint="eastAsia"/>
        </w:rPr>
        <w:t>自我参照数据库汇总表</w:t>
      </w:r>
      <w:r w:rsidR="00633C28">
        <w:rPr>
          <w:rFonts w:hint="eastAsia"/>
        </w:rPr>
        <w:t>.</w:t>
      </w:r>
      <w:r w:rsidR="00633C28">
        <w:t>xlsx</w:t>
      </w:r>
      <w:r w:rsidR="0087409A">
        <w:rPr>
          <w:rFonts w:hint="eastAsia"/>
        </w:rPr>
        <w:t>和</w:t>
      </w:r>
      <w:r w:rsidR="00633C28">
        <w:rPr>
          <w:rFonts w:hint="eastAsia"/>
        </w:rPr>
        <w:t>自我参照数据</w:t>
      </w:r>
      <w:proofErr w:type="gramStart"/>
      <w:r w:rsidR="00633C28">
        <w:rPr>
          <w:rFonts w:hint="eastAsia"/>
        </w:rPr>
        <w:t>库任务</w:t>
      </w:r>
      <w:proofErr w:type="gramEnd"/>
      <w:r w:rsidR="00633C28">
        <w:rPr>
          <w:rFonts w:hint="eastAsia"/>
        </w:rPr>
        <w:t>表</w:t>
      </w:r>
      <w:r w:rsidR="00633C28">
        <w:rPr>
          <w:rFonts w:hint="eastAsia"/>
        </w:rPr>
        <w:t>.</w:t>
      </w:r>
      <w:r w:rsidR="00633C28">
        <w:t>xlsx</w:t>
      </w:r>
      <w:r w:rsidR="0087409A">
        <w:rPr>
          <w:rFonts w:hint="eastAsia"/>
        </w:rPr>
        <w:t>中</w:t>
      </w:r>
      <w:r w:rsidR="00E0781B">
        <w:rPr>
          <w:rFonts w:hint="eastAsia"/>
        </w:rPr>
        <w:t>所描述</w:t>
      </w:r>
      <w:r w:rsidR="0087409A">
        <w:rPr>
          <w:rFonts w:hint="eastAsia"/>
        </w:rPr>
        <w:t>的</w:t>
      </w:r>
      <w:r w:rsidR="00E0781B">
        <w:rPr>
          <w:rFonts w:hint="eastAsia"/>
        </w:rPr>
        <w:t>文献一一对应。</w:t>
      </w:r>
    </w:p>
    <w:p w14:paraId="48D7F49D" w14:textId="3F0E89B5" w:rsidR="0082627D" w:rsidRDefault="00884451" w:rsidP="00665B39">
      <w:pPr>
        <w:ind w:firstLine="420"/>
      </w:pPr>
      <w:r>
        <w:rPr>
          <w:rFonts w:hint="eastAsia"/>
        </w:rPr>
        <w:t>自我参照数据库汇总表</w:t>
      </w:r>
      <w:r>
        <w:rPr>
          <w:rFonts w:hint="eastAsia"/>
        </w:rPr>
        <w:t>.</w:t>
      </w:r>
      <w:r>
        <w:t>xlsx</w:t>
      </w:r>
      <w:r w:rsidR="0082627D">
        <w:rPr>
          <w:rFonts w:hint="eastAsia"/>
        </w:rPr>
        <w:t>包括文献编号，</w:t>
      </w:r>
      <w:r w:rsidR="0006217A">
        <w:rPr>
          <w:rFonts w:hint="eastAsia"/>
        </w:rPr>
        <w:t>第一作者，通讯作者邮箱，出版年份，</w:t>
      </w:r>
      <w:r w:rsidR="001703CB">
        <w:rPr>
          <w:rFonts w:hint="eastAsia"/>
        </w:rPr>
        <w:t>文章所</w:t>
      </w:r>
      <w:r w:rsidR="0006217A">
        <w:rPr>
          <w:rFonts w:hint="eastAsia"/>
        </w:rPr>
        <w:t>发表的期刊</w:t>
      </w:r>
      <w:r w:rsidR="001703CB">
        <w:rPr>
          <w:rFonts w:hint="eastAsia"/>
        </w:rPr>
        <w:t>名称，文章所用语言，实验中所用语言，</w:t>
      </w:r>
      <w:r w:rsidR="008A234B">
        <w:rPr>
          <w:rFonts w:hint="eastAsia"/>
        </w:rPr>
        <w:t>研究主题，文章的关键词，所用神经成像的方法</w:t>
      </w:r>
      <w:r w:rsidR="00B073CA">
        <w:rPr>
          <w:rFonts w:hint="eastAsia"/>
        </w:rPr>
        <w:t>，神经成像的标准化坐标，神经成像中所使用的</w:t>
      </w:r>
      <w:proofErr w:type="gramStart"/>
      <w:r w:rsidR="00B073CA">
        <w:rPr>
          <w:rFonts w:hint="eastAsia"/>
        </w:rPr>
        <w:t>的</w:t>
      </w:r>
      <w:proofErr w:type="gramEnd"/>
      <w:r w:rsidR="00B073CA">
        <w:rPr>
          <w:rFonts w:hint="eastAsia"/>
        </w:rPr>
        <w:t>对比条件，</w:t>
      </w:r>
      <w:r w:rsidR="006D764E">
        <w:rPr>
          <w:rFonts w:hint="eastAsia"/>
        </w:rPr>
        <w:t>对应的记录该文章神经成像坐标的</w:t>
      </w:r>
      <w:r w:rsidR="006D764E">
        <w:rPr>
          <w:rFonts w:hint="eastAsia"/>
        </w:rPr>
        <w:t>t</w:t>
      </w:r>
      <w:r w:rsidR="006D764E">
        <w:t>xt</w:t>
      </w:r>
      <w:r w:rsidR="006D764E">
        <w:rPr>
          <w:rFonts w:hint="eastAsia"/>
        </w:rPr>
        <w:t>文件名。</w:t>
      </w:r>
    </w:p>
    <w:p w14:paraId="12609799" w14:textId="348790F0" w:rsidR="00847CED" w:rsidRDefault="00884451" w:rsidP="00665B39">
      <w:pPr>
        <w:ind w:firstLine="420"/>
      </w:pPr>
      <w:r>
        <w:rPr>
          <w:rFonts w:hint="eastAsia"/>
        </w:rPr>
        <w:t>自我参照数据</w:t>
      </w:r>
      <w:proofErr w:type="gramStart"/>
      <w:r>
        <w:rPr>
          <w:rFonts w:hint="eastAsia"/>
        </w:rPr>
        <w:t>库任务</w:t>
      </w:r>
      <w:proofErr w:type="gramEnd"/>
      <w:r>
        <w:rPr>
          <w:rFonts w:hint="eastAsia"/>
        </w:rPr>
        <w:t>表</w:t>
      </w:r>
      <w:r>
        <w:rPr>
          <w:rFonts w:hint="eastAsia"/>
        </w:rPr>
        <w:t>.</w:t>
      </w:r>
      <w:r>
        <w:t>xlsx</w:t>
      </w:r>
      <w:r w:rsidR="00E0781B">
        <w:rPr>
          <w:rFonts w:hint="eastAsia"/>
        </w:rPr>
        <w:t>中</w:t>
      </w:r>
      <w:r w:rsidR="006E1EAA">
        <w:rPr>
          <w:rFonts w:hint="eastAsia"/>
        </w:rPr>
        <w:t>对文献内容的描述由</w:t>
      </w:r>
      <w:r w:rsidR="004D50D6">
        <w:rPr>
          <w:rFonts w:hint="eastAsia"/>
        </w:rPr>
        <w:t>文献基础信息，样本，自我参照效应的定义，</w:t>
      </w:r>
      <w:r w:rsidR="00E771AA">
        <w:rPr>
          <w:rFonts w:hint="eastAsia"/>
        </w:rPr>
        <w:t>实验所采用范式，实验过程</w:t>
      </w:r>
      <w:r w:rsidR="008E5BBD">
        <w:rPr>
          <w:rFonts w:hint="eastAsia"/>
        </w:rPr>
        <w:t>，行为结果与</w:t>
      </w:r>
      <w:r w:rsidR="008E5BBD">
        <w:rPr>
          <w:rFonts w:hint="eastAsia"/>
        </w:rPr>
        <w:t>f</w:t>
      </w:r>
      <w:r w:rsidR="008E5BBD">
        <w:t>MRI</w:t>
      </w:r>
      <w:r w:rsidR="008E5BBD">
        <w:rPr>
          <w:rFonts w:hint="eastAsia"/>
        </w:rPr>
        <w:t>基础信息这七大部分组成。</w:t>
      </w:r>
      <w:r w:rsidR="00105783">
        <w:rPr>
          <w:rFonts w:hint="eastAsia"/>
        </w:rPr>
        <w:t>如果文章中不包括某单元格信息，则记为</w:t>
      </w:r>
      <w:r w:rsidR="00105783">
        <w:rPr>
          <w:rFonts w:hint="eastAsia"/>
        </w:rPr>
        <w:t>N</w:t>
      </w:r>
      <w:r w:rsidR="00105783">
        <w:t>A</w:t>
      </w:r>
      <w:r w:rsidR="00105783">
        <w:rPr>
          <w:rFonts w:hint="eastAsia"/>
        </w:rPr>
        <w:t>。</w:t>
      </w:r>
    </w:p>
    <w:p w14:paraId="00A1A2E8" w14:textId="2BEAC74D" w:rsidR="001E4D7E" w:rsidRDefault="00B83A78" w:rsidP="00927F58">
      <w:pPr>
        <w:ind w:firstLineChars="200" w:firstLine="420"/>
      </w:pPr>
      <w:r>
        <w:rPr>
          <w:rFonts w:hint="eastAsia"/>
        </w:rPr>
        <w:t>文献基本信息：包括</w:t>
      </w:r>
      <w:r w:rsidR="000D0810">
        <w:rPr>
          <w:rFonts w:hint="eastAsia"/>
        </w:rPr>
        <w:t>第一作者，通讯作者，文章</w:t>
      </w:r>
      <w:r w:rsidR="00680BA5">
        <w:rPr>
          <w:rFonts w:hint="eastAsia"/>
        </w:rPr>
        <w:t>发表</w:t>
      </w:r>
      <w:r w:rsidR="000D0810">
        <w:rPr>
          <w:rFonts w:hint="eastAsia"/>
        </w:rPr>
        <w:t>年</w:t>
      </w:r>
      <w:r w:rsidR="00680BA5">
        <w:rPr>
          <w:rFonts w:hint="eastAsia"/>
        </w:rPr>
        <w:t>份，文章所发表的期刊，研究编号</w:t>
      </w:r>
      <w:r w:rsidR="00086AB8">
        <w:rPr>
          <w:rFonts w:hint="eastAsia"/>
        </w:rPr>
        <w:t>，文章编号。</w:t>
      </w:r>
    </w:p>
    <w:p w14:paraId="68ECA7D7" w14:textId="6EE47BB7" w:rsidR="00086AB8" w:rsidRDefault="00086AB8" w:rsidP="00927F58">
      <w:pPr>
        <w:ind w:firstLineChars="200" w:firstLine="420"/>
      </w:pPr>
      <w:r>
        <w:rPr>
          <w:rFonts w:hint="eastAsia"/>
        </w:rPr>
        <w:t>样本</w:t>
      </w:r>
      <w:r w:rsidR="00706B45">
        <w:rPr>
          <w:rFonts w:hint="eastAsia"/>
        </w:rPr>
        <w:t>（</w:t>
      </w:r>
      <w:r w:rsidR="00BE6232">
        <w:t>Sample</w:t>
      </w:r>
      <w:r w:rsidR="00706B45">
        <w:t>）</w:t>
      </w:r>
      <w:r>
        <w:rPr>
          <w:rFonts w:hint="eastAsia"/>
        </w:rPr>
        <w:t>：包含</w:t>
      </w:r>
      <w:r w:rsidR="001442AA">
        <w:rPr>
          <w:rFonts w:hint="eastAsia"/>
        </w:rPr>
        <w:t>人口学变量信息</w:t>
      </w:r>
      <w:r w:rsidR="00706B45">
        <w:rPr>
          <w:rFonts w:hint="eastAsia"/>
        </w:rPr>
        <w:t>（</w:t>
      </w:r>
      <w:r w:rsidR="00706B45">
        <w:t>Demographics</w:t>
      </w:r>
      <w:r w:rsidR="00706B45">
        <w:rPr>
          <w:rFonts w:hint="eastAsia"/>
        </w:rPr>
        <w:t>）</w:t>
      </w:r>
      <w:r w:rsidR="001442AA">
        <w:rPr>
          <w:rFonts w:hint="eastAsia"/>
        </w:rPr>
        <w:t>与被试招募途径</w:t>
      </w:r>
      <w:r w:rsidR="00706B45">
        <w:rPr>
          <w:rFonts w:hint="eastAsia"/>
        </w:rPr>
        <w:t>（</w:t>
      </w:r>
      <w:r w:rsidR="00BC32D5">
        <w:t>Recruitment</w:t>
      </w:r>
      <w:r w:rsidR="00706B45">
        <w:t>）</w:t>
      </w:r>
      <w:r w:rsidR="001442AA">
        <w:rPr>
          <w:rFonts w:hint="eastAsia"/>
        </w:rPr>
        <w:t>两部分，人口学变量信息包含</w:t>
      </w:r>
      <w:r w:rsidR="00AC43B4">
        <w:rPr>
          <w:rFonts w:hint="eastAsia"/>
        </w:rPr>
        <w:t>样本大小</w:t>
      </w:r>
      <w:r w:rsidR="00706B45">
        <w:rPr>
          <w:rFonts w:hint="eastAsia"/>
        </w:rPr>
        <w:t>（</w:t>
      </w:r>
      <w:r w:rsidR="00BC32D5">
        <w:t>Size</w:t>
      </w:r>
      <w:r w:rsidR="00706B45">
        <w:t>）</w:t>
      </w:r>
      <w:r w:rsidR="00AC43B4">
        <w:rPr>
          <w:rFonts w:hint="eastAsia"/>
        </w:rPr>
        <w:t>，女性比例</w:t>
      </w:r>
      <w:r w:rsidR="00706B45">
        <w:rPr>
          <w:rFonts w:hint="eastAsia"/>
        </w:rPr>
        <w:t>（</w:t>
      </w:r>
      <w:r w:rsidR="00BC32D5">
        <w:t>Female</w:t>
      </w:r>
      <w:r w:rsidR="00706B45">
        <w:t>）</w:t>
      </w:r>
      <w:r w:rsidR="00AC43B4">
        <w:rPr>
          <w:rFonts w:hint="eastAsia"/>
        </w:rPr>
        <w:t>，种族</w:t>
      </w:r>
      <w:r w:rsidR="00706B45">
        <w:rPr>
          <w:rFonts w:hint="eastAsia"/>
        </w:rPr>
        <w:t>（</w:t>
      </w:r>
      <w:r w:rsidR="00EF1071">
        <w:t>Race/Ethnicity</w:t>
      </w:r>
      <w:r w:rsidR="00706B45">
        <w:t>）</w:t>
      </w:r>
      <w:r w:rsidR="00AC43B4">
        <w:rPr>
          <w:rFonts w:hint="eastAsia"/>
        </w:rPr>
        <w:t>，</w:t>
      </w:r>
      <w:r w:rsidR="008306F1">
        <w:rPr>
          <w:rFonts w:hint="eastAsia"/>
        </w:rPr>
        <w:t>被试平均年龄</w:t>
      </w:r>
      <w:r w:rsidR="00706B45">
        <w:rPr>
          <w:rFonts w:hint="eastAsia"/>
        </w:rPr>
        <w:t>（</w:t>
      </w:r>
      <w:proofErr w:type="spellStart"/>
      <w:r w:rsidR="00EF1071">
        <w:t>Age_</w:t>
      </w:r>
      <w:r w:rsidR="003A339F">
        <w:t>mean</w:t>
      </w:r>
      <w:proofErr w:type="spellEnd"/>
      <w:r w:rsidR="00706B45">
        <w:t>）</w:t>
      </w:r>
      <w:r w:rsidR="008306F1">
        <w:rPr>
          <w:rFonts w:hint="eastAsia"/>
        </w:rPr>
        <w:t>，</w:t>
      </w:r>
      <w:r w:rsidR="003A339F">
        <w:rPr>
          <w:rFonts w:hint="eastAsia"/>
        </w:rPr>
        <w:t>最小年龄</w:t>
      </w:r>
      <w:r w:rsidR="00706B45">
        <w:rPr>
          <w:rFonts w:hint="eastAsia"/>
        </w:rPr>
        <w:t>（</w:t>
      </w:r>
      <w:proofErr w:type="spellStart"/>
      <w:r w:rsidR="003A339F">
        <w:t>Age</w:t>
      </w:r>
      <w:r w:rsidR="002F7B06">
        <w:t>_min</w:t>
      </w:r>
      <w:proofErr w:type="spellEnd"/>
      <w:r w:rsidR="00706B45">
        <w:t>）</w:t>
      </w:r>
      <w:r w:rsidR="003A339F">
        <w:rPr>
          <w:rFonts w:hint="eastAsia"/>
        </w:rPr>
        <w:t>，最大年龄</w:t>
      </w:r>
      <w:r w:rsidR="00706B45">
        <w:rPr>
          <w:rFonts w:hint="eastAsia"/>
        </w:rPr>
        <w:t>（</w:t>
      </w:r>
      <w:proofErr w:type="spellStart"/>
      <w:r w:rsidR="002F7B06">
        <w:t>Age_max</w:t>
      </w:r>
      <w:proofErr w:type="spellEnd"/>
      <w:r w:rsidR="00706B45">
        <w:t>）</w:t>
      </w:r>
      <w:r w:rsidR="003A339F">
        <w:rPr>
          <w:rFonts w:hint="eastAsia"/>
        </w:rPr>
        <w:t>，</w:t>
      </w:r>
      <w:r w:rsidR="008306F1">
        <w:rPr>
          <w:rFonts w:hint="eastAsia"/>
        </w:rPr>
        <w:t>受教育水平</w:t>
      </w:r>
      <w:r w:rsidR="00706B45">
        <w:rPr>
          <w:rFonts w:hint="eastAsia"/>
        </w:rPr>
        <w:t>（</w:t>
      </w:r>
      <w:r w:rsidR="002F7B06">
        <w:t>Education</w:t>
      </w:r>
      <w:r w:rsidR="00706B45">
        <w:t>）</w:t>
      </w:r>
      <w:r w:rsidR="00127A65">
        <w:rPr>
          <w:rFonts w:hint="eastAsia"/>
        </w:rPr>
        <w:t>；招募途径包含人群范围</w:t>
      </w:r>
      <w:r w:rsidR="00706B45">
        <w:rPr>
          <w:rFonts w:hint="eastAsia"/>
        </w:rPr>
        <w:t>（</w:t>
      </w:r>
      <w:r w:rsidR="002F7B06">
        <w:t>Channel</w:t>
      </w:r>
      <w:r w:rsidR="00706B45">
        <w:t>）</w:t>
      </w:r>
      <w:r w:rsidR="00127A65">
        <w:rPr>
          <w:rFonts w:hint="eastAsia"/>
        </w:rPr>
        <w:t>与</w:t>
      </w:r>
      <w:r w:rsidR="00784000">
        <w:rPr>
          <w:rFonts w:hint="eastAsia"/>
        </w:rPr>
        <w:t>被试当前生活</w:t>
      </w:r>
      <w:r w:rsidR="00CD02A0">
        <w:rPr>
          <w:rFonts w:hint="eastAsia"/>
        </w:rPr>
        <w:t>地区</w:t>
      </w:r>
      <w:r w:rsidR="00706B45">
        <w:rPr>
          <w:rFonts w:hint="eastAsia"/>
        </w:rPr>
        <w:t>（</w:t>
      </w:r>
      <w:r w:rsidR="006B5845">
        <w:t>Location</w:t>
      </w:r>
      <w:r w:rsidR="00706B45">
        <w:t>）</w:t>
      </w:r>
      <w:r w:rsidR="00927F58">
        <w:rPr>
          <w:rFonts w:hint="eastAsia"/>
        </w:rPr>
        <w:t>。</w:t>
      </w:r>
    </w:p>
    <w:p w14:paraId="0601B48F" w14:textId="11EC2234" w:rsidR="00A325A5" w:rsidRDefault="00A325A5" w:rsidP="00927F58">
      <w:pPr>
        <w:ind w:firstLineChars="200" w:firstLine="420"/>
      </w:pPr>
      <w:r>
        <w:rPr>
          <w:rFonts w:hint="eastAsia"/>
        </w:rPr>
        <w:t>自我参照效应的定义</w:t>
      </w:r>
      <w:r w:rsidR="00706B45">
        <w:rPr>
          <w:rFonts w:hint="eastAsia"/>
        </w:rPr>
        <w:t>（</w:t>
      </w:r>
      <w:r w:rsidR="00743DBE">
        <w:t>Definition of self-reference</w:t>
      </w:r>
      <w:r w:rsidR="00706A30">
        <w:t xml:space="preserve"> effect</w:t>
      </w:r>
      <w:r w:rsidR="00743DBE">
        <w:t xml:space="preserve"> </w:t>
      </w:r>
      <w:r w:rsidR="00706B45">
        <w:t>）</w:t>
      </w:r>
      <w:r>
        <w:rPr>
          <w:rFonts w:hint="eastAsia"/>
        </w:rPr>
        <w:t>：</w:t>
      </w:r>
      <w:r w:rsidR="00C72145">
        <w:rPr>
          <w:rFonts w:hint="eastAsia"/>
        </w:rPr>
        <w:t>文中明确的文字定义</w:t>
      </w:r>
      <w:r w:rsidR="00706B45">
        <w:rPr>
          <w:rFonts w:hint="eastAsia"/>
        </w:rPr>
        <w:t>（</w:t>
      </w:r>
      <w:r w:rsidR="00E25074">
        <w:t>Verbal</w:t>
      </w:r>
      <w:r w:rsidR="00706B45">
        <w:t>）</w:t>
      </w:r>
      <w:r w:rsidR="00980270">
        <w:rPr>
          <w:rFonts w:hint="eastAsia"/>
        </w:rPr>
        <w:t>与</w:t>
      </w:r>
      <w:r w:rsidR="00A6085B">
        <w:rPr>
          <w:rFonts w:hint="eastAsia"/>
        </w:rPr>
        <w:t>操作化定义</w:t>
      </w:r>
      <w:r w:rsidR="00706B45">
        <w:rPr>
          <w:rFonts w:hint="eastAsia"/>
        </w:rPr>
        <w:t>（</w:t>
      </w:r>
      <w:r w:rsidR="009A5E94">
        <w:t>Operational</w:t>
      </w:r>
      <w:r w:rsidR="00706B45">
        <w:t>）</w:t>
      </w:r>
      <w:r w:rsidR="00980270">
        <w:rPr>
          <w:rFonts w:hint="eastAsia"/>
        </w:rPr>
        <w:t>，操作化定义包括行为</w:t>
      </w:r>
      <w:r w:rsidR="00676BEC">
        <w:rPr>
          <w:rFonts w:hint="eastAsia"/>
        </w:rPr>
        <w:t>指标</w:t>
      </w:r>
      <w:r w:rsidR="00706B45">
        <w:rPr>
          <w:rFonts w:hint="eastAsia"/>
        </w:rPr>
        <w:t>（</w:t>
      </w:r>
      <w:r w:rsidR="00BE6232">
        <w:t>behavior</w:t>
      </w:r>
      <w:r w:rsidR="00706B45">
        <w:t>）</w:t>
      </w:r>
      <w:r w:rsidR="00980270">
        <w:rPr>
          <w:rFonts w:hint="eastAsia"/>
        </w:rPr>
        <w:t>与神经成像</w:t>
      </w:r>
      <w:r w:rsidR="00706B45">
        <w:rPr>
          <w:rFonts w:hint="eastAsia"/>
        </w:rPr>
        <w:t>（</w:t>
      </w:r>
      <w:r w:rsidR="00BE6232">
        <w:t>neuro</w:t>
      </w:r>
      <w:r w:rsidR="00706B45">
        <w:t>）</w:t>
      </w:r>
      <w:r w:rsidR="001B3AAA">
        <w:rPr>
          <w:rFonts w:hint="eastAsia"/>
        </w:rPr>
        <w:t>所使用的不同实验条件</w:t>
      </w:r>
      <w:r w:rsidR="00676BEC">
        <w:rPr>
          <w:rFonts w:hint="eastAsia"/>
        </w:rPr>
        <w:t>。</w:t>
      </w:r>
      <w:r w:rsidR="00934A2A">
        <w:rPr>
          <w:rFonts w:hint="eastAsia"/>
        </w:rPr>
        <w:t>实验范式</w:t>
      </w:r>
      <w:r w:rsidR="00AD7388">
        <w:rPr>
          <w:rFonts w:hint="eastAsia"/>
        </w:rPr>
        <w:t>部分</w:t>
      </w:r>
      <w:r w:rsidR="00706B45">
        <w:rPr>
          <w:rFonts w:hint="eastAsia"/>
        </w:rPr>
        <w:t>（</w:t>
      </w:r>
      <w:r w:rsidR="00E25074">
        <w:t>General</w:t>
      </w:r>
      <w:r w:rsidR="00706B45">
        <w:t>）</w:t>
      </w:r>
      <w:r w:rsidR="00AD7388">
        <w:rPr>
          <w:rFonts w:hint="eastAsia"/>
        </w:rPr>
        <w:t>概括了</w:t>
      </w:r>
      <w:r w:rsidR="009B4029">
        <w:rPr>
          <w:rFonts w:hint="eastAsia"/>
        </w:rPr>
        <w:t>文</w:t>
      </w:r>
      <w:r w:rsidR="00D856B8">
        <w:rPr>
          <w:rFonts w:hint="eastAsia"/>
        </w:rPr>
        <w:t>章</w:t>
      </w:r>
      <w:r w:rsidR="009B4029">
        <w:rPr>
          <w:rFonts w:hint="eastAsia"/>
        </w:rPr>
        <w:t>中</w:t>
      </w:r>
      <w:r w:rsidR="00D856B8">
        <w:rPr>
          <w:rFonts w:hint="eastAsia"/>
        </w:rPr>
        <w:t>对整个任务的</w:t>
      </w:r>
      <w:r w:rsidR="00081930">
        <w:rPr>
          <w:rFonts w:hint="eastAsia"/>
        </w:rPr>
        <w:t>文字性</w:t>
      </w:r>
      <w:r w:rsidR="00D856B8">
        <w:rPr>
          <w:rFonts w:hint="eastAsia"/>
        </w:rPr>
        <w:t>描述，</w:t>
      </w:r>
      <w:r w:rsidR="00081930">
        <w:rPr>
          <w:rFonts w:hint="eastAsia"/>
        </w:rPr>
        <w:t>总体步骤以及</w:t>
      </w:r>
      <w:r w:rsidR="00711FD2">
        <w:rPr>
          <w:rFonts w:hint="eastAsia"/>
        </w:rPr>
        <w:t>区分了它与</w:t>
      </w:r>
      <w:r w:rsidR="00711FD2">
        <w:rPr>
          <w:rFonts w:hint="eastAsia"/>
        </w:rPr>
        <w:t>Rogers</w:t>
      </w:r>
      <w:r w:rsidR="00711FD2">
        <w:rPr>
          <w:rFonts w:hint="eastAsia"/>
        </w:rPr>
        <w:t>的自我参照的记忆范式</w:t>
      </w:r>
      <w:r w:rsidR="00FE2E96">
        <w:rPr>
          <w:rFonts w:hint="eastAsia"/>
        </w:rPr>
        <w:t>是否存在差别</w:t>
      </w:r>
      <w:r w:rsidR="006B5845">
        <w:rPr>
          <w:rFonts w:hint="eastAsia"/>
        </w:rPr>
        <w:t>,</w:t>
      </w:r>
      <w:r w:rsidR="00D16B53">
        <w:rPr>
          <w:rFonts w:hint="eastAsia"/>
        </w:rPr>
        <w:t>描述了实验设计</w:t>
      </w:r>
      <w:r w:rsidR="001923CD">
        <w:rPr>
          <w:rFonts w:hint="eastAsia"/>
        </w:rPr>
        <w:t>（被试内还是被试间，自变量水平），刺激特征</w:t>
      </w:r>
      <w:r w:rsidR="008B2D84">
        <w:rPr>
          <w:rFonts w:hint="eastAsia"/>
        </w:rPr>
        <w:t>（文章原始文字性内容，采用的感觉通道，</w:t>
      </w:r>
      <w:r w:rsidR="00F27B31">
        <w:rPr>
          <w:rFonts w:hint="eastAsia"/>
        </w:rPr>
        <w:t>刺激分类，来源，总数以及分配方式</w:t>
      </w:r>
      <w:r w:rsidR="008B2D84">
        <w:rPr>
          <w:rFonts w:hint="eastAsia"/>
        </w:rPr>
        <w:t>）</w:t>
      </w:r>
      <w:r w:rsidR="00706A30">
        <w:rPr>
          <w:rFonts w:hint="eastAsia"/>
        </w:rPr>
        <w:t>。</w:t>
      </w:r>
    </w:p>
    <w:p w14:paraId="5ACFF132" w14:textId="23455777" w:rsidR="008A6C2F" w:rsidRPr="008A6C2F" w:rsidRDefault="00592236" w:rsidP="00927F58">
      <w:pPr>
        <w:ind w:firstLineChars="200" w:firstLine="420"/>
      </w:pPr>
      <w:r>
        <w:rPr>
          <w:rFonts w:hint="eastAsia"/>
        </w:rPr>
        <w:t>以</w:t>
      </w:r>
      <w:r w:rsidR="008A6C2F">
        <w:rPr>
          <w:rFonts w:hint="eastAsia"/>
        </w:rPr>
        <w:t>Rogers</w:t>
      </w:r>
      <w:r w:rsidR="00706B45">
        <w:t>（</w:t>
      </w:r>
      <w:r w:rsidR="008A6C2F">
        <w:t>1977</w:t>
      </w:r>
      <w:r w:rsidR="00706B45">
        <w:t>）</w:t>
      </w:r>
      <w:r w:rsidR="008A6C2F">
        <w:rPr>
          <w:rFonts w:hint="eastAsia"/>
        </w:rPr>
        <w:t>的实验范式</w:t>
      </w:r>
      <w:r>
        <w:rPr>
          <w:rFonts w:hint="eastAsia"/>
        </w:rPr>
        <w:t>为自我参照的标准范式，实验过程可分为</w:t>
      </w:r>
      <w:r w:rsidR="00FB48F3">
        <w:rPr>
          <w:rFonts w:hint="eastAsia"/>
        </w:rPr>
        <w:t>编码</w:t>
      </w:r>
      <w:r w:rsidR="00706B45">
        <w:rPr>
          <w:rFonts w:hint="eastAsia"/>
        </w:rPr>
        <w:t>（</w:t>
      </w:r>
      <w:r w:rsidR="00FB48F3">
        <w:t>Encoding</w:t>
      </w:r>
      <w:r w:rsidR="00706B45">
        <w:t>）</w:t>
      </w:r>
      <w:r w:rsidR="00FB48F3">
        <w:rPr>
          <w:rFonts w:hint="eastAsia"/>
        </w:rPr>
        <w:t>与提取</w:t>
      </w:r>
      <w:r w:rsidR="00706B45">
        <w:rPr>
          <w:rFonts w:hint="eastAsia"/>
        </w:rPr>
        <w:t>（</w:t>
      </w:r>
      <w:r w:rsidR="00FB48F3">
        <w:t>Retrieval</w:t>
      </w:r>
      <w:r w:rsidR="00706B45">
        <w:t>）</w:t>
      </w:r>
      <w:r w:rsidR="00FB48F3">
        <w:rPr>
          <w:rFonts w:hint="eastAsia"/>
        </w:rPr>
        <w:t>阶段</w:t>
      </w:r>
      <w:r w:rsidR="00FA644C">
        <w:rPr>
          <w:rFonts w:hint="eastAsia"/>
        </w:rPr>
        <w:t>,</w:t>
      </w:r>
      <w:r w:rsidR="00FA644C">
        <w:rPr>
          <w:rFonts w:hint="eastAsia"/>
        </w:rPr>
        <w:t>若文章所采用的实验范式与标准范式相差较大，</w:t>
      </w:r>
      <w:r w:rsidR="00C90C81">
        <w:rPr>
          <w:rFonts w:hint="eastAsia"/>
        </w:rPr>
        <w:t>则在备注</w:t>
      </w:r>
      <w:r w:rsidR="00706B45">
        <w:rPr>
          <w:rFonts w:hint="eastAsia"/>
        </w:rPr>
        <w:t>（</w:t>
      </w:r>
      <w:r w:rsidR="00C90C81">
        <w:t>N</w:t>
      </w:r>
      <w:r w:rsidR="00C90C81">
        <w:rPr>
          <w:rFonts w:hint="eastAsia"/>
        </w:rPr>
        <w:t>ote</w:t>
      </w:r>
      <w:r w:rsidR="00706B45">
        <w:t>）</w:t>
      </w:r>
      <w:r w:rsidR="00C90C81">
        <w:rPr>
          <w:rFonts w:hint="eastAsia"/>
        </w:rPr>
        <w:t>栏标注为其他</w:t>
      </w:r>
      <w:r w:rsidR="00706B45">
        <w:rPr>
          <w:rFonts w:hint="eastAsia"/>
        </w:rPr>
        <w:t>（</w:t>
      </w:r>
      <w:r w:rsidR="0086576C">
        <w:t>yes</w:t>
      </w:r>
      <w:r w:rsidR="00706B45">
        <w:t>）</w:t>
      </w:r>
      <w:r w:rsidR="001344AF">
        <w:rPr>
          <w:rFonts w:hint="eastAsia"/>
        </w:rPr>
        <w:t>。</w:t>
      </w:r>
      <w:r w:rsidR="00B95E95">
        <w:rPr>
          <w:rFonts w:hint="eastAsia"/>
        </w:rPr>
        <w:t>各阶段</w:t>
      </w:r>
      <w:r w:rsidR="001344AF">
        <w:rPr>
          <w:rFonts w:hint="eastAsia"/>
        </w:rPr>
        <w:t>的描述包括文章原始性文字描述</w:t>
      </w:r>
      <w:r w:rsidR="00706B45">
        <w:rPr>
          <w:rFonts w:hint="eastAsia"/>
        </w:rPr>
        <w:t>（</w:t>
      </w:r>
      <w:proofErr w:type="spellStart"/>
      <w:r w:rsidR="00F861AB">
        <w:t>Despcription_of_original</w:t>
      </w:r>
      <w:r w:rsidR="00810E98">
        <w:t>_text</w:t>
      </w:r>
      <w:proofErr w:type="spellEnd"/>
      <w:r w:rsidR="00706B45">
        <w:t>）</w:t>
      </w:r>
      <w:r w:rsidR="0003152C">
        <w:rPr>
          <w:rFonts w:hint="eastAsia"/>
        </w:rPr>
        <w:t>，呈现刺激的仪器</w:t>
      </w:r>
      <w:r w:rsidR="00706B45">
        <w:rPr>
          <w:rFonts w:hint="eastAsia"/>
        </w:rPr>
        <w:t>（</w:t>
      </w:r>
      <w:proofErr w:type="spellStart"/>
      <w:r w:rsidR="00810E98">
        <w:t>Presenting_device</w:t>
      </w:r>
      <w:proofErr w:type="spellEnd"/>
      <w:r w:rsidR="00706B45">
        <w:t>）</w:t>
      </w:r>
      <w:r w:rsidR="003E03F7">
        <w:rPr>
          <w:rFonts w:hint="eastAsia"/>
        </w:rPr>
        <w:t>，反应类型</w:t>
      </w:r>
      <w:r w:rsidR="00706B45">
        <w:rPr>
          <w:rFonts w:hint="eastAsia"/>
        </w:rPr>
        <w:t>（</w:t>
      </w:r>
      <w:proofErr w:type="spellStart"/>
      <w:r w:rsidR="00810E98">
        <w:t>Re</w:t>
      </w:r>
      <w:r w:rsidR="006D63ED">
        <w:t>sponse_type</w:t>
      </w:r>
      <w:proofErr w:type="spellEnd"/>
      <w:r w:rsidR="00706B45">
        <w:t>）</w:t>
      </w:r>
      <w:r w:rsidR="003E03F7">
        <w:rPr>
          <w:rFonts w:hint="eastAsia"/>
        </w:rPr>
        <w:t>，</w:t>
      </w:r>
      <w:r w:rsidR="006D63ED">
        <w:rPr>
          <w:rFonts w:hint="eastAsia"/>
        </w:rPr>
        <w:t>反应方式</w:t>
      </w:r>
      <w:r w:rsidR="00706B45">
        <w:rPr>
          <w:rFonts w:hint="eastAsia"/>
        </w:rPr>
        <w:t>（</w:t>
      </w:r>
      <w:proofErr w:type="spellStart"/>
      <w:r w:rsidR="006D63ED">
        <w:t>Response_method</w:t>
      </w:r>
      <w:proofErr w:type="spellEnd"/>
      <w:r w:rsidR="00706B45">
        <w:t>）</w:t>
      </w:r>
      <w:r w:rsidR="006D63ED">
        <w:rPr>
          <w:rFonts w:hint="eastAsia"/>
        </w:rPr>
        <w:t>，</w:t>
      </w:r>
      <w:proofErr w:type="gramStart"/>
      <w:r w:rsidR="003E03F7">
        <w:rPr>
          <w:rFonts w:hint="eastAsia"/>
        </w:rPr>
        <w:t>具体试次的</w:t>
      </w:r>
      <w:proofErr w:type="gramEnd"/>
      <w:r w:rsidR="001730C7">
        <w:rPr>
          <w:rFonts w:hint="eastAsia"/>
        </w:rPr>
        <w:t>呈现过程</w:t>
      </w:r>
      <w:r w:rsidR="00706B45">
        <w:rPr>
          <w:rFonts w:hint="eastAsia"/>
        </w:rPr>
        <w:t>（</w:t>
      </w:r>
      <w:r w:rsidR="000B2F32">
        <w:t>Flowchart of one trial</w:t>
      </w:r>
      <w:r w:rsidR="00706B45">
        <w:t>）</w:t>
      </w:r>
      <w:r w:rsidR="001730C7">
        <w:rPr>
          <w:rFonts w:hint="eastAsia"/>
        </w:rPr>
        <w:t>，该阶段</w:t>
      </w:r>
      <w:proofErr w:type="gramStart"/>
      <w:r w:rsidR="001730C7">
        <w:rPr>
          <w:rFonts w:hint="eastAsia"/>
        </w:rPr>
        <w:t>的总试次数</w:t>
      </w:r>
      <w:proofErr w:type="gramEnd"/>
      <w:r w:rsidR="00706B45">
        <w:rPr>
          <w:rFonts w:hint="eastAsia"/>
        </w:rPr>
        <w:t>（</w:t>
      </w:r>
      <w:proofErr w:type="spellStart"/>
      <w:r w:rsidR="000B2F32">
        <w:t>Number_of_trial_total</w:t>
      </w:r>
      <w:proofErr w:type="spellEnd"/>
      <w:r w:rsidR="00706B45">
        <w:t>）</w:t>
      </w:r>
      <w:r w:rsidR="001730C7">
        <w:rPr>
          <w:rFonts w:hint="eastAsia"/>
        </w:rPr>
        <w:t>与每个区块中包含的</w:t>
      </w:r>
      <w:r w:rsidR="00406B2C">
        <w:rPr>
          <w:rFonts w:hint="eastAsia"/>
        </w:rPr>
        <w:t>试次数</w:t>
      </w:r>
      <w:r w:rsidR="00706B45">
        <w:rPr>
          <w:rFonts w:hint="eastAsia"/>
        </w:rPr>
        <w:t>（</w:t>
      </w:r>
      <w:proofErr w:type="spellStart"/>
      <w:r w:rsidR="000B2F32">
        <w:t>Number_of_trial_</w:t>
      </w:r>
      <w:r w:rsidR="00964C56">
        <w:t>block</w:t>
      </w:r>
      <w:proofErr w:type="spellEnd"/>
      <w:r w:rsidR="00706B45">
        <w:t>）</w:t>
      </w:r>
      <w:r w:rsidR="00406B2C">
        <w:rPr>
          <w:rFonts w:hint="eastAsia"/>
        </w:rPr>
        <w:t>，并且区分了</w:t>
      </w:r>
      <w:r w:rsidR="00406B2C">
        <w:rPr>
          <w:rFonts w:hint="eastAsia"/>
        </w:rPr>
        <w:lastRenderedPageBreak/>
        <w:t>该试验阶段是否在</w:t>
      </w:r>
      <w:r w:rsidR="00F861AB">
        <w:rPr>
          <w:rFonts w:hint="eastAsia"/>
        </w:rPr>
        <w:t>脑成像仪器中进行</w:t>
      </w:r>
      <w:r w:rsidR="00706B45">
        <w:rPr>
          <w:rFonts w:hint="eastAsia"/>
        </w:rPr>
        <w:t>（</w:t>
      </w:r>
      <w:r w:rsidR="00810E98">
        <w:t>In scanner or not</w:t>
      </w:r>
      <w:r w:rsidR="00706B45">
        <w:t>）</w:t>
      </w:r>
      <w:r w:rsidR="00406B2C">
        <w:rPr>
          <w:rFonts w:hint="eastAsia"/>
        </w:rPr>
        <w:t>。</w:t>
      </w:r>
    </w:p>
    <w:p w14:paraId="0CB571A8" w14:textId="339EF92D" w:rsidR="007B5AF4" w:rsidRDefault="00964C56" w:rsidP="00884451">
      <w:pPr>
        <w:ind w:left="420" w:firstLineChars="200" w:firstLine="420"/>
      </w:pPr>
      <w:r>
        <w:rPr>
          <w:rFonts w:hint="eastAsia"/>
        </w:rPr>
        <w:t>行为结果部分按照</w:t>
      </w:r>
      <w:r w:rsidR="00C64FBD">
        <w:rPr>
          <w:rFonts w:hint="eastAsia"/>
        </w:rPr>
        <w:t>实验阶段进行划分，各阶段</w:t>
      </w:r>
      <w:r w:rsidR="00082863">
        <w:rPr>
          <w:rFonts w:hint="eastAsia"/>
        </w:rPr>
        <w:t>又依据不同行为指标进行区分不同实验条件结果的区分</w:t>
      </w:r>
      <w:r w:rsidR="00961E4D">
        <w:rPr>
          <w:rFonts w:hint="eastAsia"/>
        </w:rPr>
        <w:t>，细分为自我</w:t>
      </w:r>
      <w:r w:rsidR="00706B45">
        <w:rPr>
          <w:rFonts w:hint="eastAsia"/>
        </w:rPr>
        <w:t>（</w:t>
      </w:r>
      <w:r w:rsidR="00C938CD">
        <w:t>self</w:t>
      </w:r>
      <w:r w:rsidR="00706B45">
        <w:t>）</w:t>
      </w:r>
      <w:r w:rsidR="00961E4D">
        <w:rPr>
          <w:rFonts w:hint="eastAsia"/>
        </w:rPr>
        <w:t>，他人</w:t>
      </w:r>
      <w:r w:rsidR="00706B45">
        <w:rPr>
          <w:rFonts w:hint="eastAsia"/>
        </w:rPr>
        <w:t>（</w:t>
      </w:r>
      <w:r w:rsidR="00C938CD">
        <w:t>other</w:t>
      </w:r>
      <w:r w:rsidR="00706B45">
        <w:t>）</w:t>
      </w:r>
      <w:r w:rsidR="00961E4D">
        <w:rPr>
          <w:rFonts w:hint="eastAsia"/>
        </w:rPr>
        <w:t>，中性条件</w:t>
      </w:r>
      <w:r w:rsidR="00706B45">
        <w:rPr>
          <w:rFonts w:hint="eastAsia"/>
        </w:rPr>
        <w:t>（</w:t>
      </w:r>
      <w:r w:rsidR="00C938CD">
        <w:t>neutral</w:t>
      </w:r>
      <w:r w:rsidR="00706B45">
        <w:t>）</w:t>
      </w:r>
      <w:r w:rsidR="00961E4D">
        <w:rPr>
          <w:rFonts w:hint="eastAsia"/>
        </w:rPr>
        <w:t>和总体统计检验结果</w:t>
      </w:r>
      <w:r w:rsidR="00706B45">
        <w:rPr>
          <w:rFonts w:hint="eastAsia"/>
        </w:rPr>
        <w:t>（</w:t>
      </w:r>
      <w:r w:rsidR="00C938CD">
        <w:t>statistics</w:t>
      </w:r>
      <w:r w:rsidR="00706B45">
        <w:t>）</w:t>
      </w:r>
      <w:r w:rsidR="00961E4D">
        <w:rPr>
          <w:rFonts w:hint="eastAsia"/>
        </w:rPr>
        <w:t>。</w:t>
      </w:r>
      <w:r w:rsidR="00AE6278">
        <w:rPr>
          <w:rFonts w:hint="eastAsia"/>
        </w:rPr>
        <w:t>具体的行为指标包括反应时</w:t>
      </w:r>
      <w:r w:rsidR="00706B45">
        <w:rPr>
          <w:rFonts w:hint="eastAsia"/>
        </w:rPr>
        <w:t>（</w:t>
      </w:r>
      <w:r w:rsidR="000A7225">
        <w:t>RT</w:t>
      </w:r>
      <w:r w:rsidR="00706B45">
        <w:t>）</w:t>
      </w:r>
      <w:r w:rsidR="00AE6278">
        <w:rPr>
          <w:rFonts w:hint="eastAsia"/>
        </w:rPr>
        <w:t>，评分</w:t>
      </w:r>
      <w:r w:rsidR="00706B45">
        <w:rPr>
          <w:rFonts w:hint="eastAsia"/>
        </w:rPr>
        <w:t>（</w:t>
      </w:r>
      <w:r w:rsidR="000A7225">
        <w:t>Rating</w:t>
      </w:r>
      <w:r w:rsidR="00706B45">
        <w:t>）</w:t>
      </w:r>
      <w:r w:rsidR="00AE6278">
        <w:rPr>
          <w:rFonts w:hint="eastAsia"/>
        </w:rPr>
        <w:t>，</w:t>
      </w:r>
      <w:r w:rsidR="000A7225">
        <w:rPr>
          <w:rFonts w:hint="eastAsia"/>
        </w:rPr>
        <w:t>准确率</w:t>
      </w:r>
      <w:r w:rsidR="00706B45">
        <w:rPr>
          <w:rFonts w:hint="eastAsia"/>
        </w:rPr>
        <w:t>（</w:t>
      </w:r>
      <w:r w:rsidR="000A7225">
        <w:t>Accuracy</w:t>
      </w:r>
      <w:r w:rsidR="00706B45">
        <w:t>）</w:t>
      </w:r>
      <w:r w:rsidR="000A7225">
        <w:rPr>
          <w:rFonts w:hint="eastAsia"/>
        </w:rPr>
        <w:t>，信号检测论结果</w:t>
      </w:r>
      <w:r w:rsidR="00706B45">
        <w:rPr>
          <w:rFonts w:hint="eastAsia"/>
        </w:rPr>
        <w:t>（</w:t>
      </w:r>
      <w:proofErr w:type="spellStart"/>
      <w:r w:rsidR="00B3062D">
        <w:t>Signal_detection_theory_results</w:t>
      </w:r>
      <w:proofErr w:type="spellEnd"/>
      <w:r w:rsidR="00706B45">
        <w:t>）</w:t>
      </w:r>
      <w:r w:rsidR="00B3062D">
        <w:rPr>
          <w:rFonts w:hint="eastAsia"/>
        </w:rPr>
        <w:t>，由于文献间所使用的</w:t>
      </w:r>
      <w:r w:rsidR="002222F0">
        <w:rPr>
          <w:rFonts w:hint="eastAsia"/>
        </w:rPr>
        <w:t>指标的具体代表意义</w:t>
      </w:r>
      <w:r w:rsidR="00151AD0">
        <w:rPr>
          <w:rFonts w:hint="eastAsia"/>
        </w:rPr>
        <w:t>存在不同，故在备注栏</w:t>
      </w:r>
      <w:r w:rsidR="00706B45">
        <w:rPr>
          <w:rFonts w:hint="eastAsia"/>
        </w:rPr>
        <w:t>（</w:t>
      </w:r>
      <w:r w:rsidR="00151AD0">
        <w:t>note</w:t>
      </w:r>
      <w:r w:rsidR="00706B45">
        <w:t>）</w:t>
      </w:r>
      <w:r w:rsidR="00151AD0">
        <w:rPr>
          <w:rFonts w:hint="eastAsia"/>
        </w:rPr>
        <w:t>进一步澄清数值意义。</w:t>
      </w:r>
      <w:r w:rsidR="00BD2651">
        <w:rPr>
          <w:rFonts w:hint="eastAsia"/>
        </w:rPr>
        <w:t>如果文章所使用范式是在编码与提取两个阶段以外增加其他步骤</w:t>
      </w:r>
      <w:r w:rsidR="009A5250">
        <w:rPr>
          <w:rFonts w:hint="eastAsia"/>
        </w:rPr>
        <w:t>，其行为结果记录在其他栏</w:t>
      </w:r>
      <w:r w:rsidR="00706B45">
        <w:rPr>
          <w:rFonts w:hint="eastAsia"/>
        </w:rPr>
        <w:t>（</w:t>
      </w:r>
      <w:proofErr w:type="spellStart"/>
      <w:r w:rsidR="009A5250">
        <w:t>Other_result</w:t>
      </w:r>
      <w:proofErr w:type="spellEnd"/>
      <w:r w:rsidR="00706B45">
        <w:t>）</w:t>
      </w:r>
      <w:r w:rsidR="009A5250">
        <w:rPr>
          <w:rFonts w:hint="eastAsia"/>
        </w:rPr>
        <w:t>。</w:t>
      </w:r>
    </w:p>
    <w:p w14:paraId="56F3EF9B" w14:textId="321D7895" w:rsidR="001719F2" w:rsidRDefault="001719F2" w:rsidP="00884451">
      <w:pPr>
        <w:ind w:left="420" w:firstLineChars="200" w:firstLine="420"/>
      </w:pPr>
      <w:r>
        <w:rPr>
          <w:rFonts w:hint="eastAsia"/>
        </w:rPr>
        <w:t>f</w:t>
      </w:r>
      <w:r>
        <w:t>MRI</w:t>
      </w:r>
      <w:r>
        <w:rPr>
          <w:rFonts w:hint="eastAsia"/>
        </w:rPr>
        <w:t>基础信息</w:t>
      </w:r>
      <w:r w:rsidR="00706B45">
        <w:rPr>
          <w:rFonts w:hint="eastAsia"/>
        </w:rPr>
        <w:t>（</w:t>
      </w:r>
      <w:proofErr w:type="spellStart"/>
      <w:r>
        <w:t>fMRI_result</w:t>
      </w:r>
      <w:proofErr w:type="spellEnd"/>
      <w:r w:rsidR="00706B45">
        <w:t>）</w:t>
      </w:r>
      <w:r>
        <w:rPr>
          <w:rFonts w:hint="eastAsia"/>
        </w:rPr>
        <w:t>简要记录了</w:t>
      </w:r>
      <w:r w:rsidR="003612C7">
        <w:rPr>
          <w:rFonts w:hint="eastAsia"/>
        </w:rPr>
        <w:t>脑成像的实验条件</w:t>
      </w:r>
      <w:r w:rsidR="00706B45">
        <w:rPr>
          <w:rFonts w:hint="eastAsia"/>
        </w:rPr>
        <w:t>（</w:t>
      </w:r>
      <w:r w:rsidR="003612C7">
        <w:t>Condition</w:t>
      </w:r>
      <w:r w:rsidR="00706B45">
        <w:t>）</w:t>
      </w:r>
      <w:r w:rsidR="003612C7">
        <w:rPr>
          <w:rFonts w:hint="eastAsia"/>
        </w:rPr>
        <w:t>，数据的获取</w:t>
      </w:r>
      <w:r w:rsidR="00706B45">
        <w:rPr>
          <w:rFonts w:hint="eastAsia"/>
        </w:rPr>
        <w:t>（</w:t>
      </w:r>
      <w:r w:rsidR="003612C7">
        <w:t>Acquisition</w:t>
      </w:r>
      <w:r w:rsidR="002422A4">
        <w:rPr>
          <w:rFonts w:hint="eastAsia"/>
        </w:rPr>
        <w:t>，包括脑成像设备型号以及磁场强度</w:t>
      </w:r>
      <w:r w:rsidR="00706B45">
        <w:t>）</w:t>
      </w:r>
      <w:r w:rsidR="003612C7">
        <w:rPr>
          <w:rFonts w:hint="eastAsia"/>
        </w:rPr>
        <w:t>，</w:t>
      </w:r>
      <w:r w:rsidR="004E491B">
        <w:rPr>
          <w:rFonts w:hint="eastAsia"/>
        </w:rPr>
        <w:t>数据分析软件</w:t>
      </w:r>
      <w:r w:rsidR="00706B45">
        <w:rPr>
          <w:rFonts w:hint="eastAsia"/>
        </w:rPr>
        <w:t>（</w:t>
      </w:r>
      <w:proofErr w:type="spellStart"/>
      <w:r w:rsidR="004E491B">
        <w:t>Data_preprocessing</w:t>
      </w:r>
      <w:proofErr w:type="spellEnd"/>
      <w:r w:rsidR="00706B45">
        <w:t>）</w:t>
      </w:r>
      <w:r w:rsidR="004E491B">
        <w:rPr>
          <w:rFonts w:hint="eastAsia"/>
        </w:rPr>
        <w:t>，以及记录坐标点的文件名</w:t>
      </w:r>
      <w:r w:rsidR="00706B45">
        <w:rPr>
          <w:rFonts w:hint="eastAsia"/>
        </w:rPr>
        <w:t>（</w:t>
      </w:r>
      <w:proofErr w:type="spellStart"/>
      <w:r w:rsidR="004E491B">
        <w:t>Text_file_name</w:t>
      </w:r>
      <w:proofErr w:type="spellEnd"/>
      <w:r w:rsidR="00706B45">
        <w:t>）</w:t>
      </w:r>
      <w:r w:rsidR="004E491B">
        <w:rPr>
          <w:rFonts w:hint="eastAsia"/>
        </w:rPr>
        <w:t>。</w:t>
      </w:r>
    </w:p>
    <w:p w14:paraId="1C32437E" w14:textId="2C9602B8" w:rsidR="00395376" w:rsidRDefault="00D72705" w:rsidP="00884451">
      <w:pPr>
        <w:ind w:left="420" w:firstLineChars="200" w:firstLine="420"/>
      </w:pPr>
      <w:r>
        <w:rPr>
          <w:rFonts w:hint="eastAsia"/>
        </w:rPr>
        <w:t>根据</w:t>
      </w:r>
      <w:proofErr w:type="spellStart"/>
      <w:r>
        <w:rPr>
          <w:rFonts w:hint="eastAsia"/>
        </w:rPr>
        <w:t>brainmap</w:t>
      </w:r>
      <w:proofErr w:type="spellEnd"/>
      <w:r>
        <w:rPr>
          <w:rFonts w:hint="eastAsia"/>
        </w:rPr>
        <w:t>等元分析软件常用的坐标记录方法，</w:t>
      </w:r>
      <w:r w:rsidR="00576DEF">
        <w:rPr>
          <w:rFonts w:hint="eastAsia"/>
        </w:rPr>
        <w:t>本数据库采用</w:t>
      </w:r>
      <w:r w:rsidR="00395376">
        <w:rPr>
          <w:rFonts w:hint="eastAsia"/>
        </w:rPr>
        <w:t>文本文件（</w:t>
      </w:r>
      <w:r w:rsidR="00395376">
        <w:rPr>
          <w:rFonts w:hint="eastAsia"/>
        </w:rPr>
        <w:t>.</w:t>
      </w:r>
      <w:r w:rsidR="00395376">
        <w:t>txt</w:t>
      </w:r>
      <w:r w:rsidR="00395376">
        <w:rPr>
          <w:rFonts w:hint="eastAsia"/>
        </w:rPr>
        <w:t>）</w:t>
      </w:r>
      <w:r w:rsidR="00576DEF">
        <w:rPr>
          <w:rFonts w:hint="eastAsia"/>
        </w:rPr>
        <w:t>利用</w:t>
      </w:r>
      <w:r w:rsidR="00576DEF" w:rsidRPr="00576DEF">
        <w:t>Sleuth</w:t>
      </w:r>
      <w:r w:rsidR="00576DEF">
        <w:rPr>
          <w:rFonts w:hint="eastAsia"/>
        </w:rPr>
        <w:t>格式</w:t>
      </w:r>
      <w:r w:rsidR="002C4364">
        <w:rPr>
          <w:rFonts w:hint="eastAsia"/>
        </w:rPr>
        <w:t>摘录</w:t>
      </w:r>
      <w:r w:rsidR="009F6A3F">
        <w:rPr>
          <w:rFonts w:hint="eastAsia"/>
        </w:rPr>
        <w:t>实验简要信息与</w:t>
      </w:r>
      <w:r w:rsidR="002C4364">
        <w:rPr>
          <w:rFonts w:hint="eastAsia"/>
        </w:rPr>
        <w:t>脑成像空间中的位置信息</w:t>
      </w:r>
      <w:r w:rsidR="007F0D5B">
        <w:rPr>
          <w:rFonts w:hint="eastAsia"/>
        </w:rPr>
        <w:t>，单个文本文件仅记录来自同一篇文章的实验空间信息</w:t>
      </w:r>
      <w:r w:rsidR="002C4364">
        <w:rPr>
          <w:rFonts w:hint="eastAsia"/>
        </w:rPr>
        <w:t>。坐标按实验条件进行分组</w:t>
      </w:r>
      <w:r w:rsidR="006C3ACD">
        <w:rPr>
          <w:rFonts w:hint="eastAsia"/>
        </w:rPr>
        <w:t>，并利用</w:t>
      </w:r>
      <w:r w:rsidR="006C3ACD" w:rsidRPr="00395376">
        <w:rPr>
          <w:rFonts w:hint="eastAsia"/>
        </w:rPr>
        <w:t>“</w:t>
      </w:r>
      <w:r w:rsidR="006C3ACD" w:rsidRPr="00395376">
        <w:rPr>
          <w:rFonts w:hint="eastAsia"/>
        </w:rPr>
        <w:t>//</w:t>
      </w:r>
      <w:r w:rsidR="006C3ACD" w:rsidRPr="00395376">
        <w:rPr>
          <w:rFonts w:hint="eastAsia"/>
        </w:rPr>
        <w:t>”</w:t>
      </w:r>
      <w:r w:rsidR="006C3ACD">
        <w:rPr>
          <w:rFonts w:hint="eastAsia"/>
        </w:rPr>
        <w:t>进行空间信息</w:t>
      </w:r>
      <w:r w:rsidR="006C3ACD" w:rsidRPr="006C3ACD">
        <w:rPr>
          <w:rFonts w:hint="eastAsia"/>
        </w:rPr>
        <w:t>（</w:t>
      </w:r>
      <w:r w:rsidR="006C3ACD" w:rsidRPr="006C3ACD">
        <w:rPr>
          <w:rFonts w:hint="eastAsia"/>
        </w:rPr>
        <w:t>x</w:t>
      </w:r>
      <w:r w:rsidR="006C3ACD" w:rsidRPr="006C3ACD">
        <w:rPr>
          <w:rFonts w:hint="eastAsia"/>
        </w:rPr>
        <w:t>、</w:t>
      </w:r>
      <w:r w:rsidR="006C3ACD" w:rsidRPr="006C3ACD">
        <w:rPr>
          <w:rFonts w:hint="eastAsia"/>
        </w:rPr>
        <w:t>y</w:t>
      </w:r>
      <w:r w:rsidR="006C3ACD" w:rsidRPr="006C3ACD">
        <w:rPr>
          <w:rFonts w:hint="eastAsia"/>
        </w:rPr>
        <w:t>、</w:t>
      </w:r>
      <w:r w:rsidR="006C3ACD" w:rsidRPr="006C3ACD">
        <w:rPr>
          <w:rFonts w:hint="eastAsia"/>
        </w:rPr>
        <w:t>z</w:t>
      </w:r>
      <w:r w:rsidR="006C3ACD" w:rsidRPr="006C3ACD">
        <w:rPr>
          <w:rFonts w:hint="eastAsia"/>
        </w:rPr>
        <w:t>坐标）</w:t>
      </w:r>
      <w:r w:rsidR="009F6A3F">
        <w:rPr>
          <w:rFonts w:hint="eastAsia"/>
        </w:rPr>
        <w:t>以外信息</w:t>
      </w:r>
      <w:r w:rsidR="00A27CFF">
        <w:rPr>
          <w:rFonts w:hint="eastAsia"/>
        </w:rPr>
        <w:t>的注释，以确保计算机对工作区即坐标的正确识别，</w:t>
      </w:r>
      <w:r w:rsidR="00A27CFF">
        <w:rPr>
          <w:rFonts w:hint="eastAsia"/>
        </w:rPr>
        <w:t>A</w:t>
      </w:r>
      <w:r w:rsidR="00A27CFF">
        <w:t>LE</w:t>
      </w:r>
      <w:r w:rsidR="00A27CFF">
        <w:rPr>
          <w:rFonts w:hint="eastAsia"/>
        </w:rPr>
        <w:t>元分析的正常进行。</w:t>
      </w:r>
      <w:r w:rsidR="0076710B">
        <w:rPr>
          <w:rFonts w:hint="eastAsia"/>
        </w:rPr>
        <w:t>如图</w:t>
      </w:r>
      <w:r w:rsidR="0076710B">
        <w:rPr>
          <w:rFonts w:hint="eastAsia"/>
        </w:rPr>
        <w:t>3</w:t>
      </w:r>
      <w:r w:rsidR="0076710B">
        <w:rPr>
          <w:rFonts w:hint="eastAsia"/>
        </w:rPr>
        <w:t>所示，第一行记录文章采用的脑成像坐标模板，“</w:t>
      </w:r>
      <w:r w:rsidR="00252EA9" w:rsidRPr="00252EA9">
        <w:t>// Reference=MNI</w:t>
      </w:r>
      <w:r w:rsidR="0076710B">
        <w:rPr>
          <w:rFonts w:hint="eastAsia"/>
        </w:rPr>
        <w:t>”</w:t>
      </w:r>
      <w:r w:rsidR="00252EA9">
        <w:rPr>
          <w:rFonts w:hint="eastAsia"/>
        </w:rPr>
        <w:t>代表</w:t>
      </w:r>
      <w:r w:rsidR="00252EA9">
        <w:rPr>
          <w:rFonts w:hint="eastAsia"/>
        </w:rPr>
        <w:t>M</w:t>
      </w:r>
      <w:r w:rsidR="00252EA9">
        <w:t>NI</w:t>
      </w:r>
      <w:r w:rsidR="00252EA9">
        <w:rPr>
          <w:rFonts w:hint="eastAsia"/>
        </w:rPr>
        <w:t>坐标模板</w:t>
      </w:r>
      <w:r w:rsidR="002772FD">
        <w:rPr>
          <w:rFonts w:hint="eastAsia"/>
        </w:rPr>
        <w:t>；</w:t>
      </w:r>
      <w:r w:rsidR="00CB0310">
        <w:rPr>
          <w:rFonts w:hint="eastAsia"/>
        </w:rPr>
        <w:t>第二行记录文章作者姓名，出版年份，实验对比条件，</w:t>
      </w:r>
      <w:r w:rsidR="002772FD">
        <w:rPr>
          <w:rFonts w:hint="eastAsia"/>
        </w:rPr>
        <w:t>样本基础信息，“</w:t>
      </w:r>
      <w:r w:rsidR="002772FD" w:rsidRPr="002772FD">
        <w:t xml:space="preserve">// Han,2008: self&gt;font-judgment </w:t>
      </w:r>
      <w:r w:rsidR="00706B45">
        <w:t>（</w:t>
      </w:r>
      <w:r w:rsidR="002772FD" w:rsidRPr="002772FD">
        <w:t xml:space="preserve">8 </w:t>
      </w:r>
      <w:proofErr w:type="spellStart"/>
      <w:r w:rsidR="002772FD" w:rsidRPr="002772FD">
        <w:t>male,M</w:t>
      </w:r>
      <w:proofErr w:type="spellEnd"/>
      <w:r w:rsidR="002772FD" w:rsidRPr="002772FD">
        <w:t>=22.5,SD=6,non-religious</w:t>
      </w:r>
      <w:r w:rsidR="00706B45">
        <w:t>）</w:t>
      </w:r>
      <w:r w:rsidR="002772FD">
        <w:rPr>
          <w:rFonts w:hint="eastAsia"/>
        </w:rPr>
        <w:t>”表示</w:t>
      </w:r>
      <w:r w:rsidR="00CA4361">
        <w:rPr>
          <w:rFonts w:hint="eastAsia"/>
        </w:rPr>
        <w:t>第一作者为</w:t>
      </w:r>
      <w:r w:rsidR="00CA4361">
        <w:rPr>
          <w:rFonts w:hint="eastAsia"/>
        </w:rPr>
        <w:t>Han</w:t>
      </w:r>
      <w:r w:rsidR="00CA4361">
        <w:rPr>
          <w:rFonts w:hint="eastAsia"/>
        </w:rPr>
        <w:t>，出版年份</w:t>
      </w:r>
      <w:r w:rsidR="00CA4361">
        <w:rPr>
          <w:rFonts w:hint="eastAsia"/>
        </w:rPr>
        <w:t>2</w:t>
      </w:r>
      <w:r w:rsidR="00CA4361">
        <w:t>008</w:t>
      </w:r>
      <w:r w:rsidR="00CA4361">
        <w:rPr>
          <w:rFonts w:hint="eastAsia"/>
        </w:rPr>
        <w:t>年，“：”后为实验条件，“</w:t>
      </w:r>
      <w:proofErr w:type="spellStart"/>
      <w:r w:rsidR="00CA4361" w:rsidRPr="002772FD">
        <w:t>self</w:t>
      </w:r>
      <w:proofErr w:type="spellEnd"/>
      <w:r w:rsidR="00CA4361" w:rsidRPr="002772FD">
        <w:t>&gt;font-judgment</w:t>
      </w:r>
      <w:r w:rsidR="00CA4361">
        <w:rPr>
          <w:rFonts w:hint="eastAsia"/>
        </w:rPr>
        <w:t>”表示</w:t>
      </w:r>
      <w:r w:rsidR="002E146F">
        <w:rPr>
          <w:rFonts w:hint="eastAsia"/>
        </w:rPr>
        <w:t>该坐标为在</w:t>
      </w:r>
      <w:r w:rsidR="002E146F">
        <w:rPr>
          <w:rFonts w:hint="eastAsia"/>
        </w:rPr>
        <w:t>self</w:t>
      </w:r>
      <w:r w:rsidR="002E146F">
        <w:rPr>
          <w:rFonts w:hint="eastAsia"/>
        </w:rPr>
        <w:t>条件下激活大于</w:t>
      </w:r>
      <w:r w:rsidR="002E146F" w:rsidRPr="002772FD">
        <w:t>font-judgment</w:t>
      </w:r>
      <w:r w:rsidR="002E146F">
        <w:rPr>
          <w:rFonts w:hint="eastAsia"/>
        </w:rPr>
        <w:t>条件的脑区位置</w:t>
      </w:r>
      <w:r w:rsidR="00105783">
        <w:rPr>
          <w:rFonts w:hint="eastAsia"/>
        </w:rPr>
        <w:t>，“</w:t>
      </w:r>
      <w:r w:rsidR="00706B45">
        <w:rPr>
          <w:rFonts w:hint="eastAsia"/>
        </w:rPr>
        <w:t>（</w:t>
      </w:r>
      <w:r w:rsidR="00706B45">
        <w:t>）</w:t>
      </w:r>
      <w:r w:rsidR="00105783">
        <w:rPr>
          <w:rFonts w:hint="eastAsia"/>
        </w:rPr>
        <w:t>”内为</w:t>
      </w:r>
      <w:r w:rsidR="00A0004C">
        <w:rPr>
          <w:rFonts w:hint="eastAsia"/>
        </w:rPr>
        <w:t>样本的人口学信息。第三行记录样本</w:t>
      </w:r>
      <w:r w:rsidR="009A4A12">
        <w:rPr>
          <w:rFonts w:hint="eastAsia"/>
        </w:rPr>
        <w:t>量，“</w:t>
      </w:r>
      <w:r w:rsidR="009A4A12" w:rsidRPr="009A4A12">
        <w:t>// Subjects = 14</w:t>
      </w:r>
      <w:r w:rsidR="009A4A12">
        <w:rPr>
          <w:rFonts w:hint="eastAsia"/>
        </w:rPr>
        <w:t>”表示参与脑成像扫描的样本量为</w:t>
      </w:r>
      <w:r w:rsidR="009A4A12">
        <w:rPr>
          <w:rFonts w:hint="eastAsia"/>
        </w:rPr>
        <w:t>1</w:t>
      </w:r>
      <w:r w:rsidR="009A4A12">
        <w:t>4</w:t>
      </w:r>
      <w:r w:rsidR="009A4A12">
        <w:rPr>
          <w:rFonts w:hint="eastAsia"/>
        </w:rPr>
        <w:t>。</w:t>
      </w:r>
      <w:r w:rsidR="00127EC5">
        <w:rPr>
          <w:rFonts w:hint="eastAsia"/>
        </w:rPr>
        <w:t>从第四行开始记录坐标点信息，</w:t>
      </w:r>
      <w:r w:rsidR="008732B3">
        <w:rPr>
          <w:rFonts w:hint="eastAsia"/>
        </w:rPr>
        <w:t>每行为一个坐标点，</w:t>
      </w:r>
      <w:r w:rsidR="00127EC5">
        <w:rPr>
          <w:rFonts w:hint="eastAsia"/>
        </w:rPr>
        <w:t>从左往右</w:t>
      </w:r>
      <w:r w:rsidR="008732B3">
        <w:rPr>
          <w:rFonts w:hint="eastAsia"/>
        </w:rPr>
        <w:t>依</w:t>
      </w:r>
      <w:r w:rsidR="00127EC5">
        <w:rPr>
          <w:rFonts w:hint="eastAsia"/>
        </w:rPr>
        <w:t>次为</w:t>
      </w:r>
      <w:r w:rsidR="00127EC5" w:rsidRPr="006C3ACD">
        <w:rPr>
          <w:rFonts w:hint="eastAsia"/>
        </w:rPr>
        <w:t>x</w:t>
      </w:r>
      <w:r w:rsidR="00127EC5" w:rsidRPr="006C3ACD">
        <w:rPr>
          <w:rFonts w:hint="eastAsia"/>
        </w:rPr>
        <w:t>、</w:t>
      </w:r>
      <w:r w:rsidR="00127EC5" w:rsidRPr="006C3ACD">
        <w:rPr>
          <w:rFonts w:hint="eastAsia"/>
        </w:rPr>
        <w:t>y</w:t>
      </w:r>
      <w:r w:rsidR="00127EC5" w:rsidRPr="006C3ACD">
        <w:rPr>
          <w:rFonts w:hint="eastAsia"/>
        </w:rPr>
        <w:t>、</w:t>
      </w:r>
      <w:r w:rsidR="00127EC5" w:rsidRPr="006C3ACD">
        <w:rPr>
          <w:rFonts w:hint="eastAsia"/>
        </w:rPr>
        <w:t>z</w:t>
      </w:r>
      <w:r w:rsidR="00127EC5">
        <w:rPr>
          <w:rFonts w:hint="eastAsia"/>
        </w:rPr>
        <w:t>，</w:t>
      </w:r>
      <w:r w:rsidR="008732B3">
        <w:rPr>
          <w:rFonts w:hint="eastAsia"/>
        </w:rPr>
        <w:t>每行单个数值用空格隔开</w:t>
      </w:r>
      <w:r w:rsidR="004A67ED">
        <w:rPr>
          <w:rFonts w:hint="eastAsia"/>
        </w:rPr>
        <w:t>。若该文献存在不同实验条件，则在每个实验条件下的</w:t>
      </w:r>
      <w:r w:rsidR="002C15BA">
        <w:rPr>
          <w:rFonts w:hint="eastAsia"/>
        </w:rPr>
        <w:t>最后一行</w:t>
      </w:r>
      <w:r w:rsidR="004A67ED">
        <w:rPr>
          <w:rFonts w:hint="eastAsia"/>
        </w:rPr>
        <w:t>坐标</w:t>
      </w:r>
      <w:r w:rsidR="002C15BA">
        <w:rPr>
          <w:rFonts w:hint="eastAsia"/>
        </w:rPr>
        <w:t>后空一行，在空行的下一行继续以上方式开始新的实验条件的空间坐标位置的记录。</w:t>
      </w:r>
    </w:p>
    <w:p w14:paraId="1E0F17AA" w14:textId="77777777" w:rsidR="00665B39" w:rsidRPr="000F6984" w:rsidRDefault="00665B39" w:rsidP="00665B39">
      <w:pPr>
        <w:keepNext/>
        <w:keepLines/>
        <w:spacing w:beforeLines="50" w:before="156" w:afterLines="50" w:after="156"/>
        <w:ind w:rightChars="100" w:right="210" w:firstLine="562"/>
        <w:outlineLvl w:val="1"/>
        <w:rPr>
          <w:rFonts w:cs="Times New Roman"/>
          <w:b/>
          <w:bCs/>
          <w:sz w:val="28"/>
          <w:szCs w:val="28"/>
        </w:rPr>
      </w:pPr>
      <w:r w:rsidRPr="000F6984">
        <w:rPr>
          <w:rFonts w:cs="Times New Roman" w:hint="eastAsia"/>
          <w:b/>
          <w:bCs/>
          <w:sz w:val="28"/>
          <w:szCs w:val="28"/>
        </w:rPr>
        <w:t xml:space="preserve">3  </w:t>
      </w:r>
      <w:r w:rsidRPr="000F6984">
        <w:rPr>
          <w:rFonts w:cs="Times New Roman"/>
          <w:b/>
          <w:bCs/>
          <w:sz w:val="28"/>
          <w:szCs w:val="28"/>
        </w:rPr>
        <w:t>数据质量控制和评估</w:t>
      </w:r>
    </w:p>
    <w:p w14:paraId="440BA11C" w14:textId="6AD46832" w:rsidR="00665B39" w:rsidRPr="000E695A" w:rsidRDefault="000E695A" w:rsidP="00665B39">
      <w:pPr>
        <w:ind w:firstLineChars="200" w:firstLine="420"/>
        <w:rPr>
          <w:rFonts w:cs="Times New Roman"/>
          <w:color w:val="000000" w:themeColor="text1"/>
          <w:szCs w:val="21"/>
        </w:rPr>
      </w:pPr>
      <w:r w:rsidRPr="000E695A">
        <w:rPr>
          <w:rFonts w:cs="Times New Roman" w:hint="eastAsia"/>
          <w:color w:val="000000" w:themeColor="text1"/>
          <w:szCs w:val="21"/>
        </w:rPr>
        <w:t>[</w:t>
      </w:r>
      <w:r w:rsidR="00665B39" w:rsidRPr="000E695A">
        <w:rPr>
          <w:rFonts w:cs="Times New Roman" w:hint="eastAsia"/>
          <w:color w:val="000000" w:themeColor="text1"/>
          <w:szCs w:val="21"/>
        </w:rPr>
        <w:t>编码的一致性，与</w:t>
      </w:r>
      <w:r w:rsidR="00665B39" w:rsidRPr="000E695A">
        <w:rPr>
          <w:rFonts w:cs="Times New Roman" w:hint="eastAsia"/>
          <w:color w:val="000000" w:themeColor="text1"/>
          <w:szCs w:val="21"/>
        </w:rPr>
        <w:t>query</w:t>
      </w:r>
      <w:r w:rsidR="00665B39" w:rsidRPr="000E695A">
        <w:rPr>
          <w:rFonts w:cs="Times New Roman" w:hint="eastAsia"/>
          <w:color w:val="000000" w:themeColor="text1"/>
          <w:szCs w:val="21"/>
        </w:rPr>
        <w:t>和</w:t>
      </w:r>
      <w:r w:rsidR="00665B39" w:rsidRPr="000E695A">
        <w:rPr>
          <w:rFonts w:cs="Times New Roman" w:hint="eastAsia"/>
          <w:color w:val="000000" w:themeColor="text1"/>
          <w:szCs w:val="21"/>
        </w:rPr>
        <w:t>synthesis</w:t>
      </w:r>
      <w:r w:rsidR="00665B39" w:rsidRPr="000E695A">
        <w:rPr>
          <w:rFonts w:cs="Times New Roman" w:hint="eastAsia"/>
          <w:color w:val="000000" w:themeColor="text1"/>
          <w:szCs w:val="21"/>
        </w:rPr>
        <w:t>文献的一致性。</w:t>
      </w:r>
    </w:p>
    <w:p w14:paraId="0D308C89" w14:textId="71AE3355" w:rsidR="00665B39" w:rsidRPr="000E695A" w:rsidRDefault="00665B39" w:rsidP="00665B39">
      <w:pPr>
        <w:ind w:firstLineChars="200" w:firstLine="420"/>
        <w:rPr>
          <w:rFonts w:cs="Times New Roman"/>
          <w:color w:val="000000" w:themeColor="text1"/>
          <w:szCs w:val="21"/>
        </w:rPr>
      </w:pPr>
      <w:r w:rsidRPr="000E695A">
        <w:rPr>
          <w:rFonts w:cs="Times New Roman" w:hint="eastAsia"/>
          <w:color w:val="000000" w:themeColor="text1"/>
          <w:szCs w:val="21"/>
        </w:rPr>
        <w:t>更精细，元分析的结果，比较</w:t>
      </w:r>
      <w:r w:rsidR="000E695A" w:rsidRPr="000E695A">
        <w:rPr>
          <w:rFonts w:cs="Times New Roman" w:hint="eastAsia"/>
          <w:color w:val="000000" w:themeColor="text1"/>
          <w:szCs w:val="21"/>
        </w:rPr>
        <w:t>本数据库与他人数据库</w:t>
      </w:r>
      <w:r w:rsidRPr="000E695A">
        <w:rPr>
          <w:rFonts w:cs="Times New Roman" w:hint="eastAsia"/>
          <w:color w:val="000000" w:themeColor="text1"/>
          <w:szCs w:val="21"/>
        </w:rPr>
        <w:t>。</w:t>
      </w:r>
      <w:r w:rsidR="000E695A" w:rsidRPr="000E695A">
        <w:rPr>
          <w:rFonts w:cs="Times New Roman" w:hint="eastAsia"/>
          <w:color w:val="000000" w:themeColor="text1"/>
          <w:szCs w:val="21"/>
        </w:rPr>
        <w:t>]</w:t>
      </w:r>
    </w:p>
    <w:p w14:paraId="1A8C23B0" w14:textId="53B43F5A" w:rsidR="00665B39" w:rsidRPr="000F6984" w:rsidRDefault="00665B39" w:rsidP="00665B39">
      <w:pPr>
        <w:keepNext/>
        <w:keepLines/>
        <w:spacing w:beforeLines="50" w:before="156" w:afterLines="50" w:after="156"/>
        <w:ind w:rightChars="100" w:right="210" w:firstLine="562"/>
        <w:outlineLvl w:val="1"/>
        <w:rPr>
          <w:rFonts w:cs="Times New Roman"/>
          <w:bCs/>
          <w:szCs w:val="21"/>
        </w:rPr>
      </w:pPr>
      <w:r w:rsidRPr="000F6984">
        <w:rPr>
          <w:rFonts w:cs="Times New Roman" w:hint="eastAsia"/>
          <w:b/>
          <w:bCs/>
          <w:sz w:val="28"/>
          <w:szCs w:val="28"/>
        </w:rPr>
        <w:t xml:space="preserve">4  </w:t>
      </w:r>
      <w:r w:rsidRPr="000F6984">
        <w:rPr>
          <w:rFonts w:cs="Times New Roman"/>
          <w:b/>
          <w:bCs/>
          <w:sz w:val="28"/>
          <w:szCs w:val="28"/>
        </w:rPr>
        <w:t>数据价值</w:t>
      </w:r>
    </w:p>
    <w:p w14:paraId="2FA5FA31" w14:textId="0AF7CDC3" w:rsidR="00665B39" w:rsidRPr="001D713F" w:rsidRDefault="001D713F" w:rsidP="001D713F">
      <w:pPr>
        <w:ind w:firstLineChars="150" w:firstLine="316"/>
        <w:rPr>
          <w:rFonts w:cs="Times New Roman"/>
          <w:color w:val="000000" w:themeColor="text1"/>
          <w:szCs w:val="21"/>
        </w:rPr>
      </w:pPr>
      <w:r w:rsidRPr="001D713F">
        <w:rPr>
          <w:rFonts w:cs="Times New Roman" w:hint="eastAsia"/>
          <w:b/>
          <w:color w:val="000000" w:themeColor="text1"/>
          <w:szCs w:val="21"/>
        </w:rPr>
        <w:t>[</w:t>
      </w:r>
      <w:r w:rsidR="00665B39" w:rsidRPr="001D713F">
        <w:rPr>
          <w:rFonts w:cs="Times New Roman" w:hint="eastAsia"/>
          <w:color w:val="000000" w:themeColor="text1"/>
          <w:szCs w:val="21"/>
        </w:rPr>
        <w:t>为自我参照提供更精细的元分析的数据库，</w:t>
      </w:r>
      <w:proofErr w:type="gramStart"/>
      <w:r w:rsidR="00665B39" w:rsidRPr="001D713F">
        <w:rPr>
          <w:rFonts w:cs="Times New Roman" w:hint="eastAsia"/>
          <w:color w:val="000000" w:themeColor="text1"/>
          <w:szCs w:val="21"/>
        </w:rPr>
        <w:t>跨疾病</w:t>
      </w:r>
      <w:proofErr w:type="gramEnd"/>
      <w:r w:rsidR="00665B39" w:rsidRPr="001D713F">
        <w:rPr>
          <w:rFonts w:cs="Times New Roman" w:hint="eastAsia"/>
          <w:color w:val="000000" w:themeColor="text1"/>
          <w:szCs w:val="21"/>
        </w:rPr>
        <w:t>提供</w:t>
      </w:r>
      <w:r w:rsidRPr="001D713F">
        <w:rPr>
          <w:rFonts w:cs="Times New Roman" w:hint="eastAsia"/>
          <w:color w:val="000000" w:themeColor="text1"/>
          <w:szCs w:val="21"/>
        </w:rPr>
        <w:t>诊疗依据</w:t>
      </w:r>
      <w:r w:rsidRPr="001D713F">
        <w:rPr>
          <w:rFonts w:cs="Times New Roman" w:hint="eastAsia"/>
          <w:color w:val="000000" w:themeColor="text1"/>
          <w:szCs w:val="21"/>
        </w:rPr>
        <w:t>]</w:t>
      </w:r>
    </w:p>
    <w:p w14:paraId="0D7BE97E" w14:textId="1B22B2FD" w:rsidR="00665B39" w:rsidRPr="000F6984" w:rsidRDefault="00665B39" w:rsidP="00665B39">
      <w:pPr>
        <w:keepNext/>
        <w:keepLines/>
        <w:spacing w:beforeLines="50" w:before="156" w:afterLines="50" w:after="156"/>
        <w:ind w:rightChars="100" w:right="210" w:firstLine="562"/>
        <w:outlineLvl w:val="1"/>
        <w:rPr>
          <w:rFonts w:cs="Times New Roman"/>
          <w:bCs/>
          <w:szCs w:val="21"/>
        </w:rPr>
      </w:pPr>
      <w:r w:rsidRPr="000F6984">
        <w:rPr>
          <w:rFonts w:cs="Times New Roman" w:hint="eastAsia"/>
          <w:b/>
          <w:bCs/>
          <w:sz w:val="28"/>
          <w:szCs w:val="28"/>
        </w:rPr>
        <w:lastRenderedPageBreak/>
        <w:t xml:space="preserve">5  </w:t>
      </w:r>
      <w:r w:rsidRPr="000F6984">
        <w:rPr>
          <w:rFonts w:cs="Times New Roman"/>
          <w:b/>
          <w:bCs/>
          <w:sz w:val="28"/>
          <w:szCs w:val="28"/>
        </w:rPr>
        <w:t>数据使用方法和建议</w:t>
      </w:r>
    </w:p>
    <w:p w14:paraId="2D94170A" w14:textId="4F76360F" w:rsidR="00665B39" w:rsidRDefault="00665B39" w:rsidP="00665B39">
      <w:pPr>
        <w:keepNext/>
        <w:keepLines/>
        <w:spacing w:beforeLines="50" w:before="156" w:afterLines="50" w:after="156"/>
        <w:ind w:rightChars="100" w:right="210" w:firstLine="562"/>
        <w:outlineLvl w:val="1"/>
        <w:rPr>
          <w:rFonts w:cs="Times New Roman"/>
          <w:b/>
          <w:bCs/>
          <w:sz w:val="28"/>
          <w:szCs w:val="28"/>
        </w:rPr>
      </w:pPr>
      <w:r w:rsidRPr="000F6984">
        <w:rPr>
          <w:rFonts w:cs="Times New Roman" w:hint="eastAsia"/>
          <w:b/>
          <w:bCs/>
          <w:sz w:val="28"/>
          <w:szCs w:val="28"/>
        </w:rPr>
        <w:t xml:space="preserve">6  </w:t>
      </w:r>
      <w:r w:rsidRPr="000F6984">
        <w:rPr>
          <w:rFonts w:cs="Times New Roman" w:hint="eastAsia"/>
          <w:b/>
          <w:bCs/>
          <w:sz w:val="28"/>
          <w:szCs w:val="28"/>
        </w:rPr>
        <w:t>数据可用性声明（可选）</w:t>
      </w:r>
    </w:p>
    <w:p w14:paraId="64DED0DE" w14:textId="77777777" w:rsidR="00C5182E" w:rsidRPr="00C5182E" w:rsidRDefault="00C5182E" w:rsidP="00C5182E">
      <w:pPr>
        <w:keepNext/>
        <w:keepLines/>
        <w:spacing w:beforeLines="50" w:before="156" w:afterLines="50" w:after="156"/>
        <w:ind w:rightChars="100" w:right="210"/>
        <w:outlineLvl w:val="1"/>
        <w:rPr>
          <w:rFonts w:cs="Times New Roman"/>
          <w:b/>
          <w:bCs/>
          <w:sz w:val="28"/>
          <w:szCs w:val="28"/>
        </w:rPr>
      </w:pPr>
      <w:r w:rsidRPr="00C5182E">
        <w:rPr>
          <w:rFonts w:cs="Times New Roman"/>
          <w:b/>
          <w:bCs/>
          <w:sz w:val="28"/>
          <w:szCs w:val="28"/>
        </w:rPr>
        <w:t>参考文献</w:t>
      </w:r>
    </w:p>
    <w:p w14:paraId="4D980282" w14:textId="77777777" w:rsidR="00FB0621" w:rsidRPr="00847997" w:rsidRDefault="00C5182E" w:rsidP="00FB0621">
      <w:pPr>
        <w:pStyle w:val="aa"/>
        <w:rPr>
          <w:rFonts w:cs="Times New Roman"/>
          <w:szCs w:val="21"/>
        </w:rPr>
      </w:pPr>
      <w:r w:rsidRPr="00847997">
        <w:rPr>
          <w:rFonts w:cs="Times New Roman"/>
          <w:b/>
          <w:bCs/>
          <w:szCs w:val="21"/>
        </w:rPr>
        <w:fldChar w:fldCharType="begin"/>
      </w:r>
      <w:r w:rsidRPr="00847997">
        <w:rPr>
          <w:rFonts w:cs="Times New Roman"/>
          <w:b/>
          <w:bCs/>
          <w:szCs w:val="21"/>
        </w:rPr>
        <w:instrText xml:space="preserve"> ADDIN ZOTERO_BIBL {"uncited":[],"omitted":[],"custom":[]} CSL_BIBLIOGRAPHY </w:instrText>
      </w:r>
      <w:r w:rsidRPr="00847997">
        <w:rPr>
          <w:rFonts w:cs="Times New Roman"/>
          <w:b/>
          <w:bCs/>
          <w:szCs w:val="21"/>
        </w:rPr>
        <w:fldChar w:fldCharType="separate"/>
      </w:r>
      <w:r w:rsidR="00FB0621" w:rsidRPr="00847997">
        <w:rPr>
          <w:rFonts w:cs="Times New Roman"/>
          <w:szCs w:val="21"/>
        </w:rPr>
        <w:t>[1]</w:t>
      </w:r>
      <w:r w:rsidR="00FB0621" w:rsidRPr="00847997">
        <w:rPr>
          <w:rFonts w:cs="Times New Roman"/>
          <w:szCs w:val="21"/>
        </w:rPr>
        <w:tab/>
        <w:t xml:space="preserve">BENOIT R G, GILBERT S J, VOLLE E, </w:t>
      </w:r>
      <w:r w:rsidR="00FB0621" w:rsidRPr="00847997">
        <w:rPr>
          <w:rFonts w:cs="Times New Roman"/>
          <w:szCs w:val="21"/>
        </w:rPr>
        <w:t>等</w:t>
      </w:r>
      <w:r w:rsidR="00FB0621" w:rsidRPr="00847997">
        <w:rPr>
          <w:rFonts w:cs="Times New Roman"/>
          <w:szCs w:val="21"/>
        </w:rPr>
        <w:t xml:space="preserve">. When I think about me and simulate you: Medial rostral prefrontal cortex and self-referential processes[J/OL]. NeuroImage, 2010, 50(3): 1340-1349. </w:t>
      </w:r>
      <w:proofErr w:type="gramStart"/>
      <w:r w:rsidR="00FB0621" w:rsidRPr="00847997">
        <w:rPr>
          <w:rFonts w:cs="Times New Roman"/>
          <w:szCs w:val="21"/>
        </w:rPr>
        <w:t>DOI:10.1016/j.neuroimage</w:t>
      </w:r>
      <w:proofErr w:type="gramEnd"/>
      <w:r w:rsidR="00FB0621" w:rsidRPr="00847997">
        <w:rPr>
          <w:rFonts w:cs="Times New Roman"/>
          <w:szCs w:val="21"/>
        </w:rPr>
        <w:t>.2009.12.091.</w:t>
      </w:r>
    </w:p>
    <w:p w14:paraId="5BA51EA6" w14:textId="77777777" w:rsidR="00FB0621" w:rsidRPr="00847997" w:rsidRDefault="00FB0621" w:rsidP="00FB0621">
      <w:pPr>
        <w:pStyle w:val="aa"/>
        <w:rPr>
          <w:rFonts w:cs="Times New Roman"/>
          <w:szCs w:val="21"/>
        </w:rPr>
      </w:pPr>
      <w:r w:rsidRPr="00847997">
        <w:rPr>
          <w:rFonts w:cs="Times New Roman"/>
          <w:szCs w:val="21"/>
        </w:rPr>
        <w:t>[2]</w:t>
      </w:r>
      <w:r w:rsidRPr="00847997">
        <w:rPr>
          <w:rFonts w:cs="Times New Roman"/>
          <w:szCs w:val="21"/>
        </w:rPr>
        <w:tab/>
        <w:t>ROGERS T B, KUIPER N A, KIRKER W S. Self-Reference and the Encoding of Personal Information[J/OL]. 12. DOI:10.1037/0022-3514.35.9.677.</w:t>
      </w:r>
    </w:p>
    <w:p w14:paraId="6895B5F2" w14:textId="77777777" w:rsidR="00FB0621" w:rsidRPr="00847997" w:rsidRDefault="00FB0621" w:rsidP="00FB0621">
      <w:pPr>
        <w:pStyle w:val="aa"/>
        <w:rPr>
          <w:rFonts w:cs="Times New Roman"/>
          <w:szCs w:val="21"/>
        </w:rPr>
      </w:pPr>
      <w:r w:rsidRPr="00847997">
        <w:rPr>
          <w:rFonts w:cs="Times New Roman"/>
          <w:szCs w:val="21"/>
        </w:rPr>
        <w:t>[3]</w:t>
      </w:r>
      <w:r w:rsidRPr="00847997">
        <w:rPr>
          <w:rFonts w:cs="Times New Roman"/>
          <w:szCs w:val="21"/>
        </w:rPr>
        <w:tab/>
        <w:t xml:space="preserve">NORTHOFF G, HEINZEL A, DE GRECK M, </w:t>
      </w:r>
      <w:r w:rsidRPr="00847997">
        <w:rPr>
          <w:rFonts w:cs="Times New Roman"/>
          <w:szCs w:val="21"/>
        </w:rPr>
        <w:t>等</w:t>
      </w:r>
      <w:r w:rsidRPr="00847997">
        <w:rPr>
          <w:rFonts w:cs="Times New Roman"/>
          <w:szCs w:val="21"/>
        </w:rPr>
        <w:t xml:space="preserve">. Self-referential processing in our brain--a meta-analysis of imaging studies on the self[J/OL]. NeuroImage, 2006, 31(1): 440-457. </w:t>
      </w:r>
      <w:proofErr w:type="gramStart"/>
      <w:r w:rsidRPr="00847997">
        <w:rPr>
          <w:rFonts w:cs="Times New Roman"/>
          <w:szCs w:val="21"/>
        </w:rPr>
        <w:t>DOI:10.1016/j.neuroimage</w:t>
      </w:r>
      <w:proofErr w:type="gramEnd"/>
      <w:r w:rsidRPr="00847997">
        <w:rPr>
          <w:rFonts w:cs="Times New Roman"/>
          <w:szCs w:val="21"/>
        </w:rPr>
        <w:t>.2005.12.002.</w:t>
      </w:r>
    </w:p>
    <w:p w14:paraId="5271F77B" w14:textId="77777777" w:rsidR="00FB0621" w:rsidRPr="00847997" w:rsidRDefault="00FB0621" w:rsidP="00FB0621">
      <w:pPr>
        <w:pStyle w:val="aa"/>
        <w:rPr>
          <w:rFonts w:cs="Times New Roman"/>
          <w:szCs w:val="21"/>
        </w:rPr>
      </w:pPr>
      <w:r w:rsidRPr="00847997">
        <w:rPr>
          <w:rFonts w:cs="Times New Roman"/>
          <w:szCs w:val="21"/>
        </w:rPr>
        <w:t>[4]</w:t>
      </w:r>
      <w:r w:rsidRPr="00847997">
        <w:rPr>
          <w:rFonts w:cs="Times New Roman"/>
          <w:szCs w:val="21"/>
        </w:rPr>
        <w:tab/>
        <w:t xml:space="preserve">ANDREWS-HANNA J R, REIDLER J S, SEPULCRE J, </w:t>
      </w:r>
      <w:r w:rsidRPr="00847997">
        <w:rPr>
          <w:rFonts w:cs="Times New Roman"/>
          <w:szCs w:val="21"/>
        </w:rPr>
        <w:t>等</w:t>
      </w:r>
      <w:r w:rsidRPr="00847997">
        <w:rPr>
          <w:rFonts w:cs="Times New Roman"/>
          <w:szCs w:val="21"/>
        </w:rPr>
        <w:t xml:space="preserve">. Functional-Anatomic Fractionation of the Brain’s Default Network[J/OL]. Neuron, 2010, 65(4): 550-562. </w:t>
      </w:r>
      <w:proofErr w:type="gramStart"/>
      <w:r w:rsidRPr="00847997">
        <w:rPr>
          <w:rFonts w:cs="Times New Roman"/>
          <w:szCs w:val="21"/>
        </w:rPr>
        <w:t>DOI:10.1016/j.neuron</w:t>
      </w:r>
      <w:proofErr w:type="gramEnd"/>
      <w:r w:rsidRPr="00847997">
        <w:rPr>
          <w:rFonts w:cs="Times New Roman"/>
          <w:szCs w:val="21"/>
        </w:rPr>
        <w:t>.2010.02.005.</w:t>
      </w:r>
    </w:p>
    <w:p w14:paraId="792FF91B" w14:textId="77777777" w:rsidR="00FB0621" w:rsidRPr="00847997" w:rsidRDefault="00FB0621" w:rsidP="00FB0621">
      <w:pPr>
        <w:pStyle w:val="aa"/>
        <w:rPr>
          <w:rFonts w:cs="Times New Roman"/>
          <w:szCs w:val="21"/>
        </w:rPr>
      </w:pPr>
      <w:r w:rsidRPr="00847997">
        <w:rPr>
          <w:rFonts w:cs="Times New Roman"/>
          <w:szCs w:val="21"/>
        </w:rPr>
        <w:t>[5]</w:t>
      </w:r>
      <w:r w:rsidRPr="00847997">
        <w:rPr>
          <w:rFonts w:cs="Times New Roman"/>
          <w:szCs w:val="21"/>
        </w:rPr>
        <w:tab/>
        <w:t xml:space="preserve">SHELINE Y I, BARCH D M, PRICE J L, </w:t>
      </w:r>
      <w:r w:rsidRPr="00847997">
        <w:rPr>
          <w:rFonts w:cs="Times New Roman"/>
          <w:szCs w:val="21"/>
        </w:rPr>
        <w:t>等</w:t>
      </w:r>
      <w:r w:rsidRPr="00847997">
        <w:rPr>
          <w:rFonts w:cs="Times New Roman"/>
          <w:szCs w:val="21"/>
        </w:rPr>
        <w:t>. The default mode network and self-referential processes in depression[J/OL]. Proceedings of the National Academy of Sciences, 2009, 106(6): 1942-1947. DOI:10.1073/pnas.0812686106.</w:t>
      </w:r>
    </w:p>
    <w:p w14:paraId="40746F54" w14:textId="77777777" w:rsidR="00FB0621" w:rsidRPr="00847997" w:rsidRDefault="00FB0621" w:rsidP="00FB0621">
      <w:pPr>
        <w:pStyle w:val="aa"/>
        <w:rPr>
          <w:rFonts w:cs="Times New Roman"/>
          <w:szCs w:val="21"/>
        </w:rPr>
      </w:pPr>
      <w:r w:rsidRPr="00847997">
        <w:rPr>
          <w:rFonts w:cs="Times New Roman"/>
          <w:szCs w:val="21"/>
        </w:rPr>
        <w:t>[6]</w:t>
      </w:r>
      <w:r w:rsidRPr="00847997">
        <w:rPr>
          <w:rFonts w:cs="Times New Roman"/>
          <w:szCs w:val="21"/>
        </w:rPr>
        <w:tab/>
        <w:t xml:space="preserve">VAN DER MEER L, COSTAFREDA S, ALEMAN A, </w:t>
      </w:r>
      <w:r w:rsidRPr="00847997">
        <w:rPr>
          <w:rFonts w:cs="Times New Roman"/>
          <w:szCs w:val="21"/>
        </w:rPr>
        <w:t>等</w:t>
      </w:r>
      <w:r w:rsidRPr="00847997">
        <w:rPr>
          <w:rFonts w:cs="Times New Roman"/>
          <w:szCs w:val="21"/>
        </w:rPr>
        <w:t xml:space="preserve">. Self-reflection and the brain: A theoretical review and meta-analysis of neuroimaging studies with implications for schizophrenia[J/OL]. Neuroscience &amp; Biobehavioral Reviews, 2010, 34(6): 935-946. </w:t>
      </w:r>
      <w:proofErr w:type="gramStart"/>
      <w:r w:rsidRPr="00847997">
        <w:rPr>
          <w:rFonts w:cs="Times New Roman"/>
          <w:szCs w:val="21"/>
        </w:rPr>
        <w:t>DOI:10.1016/j.neubiorev</w:t>
      </w:r>
      <w:proofErr w:type="gramEnd"/>
      <w:r w:rsidRPr="00847997">
        <w:rPr>
          <w:rFonts w:cs="Times New Roman"/>
          <w:szCs w:val="21"/>
        </w:rPr>
        <w:t>.2009.12.004.</w:t>
      </w:r>
    </w:p>
    <w:p w14:paraId="4DDFC05B" w14:textId="77777777" w:rsidR="00FB0621" w:rsidRPr="00847997" w:rsidRDefault="00FB0621" w:rsidP="00FB0621">
      <w:pPr>
        <w:pStyle w:val="aa"/>
        <w:rPr>
          <w:rFonts w:cs="Times New Roman"/>
          <w:szCs w:val="21"/>
        </w:rPr>
      </w:pPr>
      <w:r w:rsidRPr="00847997">
        <w:rPr>
          <w:rFonts w:cs="Times New Roman"/>
          <w:szCs w:val="21"/>
        </w:rPr>
        <w:t>[7]</w:t>
      </w:r>
      <w:r w:rsidRPr="00847997">
        <w:rPr>
          <w:rFonts w:cs="Times New Roman"/>
          <w:szCs w:val="21"/>
        </w:rPr>
        <w:tab/>
        <w:t xml:space="preserve">PADMANABHAN A, LYNCH C J, SCHAER M, </w:t>
      </w:r>
      <w:r w:rsidRPr="00847997">
        <w:rPr>
          <w:rFonts w:cs="Times New Roman"/>
          <w:szCs w:val="21"/>
        </w:rPr>
        <w:t>等</w:t>
      </w:r>
      <w:r w:rsidRPr="00847997">
        <w:rPr>
          <w:rFonts w:cs="Times New Roman"/>
          <w:szCs w:val="21"/>
        </w:rPr>
        <w:t xml:space="preserve">. The Default Mode Network in Autism[J/OL]. Biological Psychiatry: Cognitive Neuroscience and Neuroimaging, 2017, 2(6): 476-486. </w:t>
      </w:r>
      <w:proofErr w:type="gramStart"/>
      <w:r w:rsidRPr="00847997">
        <w:rPr>
          <w:rFonts w:cs="Times New Roman"/>
          <w:szCs w:val="21"/>
        </w:rPr>
        <w:t>DOI:10.1016/j.bpsc</w:t>
      </w:r>
      <w:proofErr w:type="gramEnd"/>
      <w:r w:rsidRPr="00847997">
        <w:rPr>
          <w:rFonts w:cs="Times New Roman"/>
          <w:szCs w:val="21"/>
        </w:rPr>
        <w:t>.2017.04.004.</w:t>
      </w:r>
    </w:p>
    <w:p w14:paraId="1BE350E8" w14:textId="77777777" w:rsidR="00FB0621" w:rsidRPr="00847997" w:rsidRDefault="00FB0621" w:rsidP="00FB0621">
      <w:pPr>
        <w:pStyle w:val="aa"/>
        <w:rPr>
          <w:rFonts w:cs="Times New Roman"/>
          <w:szCs w:val="21"/>
        </w:rPr>
      </w:pPr>
      <w:r w:rsidRPr="00847997">
        <w:rPr>
          <w:rFonts w:cs="Times New Roman"/>
          <w:szCs w:val="21"/>
        </w:rPr>
        <w:t>[8]</w:t>
      </w:r>
      <w:r w:rsidRPr="00847997">
        <w:rPr>
          <w:rFonts w:cs="Times New Roman"/>
          <w:szCs w:val="21"/>
        </w:rPr>
        <w:tab/>
        <w:t xml:space="preserve">GADDY M A, INGRAM R E. A meta-analytic review of mood-congruent implicit memory in depressed mood[J/OL]. Clinical Psychology Review, 2014, 34(5): 402-416. </w:t>
      </w:r>
      <w:proofErr w:type="gramStart"/>
      <w:r w:rsidRPr="00847997">
        <w:rPr>
          <w:rFonts w:cs="Times New Roman"/>
          <w:szCs w:val="21"/>
        </w:rPr>
        <w:t>DOI:10.1016/j.cpr</w:t>
      </w:r>
      <w:proofErr w:type="gramEnd"/>
      <w:r w:rsidRPr="00847997">
        <w:rPr>
          <w:rFonts w:cs="Times New Roman"/>
          <w:szCs w:val="21"/>
        </w:rPr>
        <w:t>.2014.06.001.</w:t>
      </w:r>
    </w:p>
    <w:p w14:paraId="7AA392B1" w14:textId="77777777" w:rsidR="00FB0621" w:rsidRPr="00847997" w:rsidRDefault="00FB0621" w:rsidP="00FB0621">
      <w:pPr>
        <w:pStyle w:val="aa"/>
        <w:rPr>
          <w:rFonts w:cs="Times New Roman"/>
          <w:szCs w:val="21"/>
        </w:rPr>
      </w:pPr>
      <w:r w:rsidRPr="00847997">
        <w:rPr>
          <w:rFonts w:cs="Times New Roman"/>
          <w:szCs w:val="21"/>
        </w:rPr>
        <w:t>[9]</w:t>
      </w:r>
      <w:r w:rsidRPr="00847997">
        <w:rPr>
          <w:rFonts w:cs="Times New Roman"/>
          <w:szCs w:val="21"/>
        </w:rPr>
        <w:tab/>
        <w:t>NOLEN-HOEKSEMA S, WISCO B E, LYUBOMIRSKY S. Rethinking Rumination[J/OL]. Perspectives on Psychological Science, 2008, 3(5): 400-424. DOI:10.1111/j.1745-6924.2008.</w:t>
      </w:r>
      <w:proofErr w:type="gramStart"/>
      <w:r w:rsidRPr="00847997">
        <w:rPr>
          <w:rFonts w:cs="Times New Roman"/>
          <w:szCs w:val="21"/>
        </w:rPr>
        <w:t>00088.x.</w:t>
      </w:r>
      <w:proofErr w:type="gramEnd"/>
    </w:p>
    <w:p w14:paraId="0504BE43" w14:textId="535AC23B" w:rsidR="00C5182E" w:rsidRPr="000F6984" w:rsidRDefault="00C5182E" w:rsidP="00665B39">
      <w:pPr>
        <w:keepNext/>
        <w:keepLines/>
        <w:spacing w:beforeLines="50" w:before="156" w:afterLines="50" w:after="156"/>
        <w:ind w:rightChars="100" w:right="210" w:firstLine="562"/>
        <w:outlineLvl w:val="1"/>
        <w:rPr>
          <w:rFonts w:cs="Times New Roman"/>
          <w:b/>
          <w:bCs/>
          <w:sz w:val="28"/>
          <w:szCs w:val="28"/>
        </w:rPr>
      </w:pPr>
      <w:r w:rsidRPr="00847997">
        <w:rPr>
          <w:rFonts w:cs="Times New Roman"/>
          <w:b/>
          <w:bCs/>
          <w:szCs w:val="21"/>
        </w:rPr>
        <w:fldChar w:fldCharType="end"/>
      </w:r>
    </w:p>
    <w:p w14:paraId="7CDE8327" w14:textId="0ABEFAEA" w:rsidR="00D93C9E" w:rsidRPr="009762AC" w:rsidRDefault="00D93C9E"/>
    <w:sectPr w:rsidR="00D93C9E" w:rsidRPr="009762A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uan-Peng Hu" w:date="2022-05-31T23:26:00Z" w:initials="CPH">
    <w:p w14:paraId="5D1EE0C7" w14:textId="27360C01" w:rsidR="000C7E43" w:rsidRDefault="000C7E43">
      <w:pPr>
        <w:pStyle w:val="a6"/>
      </w:pPr>
      <w:r>
        <w:rPr>
          <w:rStyle w:val="a5"/>
        </w:rPr>
        <w:annotationRef/>
      </w:r>
      <w:r>
        <w:rPr>
          <w:rFonts w:hint="eastAsia"/>
        </w:rPr>
        <w:t>全文只用两种字体：宋体和</w:t>
      </w:r>
      <w:r>
        <w:t>times new roman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1EE0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122AE" w16cex:dateUtc="2022-05-31T1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1EE0C7" w16cid:durableId="264122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E14B5" w14:textId="77777777" w:rsidR="00C81FB4" w:rsidRDefault="00C81FB4" w:rsidP="00FD564C">
      <w:pPr>
        <w:spacing w:line="240" w:lineRule="auto"/>
      </w:pPr>
      <w:r>
        <w:separator/>
      </w:r>
    </w:p>
  </w:endnote>
  <w:endnote w:type="continuationSeparator" w:id="0">
    <w:p w14:paraId="5F7786B1" w14:textId="77777777" w:rsidR="00C81FB4" w:rsidRDefault="00C81FB4" w:rsidP="00FD56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B4732" w14:textId="77777777" w:rsidR="00C81FB4" w:rsidRDefault="00C81FB4" w:rsidP="00FD564C">
      <w:pPr>
        <w:spacing w:line="240" w:lineRule="auto"/>
      </w:pPr>
      <w:r>
        <w:separator/>
      </w:r>
    </w:p>
  </w:footnote>
  <w:footnote w:type="continuationSeparator" w:id="0">
    <w:p w14:paraId="5C0CAF17" w14:textId="77777777" w:rsidR="00C81FB4" w:rsidRDefault="00C81FB4" w:rsidP="00FD56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76B"/>
    <w:multiLevelType w:val="hybridMultilevel"/>
    <w:tmpl w:val="5BB22338"/>
    <w:lvl w:ilvl="0" w:tplc="DE7821D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0591B15"/>
    <w:multiLevelType w:val="hybridMultilevel"/>
    <w:tmpl w:val="7BDAD702"/>
    <w:lvl w:ilvl="0" w:tplc="62A4C0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3560C68"/>
    <w:multiLevelType w:val="multilevel"/>
    <w:tmpl w:val="02CC9E8A"/>
    <w:lvl w:ilvl="0">
      <w:start w:val="1"/>
      <w:numFmt w:val="decimal"/>
      <w:lvlText w:val="%1"/>
      <w:lvlJc w:val="left"/>
      <w:pPr>
        <w:ind w:left="420" w:hanging="420"/>
      </w:pPr>
      <w:rPr>
        <w:rFonts w:hint="default"/>
      </w:rPr>
    </w:lvl>
    <w:lvl w:ilvl="1">
      <w:start w:val="1"/>
      <w:numFmt w:val="decimal"/>
      <w:isLgl/>
      <w:lvlText w:val="%1.%2"/>
      <w:lvlJc w:val="left"/>
      <w:pPr>
        <w:ind w:left="540" w:hanging="540"/>
      </w:pPr>
      <w:rPr>
        <w:rFonts w:hint="default"/>
        <w:b/>
        <w:sz w:val="24"/>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b/>
        <w:sz w:val="24"/>
      </w:rPr>
    </w:lvl>
    <w:lvl w:ilvl="4">
      <w:start w:val="1"/>
      <w:numFmt w:val="decimal"/>
      <w:isLgl/>
      <w:lvlText w:val="%1.%2.%3.%4.%5"/>
      <w:lvlJc w:val="left"/>
      <w:pPr>
        <w:ind w:left="1080" w:hanging="1080"/>
      </w:pPr>
      <w:rPr>
        <w:rFonts w:hint="default"/>
        <w:b/>
        <w:sz w:val="24"/>
      </w:rPr>
    </w:lvl>
    <w:lvl w:ilvl="5">
      <w:start w:val="1"/>
      <w:numFmt w:val="decimal"/>
      <w:isLgl/>
      <w:lvlText w:val="%1.%2.%3.%4.%5.%6"/>
      <w:lvlJc w:val="left"/>
      <w:pPr>
        <w:ind w:left="1080" w:hanging="1080"/>
      </w:pPr>
      <w:rPr>
        <w:rFonts w:hint="default"/>
        <w:b/>
        <w:sz w:val="24"/>
      </w:rPr>
    </w:lvl>
    <w:lvl w:ilvl="6">
      <w:start w:val="1"/>
      <w:numFmt w:val="decimal"/>
      <w:isLgl/>
      <w:lvlText w:val="%1.%2.%3.%4.%5.%6.%7"/>
      <w:lvlJc w:val="left"/>
      <w:pPr>
        <w:ind w:left="1440" w:hanging="1440"/>
      </w:pPr>
      <w:rPr>
        <w:rFonts w:hint="default"/>
        <w:b/>
        <w:sz w:val="24"/>
      </w:rPr>
    </w:lvl>
    <w:lvl w:ilvl="7">
      <w:start w:val="1"/>
      <w:numFmt w:val="decimal"/>
      <w:isLgl/>
      <w:lvlText w:val="%1.%2.%3.%4.%5.%6.%7.%8"/>
      <w:lvlJc w:val="left"/>
      <w:pPr>
        <w:ind w:left="1440" w:hanging="1440"/>
      </w:pPr>
      <w:rPr>
        <w:rFonts w:hint="default"/>
        <w:b/>
        <w:sz w:val="24"/>
      </w:rPr>
    </w:lvl>
    <w:lvl w:ilvl="8">
      <w:start w:val="1"/>
      <w:numFmt w:val="decimal"/>
      <w:isLgl/>
      <w:lvlText w:val="%1.%2.%3.%4.%5.%6.%7.%8.%9"/>
      <w:lvlJc w:val="left"/>
      <w:pPr>
        <w:ind w:left="1800" w:hanging="1800"/>
      </w:pPr>
      <w:rPr>
        <w:rFonts w:hint="default"/>
        <w:b/>
        <w:sz w:val="24"/>
      </w:rPr>
    </w:lvl>
  </w:abstractNum>
  <w:num w:numId="1" w16cid:durableId="2030830732">
    <w:abstractNumId w:val="2"/>
  </w:num>
  <w:num w:numId="2" w16cid:durableId="1418135760">
    <w:abstractNumId w:val="1"/>
  </w:num>
  <w:num w:numId="3" w16cid:durableId="16384843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an-Peng Hu">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AC"/>
    <w:rsid w:val="0001676E"/>
    <w:rsid w:val="0003152C"/>
    <w:rsid w:val="0006217A"/>
    <w:rsid w:val="00081930"/>
    <w:rsid w:val="00082863"/>
    <w:rsid w:val="00086AB8"/>
    <w:rsid w:val="000A7225"/>
    <w:rsid w:val="000B2F32"/>
    <w:rsid w:val="000C7E43"/>
    <w:rsid w:val="000D0810"/>
    <w:rsid w:val="000E695A"/>
    <w:rsid w:val="00105783"/>
    <w:rsid w:val="00127A65"/>
    <w:rsid w:val="00127EC5"/>
    <w:rsid w:val="001344AF"/>
    <w:rsid w:val="001442AA"/>
    <w:rsid w:val="00151AD0"/>
    <w:rsid w:val="00166FED"/>
    <w:rsid w:val="001703CB"/>
    <w:rsid w:val="001719F2"/>
    <w:rsid w:val="001730C7"/>
    <w:rsid w:val="001923CD"/>
    <w:rsid w:val="001B3AAA"/>
    <w:rsid w:val="001D713F"/>
    <w:rsid w:val="001E4D7E"/>
    <w:rsid w:val="002222F0"/>
    <w:rsid w:val="002422A4"/>
    <w:rsid w:val="00252EA9"/>
    <w:rsid w:val="002772FD"/>
    <w:rsid w:val="002C15BA"/>
    <w:rsid w:val="002C4364"/>
    <w:rsid w:val="002D3F75"/>
    <w:rsid w:val="002E146F"/>
    <w:rsid w:val="002F7B06"/>
    <w:rsid w:val="003612C7"/>
    <w:rsid w:val="00372A07"/>
    <w:rsid w:val="003733B4"/>
    <w:rsid w:val="00395376"/>
    <w:rsid w:val="003A339F"/>
    <w:rsid w:val="003A6530"/>
    <w:rsid w:val="003C3D01"/>
    <w:rsid w:val="003E03F7"/>
    <w:rsid w:val="00406B2C"/>
    <w:rsid w:val="0047273D"/>
    <w:rsid w:val="00490774"/>
    <w:rsid w:val="004A67ED"/>
    <w:rsid w:val="004D0642"/>
    <w:rsid w:val="004D50D6"/>
    <w:rsid w:val="004E491B"/>
    <w:rsid w:val="00576DEF"/>
    <w:rsid w:val="00587C86"/>
    <w:rsid w:val="00592236"/>
    <w:rsid w:val="005A3110"/>
    <w:rsid w:val="005B4239"/>
    <w:rsid w:val="005F1EEC"/>
    <w:rsid w:val="005F5B24"/>
    <w:rsid w:val="00633C28"/>
    <w:rsid w:val="00665B39"/>
    <w:rsid w:val="00676BEC"/>
    <w:rsid w:val="00680BA5"/>
    <w:rsid w:val="006B0313"/>
    <w:rsid w:val="006B5845"/>
    <w:rsid w:val="006C3ACD"/>
    <w:rsid w:val="006C6FF0"/>
    <w:rsid w:val="006D63ED"/>
    <w:rsid w:val="006D764E"/>
    <w:rsid w:val="006E1EAA"/>
    <w:rsid w:val="006E470A"/>
    <w:rsid w:val="006F1191"/>
    <w:rsid w:val="00706A30"/>
    <w:rsid w:val="00706B45"/>
    <w:rsid w:val="00711FD2"/>
    <w:rsid w:val="007269B2"/>
    <w:rsid w:val="00743DBE"/>
    <w:rsid w:val="0076710B"/>
    <w:rsid w:val="00784000"/>
    <w:rsid w:val="007A7627"/>
    <w:rsid w:val="007B29B6"/>
    <w:rsid w:val="007B5AF4"/>
    <w:rsid w:val="007D516A"/>
    <w:rsid w:val="007F0D5B"/>
    <w:rsid w:val="00810E98"/>
    <w:rsid w:val="00816184"/>
    <w:rsid w:val="0082627D"/>
    <w:rsid w:val="008306F1"/>
    <w:rsid w:val="00847997"/>
    <w:rsid w:val="00847CED"/>
    <w:rsid w:val="008572BE"/>
    <w:rsid w:val="0085738E"/>
    <w:rsid w:val="0086576C"/>
    <w:rsid w:val="008732B3"/>
    <w:rsid w:val="0087409A"/>
    <w:rsid w:val="00884451"/>
    <w:rsid w:val="00885B71"/>
    <w:rsid w:val="008A234B"/>
    <w:rsid w:val="008A6C2F"/>
    <w:rsid w:val="008B2D84"/>
    <w:rsid w:val="008E5BBD"/>
    <w:rsid w:val="00927F58"/>
    <w:rsid w:val="00934A2A"/>
    <w:rsid w:val="00961E4D"/>
    <w:rsid w:val="00964C56"/>
    <w:rsid w:val="00975A4C"/>
    <w:rsid w:val="009762AC"/>
    <w:rsid w:val="00980270"/>
    <w:rsid w:val="009A4A12"/>
    <w:rsid w:val="009A5250"/>
    <w:rsid w:val="009A5E94"/>
    <w:rsid w:val="009B4029"/>
    <w:rsid w:val="009F6A3F"/>
    <w:rsid w:val="00A0004C"/>
    <w:rsid w:val="00A27CFF"/>
    <w:rsid w:val="00A325A5"/>
    <w:rsid w:val="00A33A7F"/>
    <w:rsid w:val="00A40D42"/>
    <w:rsid w:val="00A6085B"/>
    <w:rsid w:val="00AC2226"/>
    <w:rsid w:val="00AC43B4"/>
    <w:rsid w:val="00AC75FC"/>
    <w:rsid w:val="00AD7388"/>
    <w:rsid w:val="00AE6278"/>
    <w:rsid w:val="00B073CA"/>
    <w:rsid w:val="00B3062D"/>
    <w:rsid w:val="00B83A78"/>
    <w:rsid w:val="00B95E95"/>
    <w:rsid w:val="00B97F42"/>
    <w:rsid w:val="00BC32D5"/>
    <w:rsid w:val="00BD2651"/>
    <w:rsid w:val="00BD617E"/>
    <w:rsid w:val="00BE6232"/>
    <w:rsid w:val="00C066EF"/>
    <w:rsid w:val="00C40F03"/>
    <w:rsid w:val="00C5182E"/>
    <w:rsid w:val="00C64FBD"/>
    <w:rsid w:val="00C72145"/>
    <w:rsid w:val="00C81FB4"/>
    <w:rsid w:val="00C90C81"/>
    <w:rsid w:val="00C938CD"/>
    <w:rsid w:val="00CA4361"/>
    <w:rsid w:val="00CB0310"/>
    <w:rsid w:val="00CB5FBB"/>
    <w:rsid w:val="00CD02A0"/>
    <w:rsid w:val="00D16B53"/>
    <w:rsid w:val="00D25641"/>
    <w:rsid w:val="00D72705"/>
    <w:rsid w:val="00D856B8"/>
    <w:rsid w:val="00D93C9E"/>
    <w:rsid w:val="00D96544"/>
    <w:rsid w:val="00DC30D4"/>
    <w:rsid w:val="00E0781B"/>
    <w:rsid w:val="00E10E99"/>
    <w:rsid w:val="00E25074"/>
    <w:rsid w:val="00E265F4"/>
    <w:rsid w:val="00E771AA"/>
    <w:rsid w:val="00EA2E68"/>
    <w:rsid w:val="00EF1071"/>
    <w:rsid w:val="00F14FF9"/>
    <w:rsid w:val="00F27B31"/>
    <w:rsid w:val="00F861AB"/>
    <w:rsid w:val="00F952A0"/>
    <w:rsid w:val="00FA644C"/>
    <w:rsid w:val="00FB0621"/>
    <w:rsid w:val="00FB48F3"/>
    <w:rsid w:val="00FD256D"/>
    <w:rsid w:val="00FD564C"/>
    <w:rsid w:val="00FE2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CACE6"/>
  <w15:chartTrackingRefBased/>
  <w15:docId w15:val="{92470E7C-6B5C-419E-89D0-F754EFB7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62AC"/>
    <w:pPr>
      <w:widowControl w:val="0"/>
      <w:spacing w:line="276" w:lineRule="auto"/>
      <w:jc w:val="both"/>
    </w:pPr>
    <w:rPr>
      <w:rFonts w:ascii="Times New Roman" w:eastAsia="宋体" w:hAnsi="Times New Roman"/>
    </w:rPr>
  </w:style>
  <w:style w:type="paragraph" w:styleId="2">
    <w:name w:val="heading 2"/>
    <w:basedOn w:val="a"/>
    <w:next w:val="a"/>
    <w:link w:val="20"/>
    <w:uiPriority w:val="9"/>
    <w:semiHidden/>
    <w:unhideWhenUsed/>
    <w:qFormat/>
    <w:rsid w:val="00C518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0313"/>
    <w:pPr>
      <w:keepNext/>
      <w:keepLines/>
      <w:spacing w:beforeLines="50" w:before="156" w:afterLines="50" w:after="156"/>
      <w:outlineLvl w:val="2"/>
    </w:pPr>
    <w:rPr>
      <w:rFonts w:cs="Times New Roman"/>
      <w:b/>
      <w:bCs/>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313"/>
    <w:pPr>
      <w:ind w:firstLineChars="200" w:firstLine="420"/>
    </w:pPr>
  </w:style>
  <w:style w:type="character" w:customStyle="1" w:styleId="30">
    <w:name w:val="标题 3 字符"/>
    <w:basedOn w:val="a0"/>
    <w:link w:val="3"/>
    <w:uiPriority w:val="9"/>
    <w:qFormat/>
    <w:rsid w:val="006B0313"/>
    <w:rPr>
      <w:rFonts w:ascii="Times New Roman" w:eastAsia="宋体" w:hAnsi="Times New Roman" w:cs="Times New Roman"/>
      <w:b/>
      <w:bCs/>
      <w:sz w:val="24"/>
      <w:szCs w:val="21"/>
    </w:rPr>
  </w:style>
  <w:style w:type="paragraph" w:styleId="a4">
    <w:name w:val="Revision"/>
    <w:hidden/>
    <w:uiPriority w:val="99"/>
    <w:semiHidden/>
    <w:rsid w:val="00E10E99"/>
    <w:rPr>
      <w:rFonts w:ascii="Times New Roman" w:eastAsia="宋体" w:hAnsi="Times New Roman"/>
    </w:rPr>
  </w:style>
  <w:style w:type="character" w:styleId="a5">
    <w:name w:val="annotation reference"/>
    <w:basedOn w:val="a0"/>
    <w:uiPriority w:val="99"/>
    <w:semiHidden/>
    <w:unhideWhenUsed/>
    <w:rsid w:val="000C7E43"/>
    <w:rPr>
      <w:sz w:val="16"/>
      <w:szCs w:val="16"/>
    </w:rPr>
  </w:style>
  <w:style w:type="paragraph" w:styleId="a6">
    <w:name w:val="annotation text"/>
    <w:basedOn w:val="a"/>
    <w:link w:val="a7"/>
    <w:uiPriority w:val="99"/>
    <w:semiHidden/>
    <w:unhideWhenUsed/>
    <w:rsid w:val="000C7E43"/>
    <w:pPr>
      <w:spacing w:line="240" w:lineRule="auto"/>
    </w:pPr>
    <w:rPr>
      <w:sz w:val="20"/>
      <w:szCs w:val="20"/>
    </w:rPr>
  </w:style>
  <w:style w:type="character" w:customStyle="1" w:styleId="a7">
    <w:name w:val="批注文字 字符"/>
    <w:basedOn w:val="a0"/>
    <w:link w:val="a6"/>
    <w:uiPriority w:val="99"/>
    <w:semiHidden/>
    <w:rsid w:val="000C7E43"/>
    <w:rPr>
      <w:rFonts w:ascii="Times New Roman" w:eastAsia="宋体" w:hAnsi="Times New Roman"/>
      <w:sz w:val="20"/>
      <w:szCs w:val="20"/>
    </w:rPr>
  </w:style>
  <w:style w:type="paragraph" w:styleId="a8">
    <w:name w:val="annotation subject"/>
    <w:basedOn w:val="a6"/>
    <w:next w:val="a6"/>
    <w:link w:val="a9"/>
    <w:uiPriority w:val="99"/>
    <w:semiHidden/>
    <w:unhideWhenUsed/>
    <w:rsid w:val="000C7E43"/>
    <w:rPr>
      <w:b/>
      <w:bCs/>
    </w:rPr>
  </w:style>
  <w:style w:type="character" w:customStyle="1" w:styleId="a9">
    <w:name w:val="批注主题 字符"/>
    <w:basedOn w:val="a7"/>
    <w:link w:val="a8"/>
    <w:uiPriority w:val="99"/>
    <w:semiHidden/>
    <w:rsid w:val="000C7E43"/>
    <w:rPr>
      <w:rFonts w:ascii="Times New Roman" w:eastAsia="宋体" w:hAnsi="Times New Roman"/>
      <w:b/>
      <w:bCs/>
      <w:sz w:val="20"/>
      <w:szCs w:val="20"/>
    </w:rPr>
  </w:style>
  <w:style w:type="character" w:customStyle="1" w:styleId="20">
    <w:name w:val="标题 2 字符"/>
    <w:basedOn w:val="a0"/>
    <w:link w:val="2"/>
    <w:uiPriority w:val="9"/>
    <w:semiHidden/>
    <w:rsid w:val="00C5182E"/>
    <w:rPr>
      <w:rFonts w:asciiTheme="majorHAnsi" w:eastAsiaTheme="majorEastAsia" w:hAnsiTheme="majorHAnsi" w:cstheme="majorBidi"/>
      <w:b/>
      <w:bCs/>
      <w:sz w:val="32"/>
      <w:szCs w:val="32"/>
    </w:rPr>
  </w:style>
  <w:style w:type="paragraph" w:styleId="aa">
    <w:name w:val="Bibliography"/>
    <w:basedOn w:val="a"/>
    <w:next w:val="a"/>
    <w:uiPriority w:val="37"/>
    <w:unhideWhenUsed/>
    <w:rsid w:val="00C5182E"/>
    <w:pPr>
      <w:tabs>
        <w:tab w:val="left" w:pos="384"/>
      </w:tabs>
      <w:spacing w:line="240" w:lineRule="auto"/>
      <w:ind w:left="384" w:hanging="384"/>
    </w:pPr>
  </w:style>
  <w:style w:type="paragraph" w:styleId="ab">
    <w:name w:val="header"/>
    <w:basedOn w:val="a"/>
    <w:link w:val="ac"/>
    <w:uiPriority w:val="99"/>
    <w:unhideWhenUsed/>
    <w:rsid w:val="00FD564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FD564C"/>
    <w:rPr>
      <w:rFonts w:ascii="Times New Roman" w:eastAsia="宋体" w:hAnsi="Times New Roman"/>
      <w:sz w:val="18"/>
      <w:szCs w:val="18"/>
    </w:rPr>
  </w:style>
  <w:style w:type="paragraph" w:styleId="ad">
    <w:name w:val="footer"/>
    <w:basedOn w:val="a"/>
    <w:link w:val="ae"/>
    <w:uiPriority w:val="99"/>
    <w:unhideWhenUsed/>
    <w:rsid w:val="00FD564C"/>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FD564C"/>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78DBE-2678-D44F-B97D-B43144D0B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6</Pages>
  <Words>5130</Words>
  <Characters>29245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shuting</dc:creator>
  <cp:keywords/>
  <dc:description/>
  <cp:lastModifiedBy>sun shuting</cp:lastModifiedBy>
  <cp:revision>7</cp:revision>
  <dcterms:created xsi:type="dcterms:W3CDTF">2022-06-01T15:44:00Z</dcterms:created>
  <dcterms:modified xsi:type="dcterms:W3CDTF">2022-06-02T16:20:00Z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id="BAbw5euQ"/&gt;&lt;style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ies>
</file>