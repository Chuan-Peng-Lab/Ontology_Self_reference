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1EC4" w14:textId="5D4CA227" w:rsidR="00A83847" w:rsidRDefault="00F15A7D">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proofErr w:type="gramStart"/>
      <w:r>
        <w:rPr>
          <w:rFonts w:ascii="黑体" w:eastAsia="黑体" w:hAnsi="黑体" w:cs="Times New Roman" w:hint="eastAsia"/>
          <w:b/>
          <w:bCs/>
          <w:color w:val="000000"/>
          <w:kern w:val="0"/>
          <w:sz w:val="32"/>
          <w:szCs w:val="32"/>
        </w:rPr>
        <w:t>当谈“自我参照”</w:t>
      </w:r>
      <w:proofErr w:type="gramEnd"/>
      <w:r>
        <w:rPr>
          <w:rFonts w:ascii="黑体" w:eastAsia="黑体" w:hAnsi="黑体" w:cs="Times New Roman" w:hint="eastAsia"/>
          <w:b/>
          <w:bCs/>
          <w:color w:val="000000"/>
          <w:kern w:val="0"/>
          <w:sz w:val="32"/>
          <w:szCs w:val="32"/>
        </w:rPr>
        <w:t>时</w:t>
      </w:r>
      <w:r w:rsidR="00630781">
        <w:rPr>
          <w:rFonts w:ascii="黑体" w:eastAsia="黑体" w:hAnsi="黑体" w:cs="Times New Roman" w:hint="eastAsia"/>
          <w:b/>
          <w:bCs/>
          <w:color w:val="000000"/>
          <w:kern w:val="0"/>
          <w:sz w:val="32"/>
          <w:szCs w:val="32"/>
        </w:rPr>
        <w:t>我们</w:t>
      </w:r>
      <w:r>
        <w:rPr>
          <w:rFonts w:ascii="黑体" w:eastAsia="黑体" w:hAnsi="黑体" w:cs="Times New Roman" w:hint="eastAsia"/>
          <w:b/>
          <w:bCs/>
          <w:color w:val="000000"/>
          <w:kern w:val="0"/>
          <w:sz w:val="32"/>
          <w:szCs w:val="32"/>
        </w:rPr>
        <w:t>在谈什么：基于元分析的</w:t>
      </w:r>
      <w:bookmarkStart w:id="1" w:name="_Hlk105004915"/>
      <w:r>
        <w:rPr>
          <w:rFonts w:ascii="黑体" w:eastAsia="黑体" w:hAnsi="黑体" w:cs="Times New Roman" w:hint="eastAsia"/>
          <w:b/>
          <w:bCs/>
          <w:color w:val="000000"/>
          <w:kern w:val="0"/>
          <w:sz w:val="32"/>
          <w:szCs w:val="32"/>
        </w:rPr>
        <w:t>认知本体论数据库</w:t>
      </w:r>
    </w:p>
    <w:bookmarkEnd w:id="1"/>
    <w:p w14:paraId="0B0512C2" w14:textId="2F925D45" w:rsidR="00A83847" w:rsidRDefault="00F15A7D">
      <w:pPr>
        <w:ind w:firstLine="480"/>
        <w:jc w:val="center"/>
        <w:rPr>
          <w:rFonts w:eastAsia="华文楷体" w:cs="Times New Roman"/>
          <w:b/>
          <w:bCs/>
          <w:color w:val="000000"/>
          <w:kern w:val="0"/>
          <w:sz w:val="24"/>
          <w:szCs w:val="24"/>
          <w:vertAlign w:val="superscript"/>
        </w:rPr>
      </w:pPr>
      <w:r>
        <w:rPr>
          <w:rFonts w:eastAsia="华文楷体" w:cs="Times New Roman" w:hint="eastAsia"/>
          <w:b/>
          <w:bCs/>
          <w:color w:val="000000"/>
          <w:kern w:val="0"/>
          <w:sz w:val="24"/>
          <w:szCs w:val="24"/>
        </w:rPr>
        <w:t>孙淑婷</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王楠</w:t>
      </w:r>
      <w:r w:rsidR="00DB7FD0">
        <w:rPr>
          <w:rFonts w:eastAsia="华文楷体" w:cs="Times New Roman"/>
          <w:b/>
          <w:bCs/>
          <w:color w:val="000000"/>
          <w:kern w:val="0"/>
          <w:sz w:val="24"/>
          <w:szCs w:val="24"/>
          <w:vertAlign w:val="superscript"/>
        </w:rPr>
        <w:t>2</w:t>
      </w:r>
      <w:r>
        <w:rPr>
          <w:rFonts w:eastAsia="华文楷体" w:cs="Times New Roman"/>
          <w:b/>
          <w:bCs/>
          <w:color w:val="000000"/>
          <w:kern w:val="0"/>
          <w:sz w:val="24"/>
          <w:szCs w:val="24"/>
        </w:rPr>
        <w:t>，</w:t>
      </w:r>
      <w:proofErr w:type="gramStart"/>
      <w:r>
        <w:rPr>
          <w:rFonts w:eastAsia="华文楷体" w:cs="Times New Roman" w:hint="eastAsia"/>
          <w:b/>
          <w:bCs/>
          <w:color w:val="000000"/>
          <w:kern w:val="0"/>
          <w:sz w:val="24"/>
          <w:szCs w:val="24"/>
        </w:rPr>
        <w:t>温佳慧</w:t>
      </w:r>
      <w:proofErr w:type="gramEnd"/>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胡传鹏</w:t>
      </w:r>
      <w:r>
        <w:rPr>
          <w:rFonts w:eastAsia="华文楷体" w:cs="Times New Roman"/>
          <w:b/>
          <w:bCs/>
          <w:color w:val="000000"/>
          <w:kern w:val="0"/>
          <w:sz w:val="24"/>
          <w:szCs w:val="24"/>
          <w:vertAlign w:val="superscript"/>
        </w:rPr>
        <w:t>1*</w:t>
      </w:r>
    </w:p>
    <w:p w14:paraId="5CAD4FE0" w14:textId="3B0F2C60" w:rsidR="00A83847" w:rsidRPr="00E62A73" w:rsidRDefault="00F15A7D" w:rsidP="00E62A73">
      <w:pPr>
        <w:pStyle w:val="a9"/>
        <w:widowControl/>
        <w:numPr>
          <w:ilvl w:val="0"/>
          <w:numId w:val="1"/>
        </w:numPr>
        <w:ind w:firstLineChars="0"/>
        <w:jc w:val="center"/>
        <w:rPr>
          <w:rFonts w:eastAsia="华文楷体" w:cs="Times New Roman"/>
          <w:kern w:val="0"/>
          <w:szCs w:val="21"/>
        </w:rPr>
      </w:pPr>
      <w:r w:rsidRPr="00E62A73">
        <w:rPr>
          <w:rFonts w:eastAsia="华文楷体" w:cs="Times New Roman" w:hint="eastAsia"/>
          <w:kern w:val="0"/>
          <w:szCs w:val="21"/>
        </w:rPr>
        <w:t>南京师范大学心理学院</w:t>
      </w:r>
      <w:r w:rsidRPr="00E62A73">
        <w:rPr>
          <w:rFonts w:eastAsia="华文楷体" w:cs="Times New Roman"/>
          <w:kern w:val="0"/>
          <w:szCs w:val="21"/>
        </w:rPr>
        <w:t>，</w:t>
      </w:r>
      <w:r w:rsidRPr="00E62A73">
        <w:rPr>
          <w:rFonts w:eastAsia="华文楷体" w:cs="Times New Roman" w:hint="eastAsia"/>
          <w:kern w:val="0"/>
          <w:szCs w:val="21"/>
        </w:rPr>
        <w:t>南京</w:t>
      </w:r>
      <w:r w:rsidRPr="00E62A73">
        <w:rPr>
          <w:rFonts w:eastAsia="华文楷体" w:cs="Times New Roman" w:hint="eastAsia"/>
          <w:kern w:val="0"/>
          <w:szCs w:val="21"/>
        </w:rPr>
        <w:t xml:space="preserve">  2</w:t>
      </w:r>
      <w:r w:rsidRPr="00E62A73">
        <w:rPr>
          <w:rFonts w:eastAsia="华文楷体" w:cs="Times New Roman"/>
          <w:kern w:val="0"/>
          <w:szCs w:val="21"/>
        </w:rPr>
        <w:t>100</w:t>
      </w:r>
      <w:r w:rsidR="00953FF7" w:rsidRPr="00E62A73">
        <w:rPr>
          <w:rFonts w:eastAsia="华文楷体" w:cs="Times New Roman"/>
          <w:kern w:val="0"/>
          <w:szCs w:val="21"/>
        </w:rPr>
        <w:t>2</w:t>
      </w:r>
      <w:r w:rsidRPr="00E62A73">
        <w:rPr>
          <w:rFonts w:eastAsia="华文楷体" w:cs="Times New Roman"/>
          <w:kern w:val="0"/>
          <w:szCs w:val="21"/>
        </w:rPr>
        <w:t>4</w:t>
      </w:r>
    </w:p>
    <w:p w14:paraId="75CFAC3A" w14:textId="389892A5" w:rsidR="00E62A73" w:rsidRPr="00E62A73" w:rsidRDefault="00E62A73" w:rsidP="00E62A73">
      <w:pPr>
        <w:pStyle w:val="a9"/>
        <w:widowControl/>
        <w:numPr>
          <w:ilvl w:val="0"/>
          <w:numId w:val="1"/>
        </w:numPr>
        <w:ind w:firstLineChars="0"/>
        <w:jc w:val="center"/>
        <w:rPr>
          <w:rFonts w:eastAsia="华文楷体" w:cs="Times New Roman"/>
          <w:kern w:val="0"/>
          <w:szCs w:val="21"/>
        </w:rPr>
      </w:pPr>
      <w:r>
        <w:rPr>
          <w:rFonts w:eastAsia="华文楷体" w:cs="Times New Roman" w:hint="eastAsia"/>
          <w:kern w:val="0"/>
          <w:szCs w:val="21"/>
        </w:rPr>
        <w:t>南京师范大学</w:t>
      </w:r>
      <w:r w:rsidR="00DB7FD0">
        <w:rPr>
          <w:rFonts w:eastAsia="华文楷体" w:cs="Times New Roman" w:hint="eastAsia"/>
          <w:kern w:val="0"/>
          <w:szCs w:val="21"/>
        </w:rPr>
        <w:t>外国语学院</w:t>
      </w:r>
      <w:r>
        <w:rPr>
          <w:rFonts w:eastAsia="华文楷体" w:cs="Times New Roman" w:hint="eastAsia"/>
          <w:kern w:val="0"/>
          <w:szCs w:val="21"/>
        </w:rPr>
        <w:t>，南京</w:t>
      </w:r>
      <w:r w:rsidR="00DB7FD0" w:rsidRPr="00E62A73">
        <w:rPr>
          <w:rFonts w:eastAsia="华文楷体" w:cs="Times New Roman" w:hint="eastAsia"/>
          <w:kern w:val="0"/>
          <w:szCs w:val="21"/>
        </w:rPr>
        <w:t xml:space="preserve">  </w:t>
      </w:r>
      <w:r w:rsidR="00DB7FD0">
        <w:rPr>
          <w:rFonts w:eastAsia="华文楷体" w:cs="Times New Roman"/>
          <w:kern w:val="0"/>
          <w:szCs w:val="21"/>
        </w:rPr>
        <w:t xml:space="preserve"> </w:t>
      </w:r>
      <w:r>
        <w:rPr>
          <w:rFonts w:eastAsia="华文楷体" w:cs="Times New Roman"/>
          <w:kern w:val="0"/>
          <w:szCs w:val="21"/>
        </w:rPr>
        <w:t>210024</w:t>
      </w:r>
    </w:p>
    <w:p w14:paraId="7FDE3570" w14:textId="77777777" w:rsidR="00A83847" w:rsidRDefault="00F15A7D">
      <w:pPr>
        <w:widowControl/>
        <w:ind w:firstLine="420"/>
        <w:rPr>
          <w:rFonts w:eastAsia="华文楷体" w:cs="Times New Roman"/>
          <w:kern w:val="0"/>
          <w:szCs w:val="21"/>
        </w:rPr>
      </w:pPr>
      <w:r>
        <w:rPr>
          <w:rFonts w:eastAsia="华文楷体" w:cs="Times New Roman"/>
          <w:kern w:val="0"/>
          <w:szCs w:val="21"/>
        </w:rPr>
        <w:t xml:space="preserve">* </w:t>
      </w:r>
      <w:r>
        <w:rPr>
          <w:rFonts w:eastAsia="华文楷体" w:cs="Times New Roman" w:hint="eastAsia"/>
          <w:kern w:val="0"/>
          <w:szCs w:val="21"/>
        </w:rPr>
        <w:t>论文通信作者：胡传鹏</w:t>
      </w:r>
      <w:r>
        <w:rPr>
          <w:rFonts w:eastAsia="华文楷体" w:cs="Times New Roman"/>
          <w:kern w:val="0"/>
          <w:szCs w:val="21"/>
        </w:rPr>
        <w:t>（</w:t>
      </w:r>
      <w:bookmarkStart w:id="2" w:name="_Hlk105625387"/>
      <w:r w:rsidR="006C4D14">
        <w:fldChar w:fldCharType="begin"/>
      </w:r>
      <w:r w:rsidR="006C4D14">
        <w:instrText xml:space="preserve"> HYPERLINK "mailto:hu.chuan-peng@nnu.edu.cn" </w:instrText>
      </w:r>
      <w:r w:rsidR="006C4D14">
        <w:fldChar w:fldCharType="separate"/>
      </w:r>
      <w:r>
        <w:rPr>
          <w:rStyle w:val="a7"/>
          <w:rFonts w:eastAsia="华文楷体" w:cs="Times New Roman" w:hint="eastAsia"/>
          <w:kern w:val="0"/>
          <w:szCs w:val="21"/>
        </w:rPr>
        <w:t>hu</w:t>
      </w:r>
      <w:r>
        <w:rPr>
          <w:rStyle w:val="a7"/>
          <w:rFonts w:eastAsia="华文楷体" w:cs="Times New Roman"/>
          <w:kern w:val="0"/>
          <w:szCs w:val="21"/>
        </w:rPr>
        <w:t>.chuan-peng@nnu.edu.cn</w:t>
      </w:r>
      <w:r w:rsidR="006C4D14">
        <w:rPr>
          <w:rStyle w:val="a7"/>
          <w:rFonts w:eastAsia="华文楷体" w:cs="Times New Roman"/>
          <w:kern w:val="0"/>
          <w:szCs w:val="21"/>
        </w:rPr>
        <w:fldChar w:fldCharType="end"/>
      </w:r>
      <w:r>
        <w:rPr>
          <w:rFonts w:eastAsia="华文楷体" w:cs="Times New Roman"/>
          <w:kern w:val="0"/>
          <w:szCs w:val="21"/>
        </w:rPr>
        <w:t>）</w:t>
      </w:r>
      <w:bookmarkEnd w:id="2"/>
    </w:p>
    <w:p w14:paraId="0AB50D91" w14:textId="77777777" w:rsidR="00A83847" w:rsidRDefault="00A83847">
      <w:pPr>
        <w:widowControl/>
        <w:ind w:firstLine="420"/>
        <w:rPr>
          <w:rFonts w:eastAsia="华文楷体" w:cs="Times New Roman"/>
          <w:kern w:val="0"/>
          <w:szCs w:val="21"/>
        </w:rPr>
      </w:pPr>
    </w:p>
    <w:p w14:paraId="5ED61B29" w14:textId="7EC22B18" w:rsidR="00A83847" w:rsidRDefault="00F15A7D">
      <w:pPr>
        <w:ind w:firstLine="422"/>
        <w:rPr>
          <w:rFonts w:ascii="华文楷体" w:eastAsia="华文楷体" w:hAnsi="华文楷体" w:cs="Times New Roman"/>
          <w:szCs w:val="21"/>
        </w:rPr>
      </w:pPr>
      <w:r>
        <w:rPr>
          <w:rFonts w:cs="Times New Roman"/>
          <w:b/>
          <w:szCs w:val="21"/>
        </w:rPr>
        <w:t>摘要</w:t>
      </w:r>
      <w:r>
        <w:rPr>
          <w:rFonts w:cs="Times New Roman"/>
          <w:szCs w:val="21"/>
        </w:rPr>
        <w:t>：</w:t>
      </w:r>
      <w:bookmarkStart w:id="3" w:name="_Hlk105355911"/>
      <w:r>
        <w:rPr>
          <w:rFonts w:cs="Times New Roman" w:hint="eastAsia"/>
          <w:szCs w:val="21"/>
        </w:rPr>
        <w:t>自我参照加工（</w:t>
      </w:r>
      <w:r>
        <w:rPr>
          <w:rFonts w:cs="Times New Roman" w:hint="eastAsia"/>
          <w:szCs w:val="21"/>
        </w:rPr>
        <w:t>self</w:t>
      </w:r>
      <w:r>
        <w:rPr>
          <w:rFonts w:cs="Times New Roman"/>
          <w:szCs w:val="21"/>
        </w:rPr>
        <w:t>-</w:t>
      </w:r>
      <w:r>
        <w:rPr>
          <w:rFonts w:cs="Times New Roman" w:hint="eastAsia"/>
          <w:szCs w:val="21"/>
        </w:rPr>
        <w:t xml:space="preserve"> reference</w:t>
      </w:r>
      <w:r>
        <w:rPr>
          <w:rFonts w:cs="Times New Roman" w:hint="eastAsia"/>
          <w:szCs w:val="21"/>
        </w:rPr>
        <w:t>）是认知心理学与认知神经科学</w:t>
      </w:r>
      <w:r w:rsidR="00CB029A">
        <w:rPr>
          <w:rFonts w:cs="Times New Roman" w:hint="eastAsia"/>
          <w:szCs w:val="21"/>
        </w:rPr>
        <w:t>中</w:t>
      </w:r>
      <w:r>
        <w:rPr>
          <w:rFonts w:cs="Times New Roman" w:hint="eastAsia"/>
          <w:szCs w:val="21"/>
        </w:rPr>
        <w:t>的重要概念，通常指的是人们处理与自己相关的信息时的认知过程。大量</w:t>
      </w:r>
      <w:r w:rsidR="00630781">
        <w:rPr>
          <w:rFonts w:cs="Times New Roman" w:hint="eastAsia"/>
          <w:szCs w:val="21"/>
        </w:rPr>
        <w:t>使用自我相关刺激的</w:t>
      </w:r>
      <w:r>
        <w:rPr>
          <w:rFonts w:cs="Times New Roman" w:hint="eastAsia"/>
          <w:szCs w:val="21"/>
        </w:rPr>
        <w:t>功能磁共振成像的结果发现，自我参照条件比非自我参照条件在认知</w:t>
      </w:r>
      <w:r w:rsidR="00630781">
        <w:rPr>
          <w:rFonts w:cs="Times New Roman" w:hint="eastAsia"/>
          <w:szCs w:val="21"/>
        </w:rPr>
        <w:t>任务上的</w:t>
      </w:r>
      <w:r>
        <w:rPr>
          <w:rFonts w:cs="Times New Roman" w:hint="eastAsia"/>
          <w:szCs w:val="21"/>
        </w:rPr>
        <w:t>表现更好，这种效应被称为自我参照效应（</w:t>
      </w:r>
      <w:r>
        <w:rPr>
          <w:rFonts w:cs="Times New Roman" w:hint="eastAsia"/>
          <w:szCs w:val="21"/>
        </w:rPr>
        <w:t>self</w:t>
      </w:r>
      <w:r>
        <w:rPr>
          <w:rFonts w:cs="Times New Roman"/>
          <w:szCs w:val="21"/>
        </w:rPr>
        <w:t>-</w:t>
      </w:r>
      <w:r>
        <w:rPr>
          <w:rFonts w:cs="Times New Roman" w:hint="eastAsia"/>
          <w:szCs w:val="21"/>
        </w:rPr>
        <w:t xml:space="preserve"> referential</w:t>
      </w:r>
      <w:r>
        <w:rPr>
          <w:rFonts w:cs="Times New Roman"/>
          <w:szCs w:val="21"/>
        </w:rPr>
        <w:t xml:space="preserve"> </w:t>
      </w:r>
      <w:r>
        <w:rPr>
          <w:rFonts w:cs="Times New Roman" w:hint="eastAsia"/>
          <w:szCs w:val="21"/>
        </w:rPr>
        <w:t>effect</w:t>
      </w:r>
      <w:r>
        <w:rPr>
          <w:rFonts w:cs="Times New Roman" w:hint="eastAsia"/>
          <w:szCs w:val="21"/>
        </w:rPr>
        <w:t>）；</w:t>
      </w:r>
      <w:r w:rsidR="00F74EC4">
        <w:rPr>
          <w:rFonts w:cs="Times New Roman" w:hint="eastAsia"/>
          <w:szCs w:val="21"/>
        </w:rPr>
        <w:t>并且</w:t>
      </w:r>
      <w:r>
        <w:rPr>
          <w:rFonts w:cs="Times New Roman" w:hint="eastAsia"/>
          <w:szCs w:val="21"/>
        </w:rPr>
        <w:t>大脑的腹内侧前额叶、后扣带回等大脑皮质中线结构在自我参照条件下表现出更强的激活。</w:t>
      </w:r>
      <w:r w:rsidR="00630781">
        <w:rPr>
          <w:rFonts w:cs="Times New Roman" w:hint="eastAsia"/>
          <w:szCs w:val="21"/>
        </w:rPr>
        <w:t>由于</w:t>
      </w:r>
      <w:r>
        <w:rPr>
          <w:rFonts w:cs="Times New Roman" w:hint="eastAsia"/>
          <w:szCs w:val="21"/>
        </w:rPr>
        <w:t>自我参照加工所激活的</w:t>
      </w:r>
      <w:proofErr w:type="gramStart"/>
      <w:r>
        <w:rPr>
          <w:rFonts w:cs="Times New Roman" w:hint="eastAsia"/>
          <w:szCs w:val="21"/>
        </w:rPr>
        <w:t>脑</w:t>
      </w:r>
      <w:r w:rsidR="00630781">
        <w:rPr>
          <w:rFonts w:cs="Times New Roman" w:hint="eastAsia"/>
          <w:szCs w:val="21"/>
        </w:rPr>
        <w:t>网络</w:t>
      </w:r>
      <w:proofErr w:type="gramEnd"/>
      <w:r w:rsidR="00630781">
        <w:rPr>
          <w:rFonts w:cs="Times New Roman" w:hint="eastAsia"/>
          <w:szCs w:val="21"/>
        </w:rPr>
        <w:t>的特殊性，自我参照加工</w:t>
      </w:r>
      <w:r>
        <w:rPr>
          <w:rFonts w:cs="Times New Roman" w:hint="eastAsia"/>
          <w:szCs w:val="21"/>
        </w:rPr>
        <w:t>常被认为是</w:t>
      </w:r>
      <w:r>
        <w:rPr>
          <w:rFonts w:cs="Times New Roman" w:hint="eastAsia"/>
          <w:szCs w:val="21"/>
        </w:rPr>
        <w:t>D</w:t>
      </w:r>
      <w:r>
        <w:rPr>
          <w:rFonts w:cs="Times New Roman"/>
          <w:szCs w:val="21"/>
        </w:rPr>
        <w:t>MN</w:t>
      </w:r>
      <w:r>
        <w:rPr>
          <w:rFonts w:cs="Times New Roman" w:hint="eastAsia"/>
          <w:szCs w:val="21"/>
        </w:rPr>
        <w:t>的功能之一</w:t>
      </w:r>
      <w:r w:rsidR="00630781">
        <w:rPr>
          <w:rFonts w:cs="Times New Roman" w:hint="eastAsia"/>
          <w:szCs w:val="21"/>
        </w:rPr>
        <w:t>，也</w:t>
      </w:r>
      <w:r>
        <w:rPr>
          <w:rFonts w:cs="Times New Roman" w:hint="eastAsia"/>
          <w:szCs w:val="21"/>
        </w:rPr>
        <w:t>在精神疾病研究中</w:t>
      </w:r>
      <w:r w:rsidR="00630781">
        <w:rPr>
          <w:rFonts w:cs="Times New Roman" w:hint="eastAsia"/>
          <w:szCs w:val="21"/>
        </w:rPr>
        <w:t>作为跨疾病诊断的神经</w:t>
      </w:r>
      <w:r w:rsidR="00D1602B">
        <w:rPr>
          <w:rFonts w:cs="Times New Roman" w:hint="eastAsia"/>
          <w:szCs w:val="21"/>
        </w:rPr>
        <w:t>成</w:t>
      </w:r>
      <w:r w:rsidR="00630781">
        <w:rPr>
          <w:rFonts w:cs="Times New Roman" w:hint="eastAsia"/>
          <w:szCs w:val="21"/>
        </w:rPr>
        <w:t>像标记物</w:t>
      </w:r>
      <w:r>
        <w:rPr>
          <w:rFonts w:cs="Times New Roman" w:hint="eastAsia"/>
          <w:szCs w:val="21"/>
        </w:rPr>
        <w:t>。</w:t>
      </w:r>
      <w:r w:rsidR="00630781">
        <w:rPr>
          <w:rFonts w:cs="Times New Roman" w:hint="eastAsia"/>
          <w:szCs w:val="21"/>
        </w:rPr>
        <w:t>基于坐标的</w:t>
      </w:r>
      <w:r>
        <w:rPr>
          <w:rFonts w:cs="Times New Roman" w:hint="eastAsia"/>
          <w:szCs w:val="21"/>
        </w:rPr>
        <w:t>自动化</w:t>
      </w:r>
      <w:r w:rsidR="00630781">
        <w:rPr>
          <w:rFonts w:cs="Times New Roman" w:hint="eastAsia"/>
          <w:szCs w:val="21"/>
        </w:rPr>
        <w:t>神经成像</w:t>
      </w:r>
      <w:r>
        <w:rPr>
          <w:rFonts w:cs="Times New Roman" w:hint="eastAsia"/>
          <w:szCs w:val="21"/>
        </w:rPr>
        <w:t>元分析</w:t>
      </w:r>
      <w:r w:rsidR="00630781">
        <w:rPr>
          <w:rFonts w:cs="Times New Roman" w:hint="eastAsia"/>
          <w:szCs w:val="21"/>
        </w:rPr>
        <w:t>技术</w:t>
      </w:r>
      <w:r>
        <w:rPr>
          <w:rFonts w:cs="Times New Roman" w:hint="eastAsia"/>
          <w:szCs w:val="21"/>
        </w:rPr>
        <w:t>的</w:t>
      </w:r>
      <w:r w:rsidR="00630781">
        <w:rPr>
          <w:rFonts w:cs="Times New Roman" w:hint="eastAsia"/>
          <w:szCs w:val="21"/>
        </w:rPr>
        <w:t>出现与</w:t>
      </w:r>
      <w:r>
        <w:rPr>
          <w:rFonts w:cs="Times New Roman" w:hint="eastAsia"/>
          <w:szCs w:val="21"/>
        </w:rPr>
        <w:t>广泛使用，自我参照加工进一步被用于</w:t>
      </w:r>
      <w:r w:rsidR="00630781">
        <w:rPr>
          <w:rFonts w:cs="Times New Roman" w:hint="eastAsia"/>
          <w:szCs w:val="21"/>
        </w:rPr>
        <w:t>理解</w:t>
      </w:r>
      <w:r>
        <w:rPr>
          <w:rFonts w:cs="Times New Roman" w:hint="eastAsia"/>
          <w:szCs w:val="21"/>
        </w:rPr>
        <w:t>主观价值的生成、情绪等</w:t>
      </w:r>
      <w:r w:rsidR="00D1602B">
        <w:rPr>
          <w:rFonts w:cs="Times New Roman" w:hint="eastAsia"/>
          <w:szCs w:val="21"/>
        </w:rPr>
        <w:t>任务的神经成像数据</w:t>
      </w:r>
      <w:r>
        <w:rPr>
          <w:rFonts w:cs="Times New Roman" w:hint="eastAsia"/>
          <w:szCs w:val="21"/>
        </w:rPr>
        <w:t>。但是，在认知科学与认知</w:t>
      </w:r>
      <w:r w:rsidR="00D1602B">
        <w:rPr>
          <w:rFonts w:cs="Times New Roman" w:hint="eastAsia"/>
          <w:szCs w:val="21"/>
        </w:rPr>
        <w:t>神经</w:t>
      </w:r>
      <w:r>
        <w:rPr>
          <w:rFonts w:cs="Times New Roman" w:hint="eastAsia"/>
          <w:szCs w:val="21"/>
        </w:rPr>
        <w:t>科学中，自我参照加工</w:t>
      </w:r>
      <w:proofErr w:type="gramStart"/>
      <w:r>
        <w:rPr>
          <w:rFonts w:cs="Times New Roman" w:hint="eastAsia"/>
          <w:szCs w:val="21"/>
        </w:rPr>
        <w:t>这一</w:t>
      </w:r>
      <w:r w:rsidR="009E390F">
        <w:rPr>
          <w:rFonts w:cs="Times New Roman" w:hint="eastAsia"/>
          <w:szCs w:val="21"/>
        </w:rPr>
        <w:t>构</w:t>
      </w:r>
      <w:r>
        <w:rPr>
          <w:rFonts w:cs="Times New Roman" w:hint="eastAsia"/>
          <w:szCs w:val="21"/>
        </w:rPr>
        <w:t>念</w:t>
      </w:r>
      <w:proofErr w:type="gramEnd"/>
      <w:r w:rsidR="009E390F">
        <w:rPr>
          <w:rFonts w:cs="Times New Roman" w:hint="eastAsia"/>
          <w:szCs w:val="21"/>
        </w:rPr>
        <w:t>(</w:t>
      </w:r>
      <w:r w:rsidR="009E390F">
        <w:rPr>
          <w:rFonts w:cs="Times New Roman"/>
          <w:szCs w:val="21"/>
        </w:rPr>
        <w:t>construct)</w:t>
      </w:r>
      <w:r w:rsidR="00D1602B">
        <w:rPr>
          <w:rFonts w:cs="Times New Roman" w:hint="eastAsia"/>
          <w:szCs w:val="21"/>
        </w:rPr>
        <w:t>到底指代的</w:t>
      </w:r>
      <w:r>
        <w:rPr>
          <w:rFonts w:cs="Times New Roman" w:hint="eastAsia"/>
          <w:szCs w:val="21"/>
        </w:rPr>
        <w:t>是何种任务下的何种认知加工？对自我参照加工的不同操作化定义是否对应不同的认知过程以及不同的大脑网络？这些问题涉及到自我参照加工的本体论承诺问题，但当前较少有研究对此进行深入地剖析。本研究通过元研究方法对认知神经成像研究中的自我参照的操作化定义进行梳理并分类，</w:t>
      </w:r>
      <w:r w:rsidR="005740E7">
        <w:rPr>
          <w:rFonts w:cs="Times New Roman" w:hint="eastAsia"/>
          <w:szCs w:val="21"/>
        </w:rPr>
        <w:t>利用</w:t>
      </w:r>
      <w:r>
        <w:rPr>
          <w:rFonts w:cs="Times New Roman" w:hint="eastAsia"/>
          <w:szCs w:val="21"/>
        </w:rPr>
        <w:t>ALE</w:t>
      </w:r>
      <w:r>
        <w:rPr>
          <w:rFonts w:cs="Times New Roman" w:hint="eastAsia"/>
          <w:szCs w:val="21"/>
        </w:rPr>
        <w:t>方法比较不同自我参照加工的操作化定义下大脑网络的异同。本数据库将为自我参照加工的</w:t>
      </w:r>
      <w:proofErr w:type="gramStart"/>
      <w:r>
        <w:rPr>
          <w:rFonts w:cs="Times New Roman" w:hint="eastAsia"/>
          <w:szCs w:val="21"/>
        </w:rPr>
        <w:t>脑网络</w:t>
      </w:r>
      <w:proofErr w:type="gramEnd"/>
      <w:r>
        <w:rPr>
          <w:rFonts w:cs="Times New Roman" w:hint="eastAsia"/>
          <w:szCs w:val="21"/>
        </w:rPr>
        <w:t>提供基线，为后续准确使用“自我参照”</w:t>
      </w:r>
      <w:proofErr w:type="gramStart"/>
      <w:r>
        <w:rPr>
          <w:rFonts w:cs="Times New Roman" w:hint="eastAsia"/>
          <w:szCs w:val="21"/>
        </w:rPr>
        <w:t>这一构念打下基础</w:t>
      </w:r>
      <w:proofErr w:type="gramEnd"/>
      <w:r>
        <w:rPr>
          <w:rFonts w:cs="Times New Roman" w:hint="eastAsia"/>
          <w:szCs w:val="21"/>
        </w:rPr>
        <w:t>。</w:t>
      </w:r>
      <w:bookmarkEnd w:id="3"/>
    </w:p>
    <w:p w14:paraId="56DCE988" w14:textId="77777777" w:rsidR="00A83847" w:rsidRDefault="00F15A7D">
      <w:pPr>
        <w:ind w:firstLine="422"/>
        <w:rPr>
          <w:rFonts w:cs="Times New Roman"/>
          <w:sz w:val="24"/>
          <w:szCs w:val="21"/>
        </w:rPr>
      </w:pPr>
      <w:r>
        <w:rPr>
          <w:rFonts w:cs="Times New Roman"/>
          <w:sz w:val="24"/>
          <w:szCs w:val="21"/>
        </w:rPr>
        <w:t xml:space="preserve"> </w:t>
      </w:r>
    </w:p>
    <w:p w14:paraId="73F7E6FC" w14:textId="3B664AA2" w:rsidR="00A83847" w:rsidRDefault="00F15A7D">
      <w:pPr>
        <w:ind w:firstLine="422"/>
        <w:rPr>
          <w:rFonts w:eastAsia="华文楷体" w:cs="Times New Roman"/>
          <w:szCs w:val="21"/>
        </w:rPr>
      </w:pPr>
      <w:r>
        <w:rPr>
          <w:rFonts w:cs="Times New Roman"/>
          <w:b/>
          <w:szCs w:val="21"/>
        </w:rPr>
        <w:t>关键词</w:t>
      </w:r>
      <w:r>
        <w:rPr>
          <w:rFonts w:cs="Times New Roman"/>
          <w:szCs w:val="21"/>
        </w:rPr>
        <w:t>：</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功能磁共振</w:t>
      </w:r>
      <w:r w:rsid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自我参照加工</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元研究</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开放数据;</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认知本体论</w:t>
      </w:r>
    </w:p>
    <w:p w14:paraId="086556EC" w14:textId="090CBB6E" w:rsidR="00A83847" w:rsidRDefault="00F15A7D">
      <w:pPr>
        <w:keepNext/>
        <w:keepLines/>
        <w:spacing w:beforeLines="50" w:before="156" w:afterLines="50" w:after="156"/>
        <w:ind w:rightChars="100" w:right="210" w:firstLine="562"/>
        <w:outlineLvl w:val="1"/>
        <w:rPr>
          <w:rFonts w:cs="Times New Roman"/>
          <w:bCs/>
          <w:szCs w:val="21"/>
        </w:rPr>
      </w:pPr>
      <w:r>
        <w:rPr>
          <w:rFonts w:cs="Times New Roman"/>
          <w:b/>
          <w:bCs/>
          <w:sz w:val="28"/>
          <w:szCs w:val="28"/>
        </w:rPr>
        <w:t>引言</w:t>
      </w:r>
    </w:p>
    <w:p w14:paraId="32C45B80" w14:textId="77777777" w:rsidR="00A83847" w:rsidRDefault="00F15A7D">
      <w:pPr>
        <w:ind w:firstLineChars="200" w:firstLine="420"/>
        <w:rPr>
          <w:rFonts w:ascii="华文楷体" w:hAnsi="华文楷体"/>
        </w:rPr>
      </w:pPr>
      <w:r>
        <w:rPr>
          <w:rFonts w:ascii="华文楷体" w:hAnsi="华文楷体"/>
        </w:rPr>
        <w:t>[</w:t>
      </w:r>
      <w:r>
        <w:rPr>
          <w:rFonts w:ascii="华文楷体" w:hAnsi="华文楷体" w:hint="eastAsia"/>
          <w:i/>
          <w:iCs/>
          <w:highlight w:val="lightGray"/>
        </w:rPr>
        <w:t>主旨句：自我参照加工及其简介</w:t>
      </w:r>
      <w:r>
        <w:rPr>
          <w:rFonts w:ascii="华文楷体" w:hAnsi="华文楷体" w:hint="eastAsia"/>
        </w:rPr>
        <w:t>]</w:t>
      </w:r>
    </w:p>
    <w:p w14:paraId="31F70715" w14:textId="3242354E" w:rsidR="00A83847" w:rsidRDefault="00F15A7D">
      <w:pPr>
        <w:ind w:firstLineChars="200" w:firstLine="420"/>
        <w:rPr>
          <w:rFonts w:cs="Times New Roman"/>
        </w:rPr>
      </w:pPr>
      <w:r>
        <w:rPr>
          <w:rFonts w:cs="Times New Roman"/>
        </w:rPr>
        <w:t>自我参照加工（</w:t>
      </w:r>
      <w:r>
        <w:rPr>
          <w:rFonts w:cs="Times New Roman"/>
        </w:rPr>
        <w:t>self-referential processing</w:t>
      </w:r>
      <w:r>
        <w:rPr>
          <w:rFonts w:cs="Times New Roman"/>
        </w:rPr>
        <w:t>）</w:t>
      </w:r>
      <w:r>
        <w:rPr>
          <w:rFonts w:cs="Times New Roman" w:hint="eastAsia"/>
        </w:rPr>
        <w:t>是认知科学与认知神经科学中常用的概念，通常</w:t>
      </w:r>
      <w:r>
        <w:rPr>
          <w:rFonts w:cs="Times New Roman"/>
        </w:rPr>
        <w:t>指处理与自我相关的信息的认知过程</w:t>
      </w:r>
      <w:r>
        <w:rPr>
          <w:rFonts w:cs="Times New Roman"/>
        </w:rPr>
        <w:fldChar w:fldCharType="begin"/>
      </w:r>
      <w:r>
        <w:rPr>
          <w:rFonts w:cs="Times New Roman" w:hint="eastAsia"/>
        </w:rPr>
        <w:instrText xml:space="preserve"> ADDIN ZOTERO_ITEM CSL_CITATION {"citationID":"VMIitQFK","properties":{"formattedCitation":"(Benoit\\uc0\\u31561{}, 2010)","plainCitation":"(Benoit</w:instrText>
      </w:r>
      <w:r>
        <w:rPr>
          <w:rFonts w:cs="Times New Roman" w:hint="eastAsia"/>
        </w:rPr>
        <w:instrText>等</w:instrText>
      </w:r>
      <w:r>
        <w:rPr>
          <w:rFonts w:cs="Times New Roman" w:hint="eastAsia"/>
        </w:rPr>
        <w:instrText>, 2010)","noteIndex":0},"citationItems":[{"id":301,"uris":["http://zotero.org/users/9459883/items/CKIVLDVY"</w:instrText>
      </w:r>
      <w:r>
        <w:rPr>
          <w:rFonts w:cs="Times New Roman"/>
        </w:rPr>
        <w:instrText xml:space="preserve">],"itemData":{"id":301,"type":"article-journal","call-number":"6.556","container-title":"NeuroImage","DOI":"10.1016/j.neuroimage.2009.12.091","ISSN":"10538119","issue":"3","journalAbbreviation":"NeuroImage","language":"en","page":"1340-1349","source":"1","title":"When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W."}],"issued":{"date-parts":[["2010",4]]},"citation-key":"benoitWhenThinkMe2010"}}],"schema":"https://github.com/citation-style-language/schema/raw/master/csl-citation.json"} </w:instrText>
      </w:r>
      <w:r>
        <w:rPr>
          <w:rFonts w:cs="Times New Roman"/>
        </w:rPr>
        <w:fldChar w:fldCharType="separate"/>
      </w:r>
      <w:r>
        <w:rPr>
          <w:rFonts w:cs="Times New Roman"/>
          <w:kern w:val="0"/>
          <w:szCs w:val="24"/>
        </w:rPr>
        <w:t>(Benoit</w:t>
      </w:r>
      <w:r>
        <w:rPr>
          <w:rFonts w:cs="Times New Roman"/>
          <w:kern w:val="0"/>
          <w:szCs w:val="24"/>
        </w:rPr>
        <w:t>等</w:t>
      </w:r>
      <w:r>
        <w:rPr>
          <w:rFonts w:cs="Times New Roman"/>
          <w:kern w:val="0"/>
          <w:szCs w:val="24"/>
        </w:rPr>
        <w:t>, 2010)</w:t>
      </w:r>
      <w:r>
        <w:rPr>
          <w:rFonts w:cs="Times New Roman"/>
        </w:rPr>
        <w:fldChar w:fldCharType="end"/>
      </w:r>
      <w:r>
        <w:rPr>
          <w:rFonts w:cs="Times New Roman"/>
        </w:rPr>
        <w:t>。认知科学的早期研究表明，不仅</w:t>
      </w:r>
      <w:r w:rsidR="00A75A51">
        <w:rPr>
          <w:rFonts w:cs="Times New Roman" w:hint="eastAsia"/>
        </w:rPr>
        <w:t>生活中</w:t>
      </w:r>
      <w:r w:rsidR="00A75A51">
        <w:rPr>
          <w:rFonts w:cs="Times New Roman"/>
        </w:rPr>
        <w:t>人类</w:t>
      </w:r>
      <w:r w:rsidR="00A75A51">
        <w:rPr>
          <w:rFonts w:cs="Times New Roman" w:hint="eastAsia"/>
        </w:rPr>
        <w:t>会</w:t>
      </w:r>
      <w:r w:rsidR="00A75A51">
        <w:rPr>
          <w:rFonts w:cs="Times New Roman"/>
        </w:rPr>
        <w:t>优先处理</w:t>
      </w:r>
      <w:r>
        <w:rPr>
          <w:rFonts w:cs="Times New Roman"/>
        </w:rPr>
        <w:t>与自我相关的信息（如著名的鸡尾酒会效应）</w:t>
      </w:r>
      <w:r>
        <w:rPr>
          <w:rFonts w:cs="Times New Roman"/>
        </w:rPr>
        <w:fldChar w:fldCharType="begin"/>
      </w:r>
      <w:r>
        <w:rPr>
          <w:rFonts w:cs="Times New Roman"/>
        </w:rPr>
        <w:instrText xml:space="preserve"> ADDIN ZOTERO_ITEM CSL_CITATION {"citationID":"Ap5b1FNB","properties":{"formattedCitation":"(Moray, 1959)","plainCitation":"(Moray, 1959)","noteIndex":0},"citationItems":[{"id":313,"uris":["http://zotero.org/users/9459883/items/4BUN7XH2"],"itemData":{"id":313,"type":"article-journal","abstract":"In shadowing one of two simultaneous messages presented dichotically, subjects are unable to report any of the content of the rejected message. Even if the rejected message consists of a short list of simple words repeated many times, a recognition test fails to reveal any trace of the list. If numbers are interpolated in prose passages presented for dichotic shadowing, no more are recalled from the rejected messages if the instructions are specifically to remember numbers than if the instructions are general: a specific set for numbers will not break through the attentional barrier set up in this task. The only stimulus so far found that will break through this barrier is the subject's own name. It is probably only material “important” to the subject that will break through the barrier.","call-number":"2.143","container-title":"Quarterly Journal of Experimental Psychology","DOI":"10.1080/17470215908416289","ISSN":"0033-555X","issue":"1","journalAbbreviation":"Quarterly Journal of Experimental Psychology","language":"en","page":"56-60","source":"4","title":"Attention in Dichotic Listening: Affective Cues and the Influence of Instructions","title-short":"Attention in Dichotic Listening","volume":"11","author":[{"family":"Moray","given":"Neville"}],"issued":{"date-parts":[["1959",2]]},"citation-key":"morayAttentionDichoticListening1959"}}],"schema":"https://github.com/citation-style-language/schema/raw/master/csl-citation.json"} </w:instrText>
      </w:r>
      <w:r>
        <w:rPr>
          <w:rFonts w:cs="Times New Roman"/>
        </w:rPr>
        <w:fldChar w:fldCharType="separate"/>
      </w:r>
      <w:r>
        <w:rPr>
          <w:rFonts w:cs="Times New Roman"/>
        </w:rPr>
        <w:t>(Moray, 1959)</w:t>
      </w:r>
      <w:r>
        <w:rPr>
          <w:rFonts w:cs="Times New Roman"/>
        </w:rPr>
        <w:fldChar w:fldCharType="end"/>
      </w:r>
      <w:r>
        <w:rPr>
          <w:rFonts w:cs="Times New Roman"/>
        </w:rPr>
        <w:t>，而且外界信息在实验室中与自我</w:t>
      </w:r>
      <w:r w:rsidR="00B64D25">
        <w:rPr>
          <w:rFonts w:cs="Times New Roman" w:hint="eastAsia"/>
        </w:rPr>
        <w:t>建立</w:t>
      </w:r>
      <w:r w:rsidR="00B64D25">
        <w:rPr>
          <w:rFonts w:cs="Times New Roman"/>
        </w:rPr>
        <w:t>临时</w:t>
      </w:r>
      <w:r w:rsidR="00B64D25">
        <w:rPr>
          <w:rFonts w:cs="Times New Roman" w:hint="eastAsia"/>
        </w:rPr>
        <w:t>关系</w:t>
      </w:r>
      <w:r>
        <w:rPr>
          <w:rFonts w:cs="Times New Roman"/>
        </w:rPr>
        <w:t>时，也会被更好地编码和记忆</w:t>
      </w:r>
      <w:bookmarkStart w:id="4" w:name="_Hlk105337466"/>
      <w:r>
        <w:rPr>
          <w:rFonts w:cs="Times New Roman"/>
        </w:rPr>
        <w:fldChar w:fldCharType="begin"/>
      </w:r>
      <w:r>
        <w:rPr>
          <w:rFonts w:cs="Times New Roman" w:hint="eastAsia"/>
        </w:rPr>
        <w:instrText xml:space="preserve"> ADDIN ZOTERO_ITEM CSL_CITATION {"citationID":"tYaok6Mp","properties":{"formattedCitation":"(Rogers\\uc0\\u31561{}, 1977)","plainCitation":"(Rogers</w:instrText>
      </w:r>
      <w:r>
        <w:rPr>
          <w:rFonts w:cs="Times New Roman" w:hint="eastAsia"/>
        </w:rPr>
        <w:instrText>等</w:instrText>
      </w:r>
      <w:r>
        <w:rPr>
          <w:rFonts w:cs="Times New Roman" w:hint="eastAsia"/>
        </w:rPr>
        <w:instrText>, 1977)","noteIndex":0},"citationItems":[{"id":324,"uris":["http://zotero.org/users/9459883/items/DRE6ADU6"</w:instrText>
      </w:r>
      <w:r>
        <w:rPr>
          <w:rFonts w:cs="Times New Roman"/>
        </w:rPr>
        <w:instrText xml:space="preserve">],"itemData":{"id":324,"type":"article-journal","abstract":"Conducted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kern w:val="0"/>
          <w:szCs w:val="24"/>
        </w:rPr>
        <w:t>, 1977)</w:t>
      </w:r>
      <w:r>
        <w:rPr>
          <w:rFonts w:cs="Times New Roman"/>
        </w:rPr>
        <w:fldChar w:fldCharType="end"/>
      </w:r>
      <w:bookmarkEnd w:id="4"/>
      <w:r>
        <w:rPr>
          <w:rFonts w:cs="Times New Roman"/>
        </w:rPr>
        <w:t>。</w:t>
      </w:r>
      <w:r w:rsidR="0020029E">
        <w:rPr>
          <w:rFonts w:cs="Times New Roman" w:hint="eastAsia"/>
        </w:rPr>
        <w:t>在</w:t>
      </w:r>
      <w:r>
        <w:rPr>
          <w:rFonts w:cs="Times New Roman"/>
        </w:rPr>
        <w:t>认知神经科学兴起后，研究者发现，与加工他人相关信息的条件相比，加工自我相关信息的条件下，腹内侧前额叶皮质</w:t>
      </w:r>
      <w:r>
        <w:rPr>
          <w:rFonts w:cs="Times New Roman"/>
        </w:rPr>
        <w:t xml:space="preserve">(ventromedial frontal cortex, </w:t>
      </w:r>
      <w:proofErr w:type="spellStart"/>
      <w:r>
        <w:rPr>
          <w:rFonts w:cs="Times New Roman"/>
        </w:rPr>
        <w:t>vmPFC</w:t>
      </w:r>
      <w:proofErr w:type="spellEnd"/>
      <w:r>
        <w:rPr>
          <w:rFonts w:cs="Times New Roman"/>
        </w:rPr>
        <w:t>)</w:t>
      </w:r>
      <w:r>
        <w:rPr>
          <w:rFonts w:cs="Times New Roman"/>
        </w:rPr>
        <w:t>和后扣带皮层（</w:t>
      </w:r>
      <w:r>
        <w:rPr>
          <w:rFonts w:cs="Times New Roman" w:hint="eastAsia"/>
        </w:rPr>
        <w:t>P</w:t>
      </w:r>
      <w:r>
        <w:rPr>
          <w:rFonts w:cs="Times New Roman"/>
        </w:rPr>
        <w:t>osterior cingulate cortex, PCC</w:t>
      </w:r>
      <w:r>
        <w:rPr>
          <w:rFonts w:cs="Times New Roman"/>
        </w:rPr>
        <w:t>）等脑区激活</w:t>
      </w:r>
      <w:r w:rsidR="00867ABC">
        <w:rPr>
          <w:rFonts w:cs="Times New Roman"/>
        </w:rPr>
        <w:fldChar w:fldCharType="begin"/>
      </w:r>
      <w:r w:rsidR="00867ABC">
        <w:rPr>
          <w:rFonts w:cs="Times New Roman" w:hint="eastAsia"/>
        </w:rPr>
        <w:instrText xml:space="preserve"> ADDIN ZOTERO_ITEM CSL_CITATION {"citationID":"1REPud3G","properties":{"formattedCitation":"(Fink\\uc0\\u31561{}, 1996; Kircher\\uc0\\u31561{}, 2000)","plainCitation":"(Fink</w:instrText>
      </w:r>
      <w:r w:rsidR="00867ABC">
        <w:rPr>
          <w:rFonts w:cs="Times New Roman" w:hint="eastAsia"/>
        </w:rPr>
        <w:instrText>等</w:instrText>
      </w:r>
      <w:r w:rsidR="00867ABC">
        <w:rPr>
          <w:rFonts w:cs="Times New Roman" w:hint="eastAsia"/>
        </w:rPr>
        <w:instrText>, 1996; Kircher</w:instrText>
      </w:r>
      <w:r w:rsidR="00867ABC">
        <w:rPr>
          <w:rFonts w:cs="Times New Roman" w:hint="eastAsia"/>
        </w:rPr>
        <w:instrText>等</w:instrText>
      </w:r>
      <w:r w:rsidR="00867ABC">
        <w:rPr>
          <w:rFonts w:cs="Times New Roman" w:hint="eastAsia"/>
        </w:rPr>
        <w:instrText>, 2000)","noteIndex":0},"citationItems":[{"id":406,"uris":["http:</w:instrText>
      </w:r>
      <w:r w:rsidR="00867ABC">
        <w:rPr>
          <w:rFonts w:cs="Times New Roman"/>
        </w:rPr>
        <w:instrText xml:space="preserve">//zotero.org/users/9459883/items/QNGTTWDF"],"itemData":{"id":406,"type":"article-journal","abstract":"We studied the functional anatomy of affect-laden autobiographical memory in normal volunteers. Using H215O positron emission tomography (PET), we measured changes in relative regional cerebral blood flow (rCBF). Four rCBF measurements were obtained during three conditions: REST, i.e., subjects lay at rest (for control); IMPERSONAL, i.e., subjects listened to sentences containing episodic information taken from an autobiography of a person they did not know, but which had been presented to them before PET scanning (nonautobiographical episodic memory ecphory); and PERSONAL, i.e., subjects listened to sentences containing information taken from their own past (autobiographical episodic memory ecphory).\nComparing IMPERSONAL with REST (nonautobiographical episodic memory ecphory) resulted in relative rCBF increases symmetrically in both temporal lobes including the temporal poles and medial and superior temporal gyri. The same loci, however, with a stronger lateralization to the right hemisphere were activated in the comparison PERSONAL to REST (autobiographical episodic memory ecphory). In addition, the right temporomesial, right dorsal prefrontal, right posterior cingulate areas, and the left cerebellum were activated. A comparison of PERSONAL and IMPERSONAL (autobiographical vs nonautobiographical episodic memory ecphory) demonstrated a preponderantly right hemispheric activation including primarily right temporomesial and temporolateral cortex, right posterior cingulate areas, right insula, and right prefrontal areas. The right temporomesial activation included hippocampus, parahippocampus, and amygdala.\nThese results suggest that a right hemispheric network of temporal, together with posterior, cingulate, and prefrontal, areas is engaged in the ecphory of affect-laden autobiographical information.","call-number":"6.167","container-title":"Journal of Neuroscience","DOI":"10.1523/JNEUROSCI.16-13-04275.1996","ISSN":"0270-6474, 1529-2401","issue":"13","journalAbbreviation":"J. Neurosci.","language":"en","note":"publisher: Society for Neuroscience\nsection: Articles\nPMID: 8753888","page":"4275-4282","source":"1","title":"Cerebral Representation of One’s Own Past: Neural Networks Involved in Autobiographical Memory","title-short":"Cerebral Representation of One’s Own Past","volume":"16","author":[{"family":"Fink","given":"Gereon R."},{"family":"Markowitsch","given":"Hans J."},{"family":"Reinkemeier","given":"Mechthild"},{"family":"Bruckbauer","given":"Thomas"},{"family":"Kessler","given":"Josef"},{"family":"Heiss","given":"Wolf-Dieter"}],"issued":{"date-parts":[["1996",7,1]]},"citation-key":"finkCerebralRepresentationOne1996"}},{"id":405,"uris":["http://zotero.org/users/9459883/items/87BSBZR6"],"itemData":{"id":405,"type":"article-journal","abstract":"We studied the neural correlates of self vs. non-self judgements using functional magnetic resonance imaging (fMRI). Individually tailored faces and personality trait words were used as stimuli in three experiments (exp.). In the first two experiments, brain activation was measured while subjects viewed morphed versions of either their own (self face exp.) or their partner’s face (partner’s face exp.), alternating in blocks with presentation of an unknown face. In the self face exp. right limbic areas (hippocampal formation, insula, anterior cingulate), the right middle temporal lobe, left inferior parietal and left prefrontal regions showed signal changes. In the partner’s face exp., only the right insula was activated. In the third exp., subjects made decisions about psychological trait adjectives previously categorized as describing their own attributes. Activation was present in the precuneus, the </w:instrText>
      </w:r>
      <w:r w:rsidR="00867ABC" w:rsidRPr="00953FF7">
        <w:rPr>
          <w:rFonts w:cs="Times New Roman"/>
          <w:lang w:val="de-DE"/>
        </w:rPr>
        <w:instrText xml:space="preserve">left parietal lobe, left insula/inferior frontal gyrus and the left anterior cingulate. A reaction time advantage was present when subjects responded to self-relevant words. The main area with signal changes during self-reference processing, regardless of the type of stimulus, was the left fusiform gyrus. The self-relevant stimuli engaged to a differential extent long term and working memory, semantic and emotional processes. We suggest that regions activated by these stimuli are engaged in self-processing.","container-title":"Cognitive Brain Research","DOI":"10.1016/S0926-6410(00)00036-7","ISSN":"0926-6410","issue":"1","journalAbbreviation":"Cognitive Brain Research","language":"en","page":"133-144","source":"ScienceDirect","title":"Towards a functional neuroanatomy of self processing: effects of faces and words","title-short":"Towards a functional neuroanatomy of self processing","volume":"10","author":[{"family":"Kircher","given":"Tilo T. J"},{"family":"Senior","given":"Carl"},{"family":"Phillips","given":"Mary L"},{"family":"Benson","given":"Philip J"},{"family":"Bullmore","given":"Edward T"},{"family":"Brammer","given":"Mick"},{"family":"Simmons","given":"Andrew"},{"family":"Williams","given":"Steven C. R"},{"family":"Bartels","given":"Mathias"},{"family":"David","given":"Anthony S"}],"issued":{"date-parts":[["2000",9,1]]},"citation-key":"kircherFunctionalNeuroanatomySelf2000"}}],"schema":"https://github.com/citation-style-language/schema/raw/master/csl-citation.json"} </w:instrText>
      </w:r>
      <w:r w:rsidR="00867ABC">
        <w:rPr>
          <w:rFonts w:cs="Times New Roman"/>
        </w:rPr>
        <w:fldChar w:fldCharType="separate"/>
      </w:r>
      <w:r w:rsidR="00867ABC" w:rsidRPr="00953FF7">
        <w:rPr>
          <w:rFonts w:cs="Times New Roman"/>
          <w:kern w:val="0"/>
          <w:szCs w:val="24"/>
          <w:lang w:val="de-DE"/>
        </w:rPr>
        <w:t>(Fink</w:t>
      </w:r>
      <w:r w:rsidR="00867ABC" w:rsidRPr="00867ABC">
        <w:rPr>
          <w:rFonts w:cs="Times New Roman"/>
          <w:kern w:val="0"/>
          <w:szCs w:val="24"/>
        </w:rPr>
        <w:t>等</w:t>
      </w:r>
      <w:r w:rsidR="00867ABC" w:rsidRPr="00953FF7">
        <w:rPr>
          <w:rFonts w:cs="Times New Roman"/>
          <w:kern w:val="0"/>
          <w:szCs w:val="24"/>
          <w:lang w:val="de-DE"/>
        </w:rPr>
        <w:t>, 1996; Kircher</w:t>
      </w:r>
      <w:r w:rsidR="00867ABC" w:rsidRPr="00867ABC">
        <w:rPr>
          <w:rFonts w:cs="Times New Roman"/>
          <w:kern w:val="0"/>
          <w:szCs w:val="24"/>
        </w:rPr>
        <w:t>等</w:t>
      </w:r>
      <w:r w:rsidR="00867ABC" w:rsidRPr="00953FF7">
        <w:rPr>
          <w:rFonts w:cs="Times New Roman"/>
          <w:kern w:val="0"/>
          <w:szCs w:val="24"/>
          <w:lang w:val="de-DE"/>
        </w:rPr>
        <w:t>, 2000)</w:t>
      </w:r>
      <w:r w:rsidR="00867ABC">
        <w:rPr>
          <w:rFonts w:cs="Times New Roman"/>
        </w:rPr>
        <w:fldChar w:fldCharType="end"/>
      </w:r>
      <w:r>
        <w:rPr>
          <w:rFonts w:cs="Times New Roman"/>
        </w:rPr>
        <w:t>。</w:t>
      </w:r>
      <w:r>
        <w:rPr>
          <w:rFonts w:cs="Times New Roman"/>
        </w:rPr>
        <w:fldChar w:fldCharType="begin"/>
      </w:r>
      <w:r w:rsidRPr="00953FF7">
        <w:rPr>
          <w:rFonts w:cs="Times New Roman" w:hint="eastAsia"/>
          <w:lang w:val="de-DE"/>
        </w:rPr>
        <w:instrText xml:space="preserve"> ADDIN ZOTERO_ITEM CSL_CITATION {"citationID":"5tzr0GGw","properties":{"formattedCitation":"(Northoff\\uc0\\u31561{}, 2006)","plainCitation":"(Northoff</w:instrText>
      </w:r>
      <w:r>
        <w:rPr>
          <w:rFonts w:cs="Times New Roman" w:hint="eastAsia"/>
        </w:rPr>
        <w:instrText>等</w:instrText>
      </w:r>
      <w:r w:rsidRPr="00953FF7">
        <w:rPr>
          <w:rFonts w:cs="Times New Roman" w:hint="eastAsia"/>
          <w:lang w:val="de-DE"/>
        </w:rPr>
        <w:instrText>, 2006)","dontUpdate":true,"noteIndex":0},"citationItems":[{"id":302,"uris":["http://zotero.org/users/9</w:instrText>
      </w:r>
      <w:r w:rsidRPr="00953FF7">
        <w:rPr>
          <w:rFonts w:cs="Times New Roman"/>
          <w:lang w:val="de-DE"/>
        </w:rPr>
        <w:instrText xml:space="preserve">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Pr>
          <w:rFonts w:cs="Times New Roman"/>
        </w:rPr>
        <w:fldChar w:fldCharType="separate"/>
      </w:r>
      <w:r w:rsidRPr="00953FF7">
        <w:rPr>
          <w:rFonts w:cs="Times New Roman"/>
          <w:kern w:val="0"/>
          <w:szCs w:val="24"/>
          <w:lang w:val="de-DE"/>
        </w:rPr>
        <w:t>Northoff</w:t>
      </w:r>
      <w:r>
        <w:rPr>
          <w:rFonts w:cs="Times New Roman"/>
          <w:kern w:val="0"/>
          <w:szCs w:val="24"/>
        </w:rPr>
        <w:t>等</w:t>
      </w:r>
      <w:r w:rsidRPr="00953FF7">
        <w:rPr>
          <w:rFonts w:cs="Times New Roman"/>
          <w:kern w:val="0"/>
          <w:szCs w:val="24"/>
          <w:lang w:val="de-DE"/>
        </w:rPr>
        <w:t>(2006)</w:t>
      </w:r>
      <w:r>
        <w:rPr>
          <w:rFonts w:cs="Times New Roman"/>
        </w:rPr>
        <w:fldChar w:fldCharType="end"/>
      </w:r>
      <w:r>
        <w:rPr>
          <w:rFonts w:cs="Times New Roman" w:hint="eastAsia"/>
        </w:rPr>
        <w:t>对多种</w:t>
      </w:r>
      <w:r w:rsidR="00DD0B8D">
        <w:rPr>
          <w:rFonts w:cs="Times New Roman" w:hint="eastAsia"/>
        </w:rPr>
        <w:t>涉及</w:t>
      </w:r>
      <w:r>
        <w:rPr>
          <w:rFonts w:cs="Times New Roman" w:hint="eastAsia"/>
        </w:rPr>
        <w:t>自我相关信息加工的</w:t>
      </w:r>
      <w:r w:rsidRPr="00953FF7">
        <w:rPr>
          <w:rFonts w:cs="Times New Roman" w:hint="eastAsia"/>
          <w:lang w:val="de-DE"/>
        </w:rPr>
        <w:t>fMRI</w:t>
      </w:r>
      <w:r>
        <w:rPr>
          <w:rFonts w:cs="Times New Roman" w:hint="eastAsia"/>
        </w:rPr>
        <w:t>研究进行的</w:t>
      </w:r>
      <w:r>
        <w:rPr>
          <w:rFonts w:cs="Times New Roman"/>
        </w:rPr>
        <w:t>元分析表明</w:t>
      </w:r>
      <w:r w:rsidRPr="00953FF7">
        <w:rPr>
          <w:rFonts w:cs="Times New Roman"/>
          <w:lang w:val="de-DE"/>
        </w:rPr>
        <w:t>，</w:t>
      </w:r>
      <w:r>
        <w:rPr>
          <w:rFonts w:cs="Times New Roman"/>
        </w:rPr>
        <w:t>自我</w:t>
      </w:r>
      <w:r w:rsidR="005A2F68">
        <w:rPr>
          <w:rFonts w:cs="Times New Roman" w:hint="eastAsia"/>
        </w:rPr>
        <w:t>相关的刺激</w:t>
      </w:r>
      <w:r>
        <w:rPr>
          <w:rFonts w:cs="Times New Roman"/>
        </w:rPr>
        <w:t>激活了皮质中线结构</w:t>
      </w:r>
      <w:r w:rsidRPr="00953FF7">
        <w:rPr>
          <w:rFonts w:cs="Times New Roman"/>
          <w:lang w:val="de-DE"/>
        </w:rPr>
        <w:t>，</w:t>
      </w:r>
      <w:r w:rsidR="00DD0B8D">
        <w:rPr>
          <w:rFonts w:cs="Times New Roman" w:hint="eastAsia"/>
          <w:lang w:val="de-DE"/>
        </w:rPr>
        <w:t>其</w:t>
      </w:r>
      <w:r>
        <w:rPr>
          <w:rFonts w:cs="Times New Roman" w:hint="eastAsia"/>
        </w:rPr>
        <w:t>包括内侧</w:t>
      </w:r>
      <w:proofErr w:type="gramStart"/>
      <w:r>
        <w:rPr>
          <w:rFonts w:cs="Times New Roman" w:hint="eastAsia"/>
        </w:rPr>
        <w:t>眶</w:t>
      </w:r>
      <w:proofErr w:type="gramEnd"/>
      <w:r>
        <w:rPr>
          <w:rFonts w:cs="Times New Roman" w:hint="eastAsia"/>
        </w:rPr>
        <w:t>前额叶皮层</w:t>
      </w:r>
      <w:r w:rsidRPr="00953FF7">
        <w:rPr>
          <w:rFonts w:cs="Times New Roman" w:hint="eastAsia"/>
          <w:lang w:val="de-DE"/>
        </w:rPr>
        <w:t>（</w:t>
      </w:r>
      <w:r w:rsidR="00AE6A26" w:rsidRPr="00AE6A26">
        <w:rPr>
          <w:rFonts w:cs="Times New Roman"/>
          <w:lang w:val="de-DE"/>
        </w:rPr>
        <w:t xml:space="preserve">medial orbital </w:t>
      </w:r>
      <w:proofErr w:type="spellStart"/>
      <w:r w:rsidR="00AE6A26" w:rsidRPr="00AE6A26">
        <w:rPr>
          <w:rFonts w:cs="Times New Roman"/>
          <w:lang w:val="de-DE"/>
        </w:rPr>
        <w:t>prefrontal</w:t>
      </w:r>
      <w:proofErr w:type="spellEnd"/>
      <w:r w:rsidR="00AE6A26" w:rsidRPr="00AE6A26">
        <w:rPr>
          <w:rFonts w:cs="Times New Roman"/>
          <w:lang w:val="de-DE"/>
        </w:rPr>
        <w:t xml:space="preserve"> </w:t>
      </w:r>
      <w:proofErr w:type="spellStart"/>
      <w:r w:rsidR="00AE6A26" w:rsidRPr="00AE6A26">
        <w:rPr>
          <w:rFonts w:cs="Times New Roman"/>
          <w:lang w:val="de-DE"/>
        </w:rPr>
        <w:t>cortex</w:t>
      </w:r>
      <w:proofErr w:type="spellEnd"/>
      <w:r w:rsidR="00AE6A26">
        <w:rPr>
          <w:rFonts w:cs="Times New Roman"/>
          <w:lang w:val="de-DE"/>
        </w:rPr>
        <w:t xml:space="preserve">, </w:t>
      </w:r>
      <w:r w:rsidRPr="00630781">
        <w:rPr>
          <w:rFonts w:cs="Times New Roman"/>
          <w:lang w:val="de-DE"/>
        </w:rPr>
        <w:t>MOFC</w:t>
      </w:r>
      <w:r w:rsidRPr="00953FF7">
        <w:rPr>
          <w:rFonts w:cs="Times New Roman" w:hint="eastAsia"/>
          <w:lang w:val="de-DE"/>
        </w:rPr>
        <w:t>）</w:t>
      </w:r>
      <w:r>
        <w:rPr>
          <w:rFonts w:cs="Times New Roman" w:hint="eastAsia"/>
        </w:rPr>
        <w:t>、腹内</w:t>
      </w:r>
      <w:r>
        <w:rPr>
          <w:rFonts w:cs="Times New Roman" w:hint="eastAsia"/>
        </w:rPr>
        <w:lastRenderedPageBreak/>
        <w:t>侧前额叶皮层</w:t>
      </w:r>
      <w:r w:rsidRPr="00953FF7">
        <w:rPr>
          <w:rFonts w:cs="Times New Roman" w:hint="eastAsia"/>
          <w:lang w:val="de-DE"/>
        </w:rPr>
        <w:t>（</w:t>
      </w:r>
      <w:proofErr w:type="spellStart"/>
      <w:r w:rsidR="009712AA">
        <w:rPr>
          <w:rFonts w:cs="Times New Roman"/>
          <w:lang w:val="de-DE"/>
        </w:rPr>
        <w:t>vm</w:t>
      </w:r>
      <w:r w:rsidRPr="00630781">
        <w:rPr>
          <w:rFonts w:cs="Times New Roman"/>
          <w:lang w:val="de-DE"/>
        </w:rPr>
        <w:t>PFC</w:t>
      </w:r>
      <w:proofErr w:type="spellEnd"/>
      <w:r w:rsidRPr="008F2B6E">
        <w:rPr>
          <w:rFonts w:cs="Times New Roman" w:hint="eastAsia"/>
          <w:lang w:val="de-DE"/>
        </w:rPr>
        <w:t>）</w:t>
      </w:r>
      <w:r>
        <w:rPr>
          <w:rFonts w:cs="Times New Roman" w:hint="eastAsia"/>
        </w:rPr>
        <w:t>、下和上部前扣带回</w:t>
      </w:r>
      <w:r w:rsidRPr="00953FF7">
        <w:rPr>
          <w:rFonts w:cs="Times New Roman" w:hint="eastAsia"/>
          <w:lang w:val="de-DE"/>
        </w:rPr>
        <w:t>（</w:t>
      </w:r>
      <w:proofErr w:type="spellStart"/>
      <w:r w:rsidR="00DB03CB" w:rsidRPr="00DB03CB">
        <w:rPr>
          <w:rFonts w:cs="Times New Roman"/>
          <w:lang w:val="de-DE"/>
        </w:rPr>
        <w:t>sub</w:t>
      </w:r>
      <w:proofErr w:type="spellEnd"/>
      <w:r w:rsidR="00DB03CB" w:rsidRPr="00DB03CB">
        <w:rPr>
          <w:rFonts w:cs="Times New Roman"/>
          <w:lang w:val="de-DE"/>
        </w:rPr>
        <w:t>/</w:t>
      </w:r>
      <w:proofErr w:type="spellStart"/>
      <w:r w:rsidR="00DB03CB" w:rsidRPr="00DB03CB">
        <w:rPr>
          <w:rFonts w:cs="Times New Roman"/>
          <w:lang w:val="de-DE"/>
        </w:rPr>
        <w:t>pre</w:t>
      </w:r>
      <w:proofErr w:type="spellEnd"/>
      <w:r w:rsidR="00DB03CB" w:rsidRPr="00DB03CB">
        <w:rPr>
          <w:rFonts w:cs="Times New Roman"/>
          <w:lang w:val="de-DE"/>
        </w:rPr>
        <w:t xml:space="preserve">- and </w:t>
      </w:r>
      <w:proofErr w:type="spellStart"/>
      <w:r w:rsidR="00DB03CB" w:rsidRPr="00DB03CB">
        <w:rPr>
          <w:rFonts w:cs="Times New Roman"/>
          <w:lang w:val="de-DE"/>
        </w:rPr>
        <w:t>supragenual</w:t>
      </w:r>
      <w:proofErr w:type="spellEnd"/>
      <w:r w:rsidR="00DB03CB" w:rsidRPr="00DB03CB">
        <w:rPr>
          <w:rFonts w:cs="Times New Roman"/>
          <w:lang w:val="de-DE"/>
        </w:rPr>
        <w:t xml:space="preserve"> anterior</w:t>
      </w:r>
      <w:r w:rsidR="006C6A0D">
        <w:rPr>
          <w:rFonts w:cs="Times New Roman"/>
          <w:lang w:val="de-DE"/>
        </w:rPr>
        <w:t xml:space="preserve"> </w:t>
      </w:r>
      <w:proofErr w:type="spellStart"/>
      <w:r w:rsidR="006C6A0D" w:rsidRPr="006C6A0D">
        <w:rPr>
          <w:rFonts w:cs="Times New Roman"/>
          <w:lang w:val="de-DE"/>
        </w:rPr>
        <w:t>cingulate</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DB03CB">
        <w:rPr>
          <w:rFonts w:cs="Times New Roman"/>
          <w:lang w:val="de-DE"/>
        </w:rPr>
        <w:t xml:space="preserve">, </w:t>
      </w:r>
      <w:proofErr w:type="spellStart"/>
      <w:r w:rsidR="009712AA">
        <w:rPr>
          <w:rFonts w:cs="Times New Roman"/>
          <w:lang w:val="de-DE"/>
        </w:rPr>
        <w:t>pa</w:t>
      </w:r>
      <w:r w:rsidR="009712AA" w:rsidRPr="00630781">
        <w:rPr>
          <w:rFonts w:cs="Times New Roman"/>
          <w:lang w:val="de-DE"/>
        </w:rPr>
        <w:t>CC</w:t>
      </w:r>
      <w:proofErr w:type="spellEnd"/>
      <w:r w:rsidR="008F2B6E">
        <w:rPr>
          <w:rFonts w:cs="Times New Roman"/>
          <w:lang w:val="de-DE"/>
        </w:rPr>
        <w:t>/</w:t>
      </w:r>
      <w:proofErr w:type="spellStart"/>
      <w:r w:rsidR="009712AA">
        <w:rPr>
          <w:rFonts w:cs="Times New Roman"/>
          <w:lang w:val="de-DE"/>
        </w:rPr>
        <w:t>sa</w:t>
      </w:r>
      <w:r w:rsidR="009712AA" w:rsidRPr="00630781">
        <w:rPr>
          <w:rFonts w:cs="Times New Roman"/>
          <w:lang w:val="de-DE"/>
        </w:rPr>
        <w:t>CC</w:t>
      </w:r>
      <w:proofErr w:type="spellEnd"/>
      <w:r w:rsidRPr="008F2B6E">
        <w:rPr>
          <w:rFonts w:cs="Times New Roman" w:hint="eastAsia"/>
          <w:lang w:val="de-DE"/>
        </w:rPr>
        <w:t>）</w:t>
      </w:r>
      <w:r>
        <w:rPr>
          <w:rFonts w:cs="Times New Roman" w:hint="eastAsia"/>
        </w:rPr>
        <w:t>、背内侧前额叶皮层</w:t>
      </w:r>
      <w:r w:rsidRPr="00953FF7">
        <w:rPr>
          <w:rFonts w:cs="Times New Roman" w:hint="eastAsia"/>
          <w:lang w:val="de-DE"/>
        </w:rPr>
        <w:t>（</w:t>
      </w:r>
      <w:proofErr w:type="spellStart"/>
      <w:r w:rsidR="006C6A0D" w:rsidRPr="006C6A0D">
        <w:rPr>
          <w:rFonts w:cs="Times New Roman"/>
          <w:lang w:val="de-DE"/>
        </w:rPr>
        <w:t>dorsomedial</w:t>
      </w:r>
      <w:proofErr w:type="spellEnd"/>
      <w:r w:rsidR="006C6A0D" w:rsidRPr="006C6A0D">
        <w:rPr>
          <w:rFonts w:cs="Times New Roman"/>
          <w:lang w:val="de-DE"/>
        </w:rPr>
        <w:t xml:space="preserve"> </w:t>
      </w:r>
      <w:proofErr w:type="spellStart"/>
      <w:r w:rsidR="006C6A0D" w:rsidRPr="006C6A0D">
        <w:rPr>
          <w:rFonts w:cs="Times New Roman"/>
          <w:lang w:val="de-DE"/>
        </w:rPr>
        <w:t>prefrontal</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6C6A0D">
        <w:rPr>
          <w:rFonts w:cs="Times New Roman"/>
          <w:lang w:val="de-DE"/>
        </w:rPr>
        <w:t xml:space="preserve">, </w:t>
      </w:r>
      <w:proofErr w:type="spellStart"/>
      <w:r w:rsidR="009712AA">
        <w:rPr>
          <w:rFonts w:cs="Times New Roman"/>
          <w:lang w:val="de-DE"/>
        </w:rPr>
        <w:t>dm</w:t>
      </w:r>
      <w:r w:rsidR="009712AA" w:rsidRPr="00630781">
        <w:rPr>
          <w:rFonts w:cs="Times New Roman"/>
          <w:lang w:val="de-DE"/>
        </w:rPr>
        <w:t>PFC</w:t>
      </w:r>
      <w:proofErr w:type="spellEnd"/>
      <w:r w:rsidRPr="008F2B6E">
        <w:rPr>
          <w:rFonts w:cs="Times New Roman" w:hint="eastAsia"/>
          <w:lang w:val="de-DE"/>
        </w:rPr>
        <w:t>）</w:t>
      </w:r>
      <w:r w:rsidRPr="008F2B6E">
        <w:rPr>
          <w:rFonts w:cs="Times New Roman" w:hint="eastAsia"/>
        </w:rPr>
        <w:t>、内侧顶叶皮层</w:t>
      </w:r>
      <w:r w:rsidRPr="008F2B6E">
        <w:rPr>
          <w:rFonts w:cs="Times New Roman" w:hint="eastAsia"/>
          <w:lang w:val="de-DE"/>
        </w:rPr>
        <w:t>（</w:t>
      </w:r>
      <w:r w:rsidR="006C6A0D" w:rsidRPr="008F2B6E">
        <w:rPr>
          <w:rFonts w:cs="Times New Roman"/>
          <w:lang w:val="de-DE"/>
        </w:rPr>
        <w:t xml:space="preserve">medial parietal </w:t>
      </w:r>
      <w:proofErr w:type="spellStart"/>
      <w:r w:rsidR="006C6A0D" w:rsidRPr="008F2B6E">
        <w:rPr>
          <w:rFonts w:cs="Times New Roman"/>
          <w:lang w:val="de-DE"/>
        </w:rPr>
        <w:t>cortex</w:t>
      </w:r>
      <w:proofErr w:type="spellEnd"/>
      <w:r w:rsidR="006C6A0D" w:rsidRPr="008F2B6E">
        <w:rPr>
          <w:rFonts w:cs="Times New Roman"/>
          <w:lang w:val="de-DE"/>
        </w:rPr>
        <w:t xml:space="preserve">, </w:t>
      </w:r>
      <w:r w:rsidRPr="00630781">
        <w:rPr>
          <w:rFonts w:cs="Times New Roman"/>
          <w:lang w:val="de-DE"/>
        </w:rPr>
        <w:t>MPC</w:t>
      </w:r>
      <w:r w:rsidRPr="008F2B6E">
        <w:rPr>
          <w:rFonts w:cs="Times New Roman" w:hint="eastAsia"/>
          <w:lang w:val="de-DE"/>
        </w:rPr>
        <w:t>）</w:t>
      </w:r>
      <w:r w:rsidRPr="008F2B6E">
        <w:rPr>
          <w:rFonts w:cs="Times New Roman" w:hint="eastAsia"/>
        </w:rPr>
        <w:t>、后扣带回</w:t>
      </w:r>
      <w:r w:rsidRPr="008F2B6E">
        <w:rPr>
          <w:rFonts w:cs="Times New Roman" w:hint="eastAsia"/>
          <w:lang w:val="de-DE"/>
        </w:rPr>
        <w:t>（</w:t>
      </w:r>
      <w:proofErr w:type="spellStart"/>
      <w:r w:rsidR="00965949" w:rsidRPr="008F2B6E">
        <w:rPr>
          <w:rFonts w:cs="Times New Roman"/>
          <w:lang w:val="de-DE"/>
        </w:rPr>
        <w:t>posterior</w:t>
      </w:r>
      <w:proofErr w:type="spellEnd"/>
      <w:r w:rsidR="00965949" w:rsidRPr="008F2B6E">
        <w:rPr>
          <w:rFonts w:cs="Times New Roman"/>
          <w:lang w:val="de-DE"/>
        </w:rPr>
        <w:t xml:space="preserve"> </w:t>
      </w:r>
      <w:proofErr w:type="spellStart"/>
      <w:r w:rsidR="00965949" w:rsidRPr="008F2B6E">
        <w:rPr>
          <w:rFonts w:cs="Times New Roman"/>
          <w:lang w:val="de-DE"/>
        </w:rPr>
        <w:t>cingulate</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PCC</w:t>
      </w:r>
      <w:r w:rsidRPr="008F2B6E">
        <w:rPr>
          <w:rFonts w:cs="Times New Roman" w:hint="eastAsia"/>
          <w:lang w:val="de-DE"/>
        </w:rPr>
        <w:t>）</w:t>
      </w:r>
      <w:r w:rsidRPr="008F2B6E">
        <w:rPr>
          <w:rFonts w:cs="Times New Roman" w:hint="eastAsia"/>
        </w:rPr>
        <w:t>和后枕叶皮层</w:t>
      </w:r>
      <w:r w:rsidRPr="008F2B6E">
        <w:rPr>
          <w:rFonts w:cs="Times New Roman" w:hint="eastAsia"/>
          <w:lang w:val="de-DE"/>
        </w:rPr>
        <w:t>（</w:t>
      </w:r>
      <w:proofErr w:type="spellStart"/>
      <w:r w:rsidR="00965949" w:rsidRPr="008F2B6E">
        <w:rPr>
          <w:rFonts w:cs="Times New Roman"/>
          <w:lang w:val="de-DE"/>
        </w:rPr>
        <w:t>retrosplenial</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RSC</w:t>
      </w:r>
      <w:r w:rsidRPr="008F2B6E">
        <w:rPr>
          <w:rFonts w:cs="Times New Roman" w:hint="eastAsia"/>
          <w:lang w:val="de-DE"/>
        </w:rPr>
        <w:t>）</w:t>
      </w:r>
      <w:r w:rsidRPr="008F2B6E">
        <w:rPr>
          <w:rFonts w:cs="Times New Roman"/>
        </w:rPr>
        <w:t>。</w:t>
      </w:r>
      <w:r>
        <w:rPr>
          <w:rFonts w:cs="Times New Roman" w:hint="eastAsia"/>
        </w:rPr>
        <w:t>但是由于未区分自我相关信息的类别，该研究无法确定</w:t>
      </w:r>
      <w:r>
        <w:rPr>
          <w:rFonts w:cs="Times New Roman" w:hint="eastAsia"/>
        </w:rPr>
        <w:t>CMS</w:t>
      </w:r>
      <w:r>
        <w:rPr>
          <w:rFonts w:cs="Times New Roman" w:hint="eastAsia"/>
        </w:rPr>
        <w:t>的激活是否在不同的自我相关信息加工中有不同。</w:t>
      </w:r>
      <w:r w:rsidR="00EB0DB2">
        <w:rPr>
          <w:rFonts w:cs="Times New Roman"/>
        </w:rPr>
        <w:fldChar w:fldCharType="begin"/>
      </w:r>
      <w:r w:rsidR="00243DC8">
        <w:rPr>
          <w:rFonts w:cs="Times New Roman" w:hint="eastAsia"/>
        </w:rPr>
        <w:instrText xml:space="preserve"> ADDIN ZOTERO_ITEM CSL_CITATION {"citationID":"8SxMza6k","properties":{"formattedCitation":"(Hu\\uc0\\u31561{}, 2016)","plainCitation":"(Hu</w:instrText>
      </w:r>
      <w:r w:rsidR="00243DC8">
        <w:rPr>
          <w:rFonts w:cs="Times New Roman" w:hint="eastAsia"/>
        </w:rPr>
        <w:instrText>等</w:instrText>
      </w:r>
      <w:r w:rsidR="00243DC8">
        <w:rPr>
          <w:rFonts w:cs="Times New Roman" w:hint="eastAsia"/>
        </w:rPr>
        <w:instrText>, 2016)","dontUpdate":true,"noteIndex":0},"citationItems":[{"id":319,"uris":["http://zotero.org/users/9459883/items</w:instrText>
      </w:r>
      <w:r w:rsidR="00243DC8">
        <w:rPr>
          <w:rFonts w:cs="Times New Roman"/>
        </w:rPr>
        <w:instrText xml:space="preserve">/CAKFU673"],"itemData":{"id":319,"type":"article-journal","container-title":"Neuroscience &amp; Biobehavioral Reviews","DOI":"10.1016/j.neubiorev.2015.12.003","ISSN":"01497634","journalAbbreviation":"Neuroscience &amp; Biobehavioral Reviews","language":"en","page":"197-207","source":"DOI.org (Crossref)","title":"Distinct and common aspects of physical and psychological self-representation in the brain: A meta-analysis of self-bias in facial and self-referential judgements","title-short":"Distinct and common aspects of physical and psychological self-representation in the brain","volume":"61","author":[{"family":"Hu","given":"Chuanpeng"},{"family":"Di","given":"Xin"},{"family":"Eickhoff","given":"Simon B."},{"family":"Zhang","given":"Mingjun"},{"family":"Peng","given":"Kaiping"},{"family":"Guo","given":"Hua"},{"family":"Sui","given":"Jie"}],"issued":{"date-parts":[["2016",2]]},"citation-key":"huDistinctCommonAspects2016"}}],"schema":"https://github.com/citation-style-language/schema/raw/master/csl-citation.json"} </w:instrText>
      </w:r>
      <w:r w:rsidR="00EB0DB2">
        <w:rPr>
          <w:rFonts w:cs="Times New Roman"/>
        </w:rPr>
        <w:fldChar w:fldCharType="separate"/>
      </w:r>
      <w:r w:rsidR="00EB0DB2" w:rsidRPr="00EB0DB2">
        <w:rPr>
          <w:rFonts w:cs="Times New Roman"/>
          <w:kern w:val="0"/>
          <w:szCs w:val="24"/>
        </w:rPr>
        <w:t>Hu</w:t>
      </w:r>
      <w:r w:rsidR="00EB0DB2" w:rsidRPr="00EB0DB2">
        <w:rPr>
          <w:rFonts w:cs="Times New Roman"/>
          <w:kern w:val="0"/>
          <w:szCs w:val="24"/>
        </w:rPr>
        <w:t>等</w:t>
      </w:r>
      <w:r w:rsidR="00EB0DB2">
        <w:rPr>
          <w:rFonts w:cs="Times New Roman" w:hint="eastAsia"/>
          <w:kern w:val="0"/>
          <w:szCs w:val="24"/>
        </w:rPr>
        <w:t>人</w:t>
      </w:r>
      <w:r w:rsidR="00EB0DB2">
        <w:rPr>
          <w:rFonts w:cs="Times New Roman"/>
          <w:kern w:val="0"/>
          <w:szCs w:val="24"/>
        </w:rPr>
        <w:t>(</w:t>
      </w:r>
      <w:r w:rsidR="00EB0DB2" w:rsidRPr="00EB0DB2">
        <w:rPr>
          <w:rFonts w:cs="Times New Roman"/>
          <w:kern w:val="0"/>
          <w:szCs w:val="24"/>
        </w:rPr>
        <w:t>2016)</w:t>
      </w:r>
      <w:r w:rsidR="00EB0DB2">
        <w:rPr>
          <w:rFonts w:cs="Times New Roman"/>
        </w:rPr>
        <w:fldChar w:fldCharType="end"/>
      </w:r>
      <w:r>
        <w:rPr>
          <w:rFonts w:cs="Times New Roman"/>
        </w:rPr>
        <w:t>则进一步</w:t>
      </w:r>
      <w:r>
        <w:rPr>
          <w:rFonts w:cs="Times New Roman" w:hint="eastAsia"/>
        </w:rPr>
        <w:t>区分了身体自我与心理自我两种自我参照加工，并采用</w:t>
      </w:r>
      <w:r>
        <w:rPr>
          <w:rFonts w:cs="Times New Roman" w:hint="eastAsia"/>
        </w:rPr>
        <w:t>ALE</w:t>
      </w:r>
      <w:r>
        <w:rPr>
          <w:rFonts w:cs="Times New Roman" w:hint="eastAsia"/>
        </w:rPr>
        <w:t>元分析方法比较了两种不同自我参照加工激活大脑区域的异同，</w:t>
      </w:r>
      <w:proofErr w:type="gramStart"/>
      <w:r>
        <w:rPr>
          <w:rFonts w:cs="Times New Roman" w:hint="eastAsia"/>
        </w:rPr>
        <w:t>其表</w:t>
      </w:r>
      <w:r>
        <w:rPr>
          <w:rFonts w:cs="Times New Roman"/>
        </w:rPr>
        <w:t>明</w:t>
      </w:r>
      <w:proofErr w:type="gramEnd"/>
      <w:r>
        <w:rPr>
          <w:rFonts w:cs="Times New Roman"/>
        </w:rPr>
        <w:t>仅仅</w:t>
      </w:r>
      <w:r>
        <w:rPr>
          <w:rFonts w:cs="Times New Roman" w:hint="eastAsia"/>
        </w:rPr>
        <w:t>对心理</w:t>
      </w:r>
      <w:r>
        <w:rPr>
          <w:rFonts w:cs="Times New Roman"/>
        </w:rPr>
        <w:t>自我</w:t>
      </w:r>
      <w:r>
        <w:rPr>
          <w:rFonts w:cs="Times New Roman" w:hint="eastAsia"/>
        </w:rPr>
        <w:t>的</w:t>
      </w:r>
      <w:r>
        <w:rPr>
          <w:rFonts w:cs="Times New Roman"/>
        </w:rPr>
        <w:t>参</w:t>
      </w:r>
      <w:r>
        <w:rPr>
          <w:rFonts w:cs="Times New Roman" w:hint="eastAsia"/>
        </w:rPr>
        <w:t>照</w:t>
      </w:r>
      <w:r>
        <w:rPr>
          <w:rFonts w:cs="Times New Roman"/>
        </w:rPr>
        <w:t>加工，即当人们对自己进行评估时，才会激活皮质中线结构，</w:t>
      </w:r>
      <w:r w:rsidR="00DC398C">
        <w:rPr>
          <w:rFonts w:cs="Times New Roman" w:hint="eastAsia"/>
        </w:rPr>
        <w:t>而</w:t>
      </w:r>
      <w:r>
        <w:rPr>
          <w:rFonts w:cs="Times New Roman"/>
        </w:rPr>
        <w:t>对于自我面孔等身体自我信息的加工，则不会激活皮质中线结构。后续的研究证实了自我信息加工具有不同的层级</w:t>
      </w:r>
      <w:r>
        <w:rPr>
          <w:rFonts w:cs="Times New Roman"/>
        </w:rPr>
        <w:fldChar w:fldCharType="begin"/>
      </w:r>
      <w:r>
        <w:rPr>
          <w:rFonts w:cs="Times New Roman" w:hint="eastAsia"/>
        </w:rPr>
        <w:instrText xml:space="preserve"> ADDIN ZOTERO_ITEM CSL_CITATION {"citationID":"iQC3cmGT","properties":{"formattedCitation":"(Frewen\\uc0\\u31561{}, 2020)","plainCitation":"(Frewen</w:instrText>
      </w:r>
      <w:r>
        <w:rPr>
          <w:rFonts w:cs="Times New Roman" w:hint="eastAsia"/>
        </w:rPr>
        <w:instrText>等</w:instrText>
      </w:r>
      <w:r>
        <w:rPr>
          <w:rFonts w:cs="Times New Roman" w:hint="eastAsia"/>
        </w:rPr>
        <w:instrText>, 2020)","noteIndex":0},"citationItems":[{"id":130,"uris":["http://zotero.org/users/9459883/items/CIP7FH5A"</w:instrText>
      </w:r>
      <w:r>
        <w:rPr>
          <w:rFonts w:cs="Times New Roman"/>
        </w:rPr>
        <w:instrText xml:space="preserve">],"itemData":{"id":130,"type":"article-journal","abstract":"We review neuroimaging research investigating self-referential processing (SRP), that is, how we respond to stimuli that reference ourselves, prefaced by a lexical-thematic analysis of words indicative of “self-feelings”. We consider SRP as occurring verbally (V-SRP) and non-verbally (NV-SRP), both in the controlled, “top-down” form of introspective and interoceptive tasks, respectively, as well as in the “bottom-up” spontaneous or automatic form of “mind wandering” and “body wandering” that occurs during resting state. Our review leads us to outline a conceptual and methodological framework for future SRP research that we brieﬂy apply toward understanding certain psychological and neurological disorders symptomatically associated with abnormal SRP. Our discussion is partly guided by William James’ original writings on the consciousness of self.","container-title":"Neuroscience &amp; Biobehavioral Reviews","DOI":"10.1016/j.neubiorev.2020.01.023","ISSN":"01497634","journalAbbreviation":"Neuroscience &amp; Biobehavioral Reviews","language":"en","page":"164-212","source":"DOI.org (Crossref)","title":"Neuroimaging the consciousness of self: Review, and conceptual-methodological framework","title-short":"Neuroimaging the consciousness of self","volume":"112","author":[{"family":"Frewen","given":"Paul"},{"family":"Schroeter","given":"Matthias L."},{"family":"Riva","given":"Giuseppe"},{"family":"Cipresso","given":"Pietro"},{"family":"Fairfield","given":"Beth"},{"family":"Padulo","given":"Caterina"},{"family":"Kemp","given":"Andrew Haddon"},{"family":"Palaniyappan","given":"Lena"},{"family":"Owolabi","given":"Mayowa"},{"family":"Kusi-Mensah","given":"Kwabena"},{"family":"Polyakova","given":"Maryna"},{"family":"Fehertoi","given":"Nick"},{"family":"D’Andrea","given":"Wendy"},{"family":"Lowe","given":"Leroy"},{"family":"Northoff","given":"Georg"}],"issued":{"date-parts":[["2020",5]]},"citation-key":"frewenNeuroimagingConsciousnessSelf2020"}}],"schema":"https://github.com/citation-style-language/schema/raw/master/csl-citation.json"} </w:instrText>
      </w:r>
      <w:r>
        <w:rPr>
          <w:rFonts w:cs="Times New Roman"/>
        </w:rPr>
        <w:fldChar w:fldCharType="separate"/>
      </w:r>
      <w:r>
        <w:rPr>
          <w:rFonts w:cs="Times New Roman"/>
          <w:kern w:val="0"/>
          <w:szCs w:val="24"/>
        </w:rPr>
        <w:t>(Frewen</w:t>
      </w:r>
      <w:r>
        <w:rPr>
          <w:rFonts w:cs="Times New Roman"/>
          <w:kern w:val="0"/>
          <w:szCs w:val="24"/>
        </w:rPr>
        <w:t>等</w:t>
      </w:r>
      <w:r>
        <w:rPr>
          <w:rFonts w:cs="Times New Roman"/>
          <w:kern w:val="0"/>
          <w:szCs w:val="24"/>
        </w:rPr>
        <w:t>, 2020)</w:t>
      </w:r>
      <w:r>
        <w:rPr>
          <w:rFonts w:cs="Times New Roman"/>
        </w:rPr>
        <w:fldChar w:fldCharType="end"/>
      </w:r>
      <w:r>
        <w:rPr>
          <w:rFonts w:cs="Times New Roman"/>
        </w:rPr>
        <w:t>。</w:t>
      </w:r>
      <w:r>
        <w:rPr>
          <w:rFonts w:cs="Times New Roman"/>
        </w:rPr>
        <w:t xml:space="preserve"> </w:t>
      </w:r>
    </w:p>
    <w:p w14:paraId="5F41AC4C" w14:textId="77777777" w:rsidR="00A83847" w:rsidRDefault="00A83847">
      <w:pPr>
        <w:ind w:firstLineChars="200" w:firstLine="420"/>
      </w:pPr>
    </w:p>
    <w:p w14:paraId="757BCEA6" w14:textId="77777777" w:rsidR="00A83847" w:rsidRDefault="00F15A7D">
      <w:pPr>
        <w:ind w:firstLineChars="200" w:firstLine="420"/>
      </w:pPr>
      <w:r>
        <w:rPr>
          <w:rFonts w:hint="eastAsia"/>
        </w:rPr>
        <w:t>【</w:t>
      </w:r>
      <w:r>
        <w:rPr>
          <w:rFonts w:ascii="华文楷体" w:hAnsi="华文楷体" w:hint="eastAsia"/>
          <w:i/>
          <w:iCs/>
          <w:highlight w:val="lightGray"/>
        </w:rPr>
        <w:t>主旨句：自我参照加工与</w:t>
      </w:r>
      <w:r>
        <w:rPr>
          <w:rFonts w:ascii="华文楷体" w:hAnsi="华文楷体" w:hint="eastAsia"/>
          <w:i/>
          <w:iCs/>
          <w:highlight w:val="lightGray"/>
        </w:rPr>
        <w:t>DMN</w:t>
      </w:r>
      <w:r>
        <w:rPr>
          <w:rFonts w:hint="eastAsia"/>
        </w:rPr>
        <w:t>】</w:t>
      </w:r>
    </w:p>
    <w:p w14:paraId="29B3BDDA" w14:textId="0E612B01" w:rsidR="00A83847" w:rsidRDefault="00F15A7D">
      <w:pPr>
        <w:ind w:firstLineChars="200" w:firstLine="420"/>
        <w:rPr>
          <w:rFonts w:cs="Times New Roman"/>
        </w:rPr>
      </w:pPr>
      <w:r>
        <w:rPr>
          <w:rFonts w:cs="Times New Roman"/>
        </w:rPr>
        <w:t>自我参照加工与功能磁共振研究中最稳定观察到</w:t>
      </w:r>
      <w:r w:rsidR="0066456E">
        <w:rPr>
          <w:rFonts w:cs="Times New Roman" w:hint="eastAsia"/>
        </w:rPr>
        <w:t>大脑区域——</w:t>
      </w:r>
      <w:r>
        <w:rPr>
          <w:rFonts w:cs="Times New Roman"/>
        </w:rPr>
        <w:t>默认网络（</w:t>
      </w:r>
      <w:r>
        <w:rPr>
          <w:rFonts w:cs="Times New Roman"/>
        </w:rPr>
        <w:t>default network or default mode network</w:t>
      </w:r>
      <w:r w:rsidR="00087A0C">
        <w:rPr>
          <w:rFonts w:cs="Times New Roman" w:hint="eastAsia"/>
        </w:rPr>
        <w:t>,</w:t>
      </w:r>
      <w:r w:rsidR="00087A0C">
        <w:rPr>
          <w:rFonts w:cs="Times New Roman"/>
        </w:rPr>
        <w:t xml:space="preserve"> </w:t>
      </w:r>
      <w:r>
        <w:rPr>
          <w:rFonts w:cs="Times New Roman"/>
        </w:rPr>
        <w:t>DMN</w:t>
      </w:r>
      <w:r>
        <w:rPr>
          <w:rFonts w:cs="Times New Roman"/>
        </w:rPr>
        <w:t>）的激活存在共同之处。虽然早期研究对</w:t>
      </w:r>
      <w:r>
        <w:rPr>
          <w:rFonts w:cs="Times New Roman"/>
        </w:rPr>
        <w:t>DMN</w:t>
      </w:r>
      <w:r>
        <w:rPr>
          <w:rFonts w:cs="Times New Roman"/>
        </w:rPr>
        <w:t>的具体功能存在争议，但</w:t>
      </w:r>
      <w:bookmarkStart w:id="5" w:name="_Hlk106009012"/>
      <w:r>
        <w:rPr>
          <w:rFonts w:cs="Times New Roman"/>
        </w:rPr>
        <w:fldChar w:fldCharType="begin"/>
      </w:r>
      <w:r w:rsidR="00D32415">
        <w:rPr>
          <w:rFonts w:cs="Times New Roman" w:hint="eastAsia"/>
        </w:rPr>
        <w:instrText xml:space="preserve"> ADDIN ZOTERO_ITEM CSL_CITATION {"citationID":"UiOVABDT","properties":{"formattedCitation":"(Andrews-Hanna\\uc0\\u31561{}, 2010)","plainCitation":"(Andrews-Hanna</w:instrText>
      </w:r>
      <w:r w:rsidR="00D32415">
        <w:rPr>
          <w:rFonts w:cs="Times New Roman" w:hint="eastAsia"/>
        </w:rPr>
        <w:instrText>等</w:instrText>
      </w:r>
      <w:r w:rsidR="00D32415">
        <w:rPr>
          <w:rFonts w:cs="Times New Roman" w:hint="eastAsia"/>
        </w:rPr>
        <w:instrText>, 2010)","dontUpdate":true,"noteIndex":0},"citationItems":[{"id":"Kxua9dpD/UAQiG5fK","uris":[</w:instrText>
      </w:r>
      <w:r w:rsidR="00D32415">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Pr>
          <w:rFonts w:cs="Times New Roman"/>
        </w:rPr>
        <w:fldChar w:fldCharType="separate"/>
      </w:r>
      <w:r>
        <w:rPr>
          <w:rFonts w:cs="Times New Roman"/>
          <w:kern w:val="0"/>
          <w:szCs w:val="24"/>
        </w:rPr>
        <w:t>Andrews-Hanna</w:t>
      </w:r>
      <w:r>
        <w:rPr>
          <w:rFonts w:cs="Times New Roman"/>
          <w:kern w:val="0"/>
          <w:szCs w:val="24"/>
        </w:rPr>
        <w:t>等</w:t>
      </w:r>
      <w:r>
        <w:rPr>
          <w:rFonts w:cs="Times New Roman" w:hint="eastAsia"/>
          <w:kern w:val="0"/>
          <w:szCs w:val="24"/>
        </w:rPr>
        <w:t>(</w:t>
      </w:r>
      <w:r>
        <w:rPr>
          <w:rFonts w:cs="Times New Roman"/>
          <w:kern w:val="0"/>
          <w:szCs w:val="24"/>
        </w:rPr>
        <w:t>2010)</w:t>
      </w:r>
      <w:r>
        <w:rPr>
          <w:rFonts w:cs="Times New Roman"/>
        </w:rPr>
        <w:fldChar w:fldCharType="end"/>
      </w:r>
      <w:bookmarkEnd w:id="5"/>
      <w:r>
        <w:rPr>
          <w:rFonts w:cs="Times New Roman"/>
        </w:rPr>
        <w:t>发现，</w:t>
      </w:r>
      <w:r>
        <w:rPr>
          <w:rFonts w:cs="Times New Roman"/>
        </w:rPr>
        <w:t>DMN</w:t>
      </w:r>
      <w:r>
        <w:rPr>
          <w:rFonts w:cs="Times New Roman"/>
        </w:rPr>
        <w:t>很重要的一个功能在于自我参照加工。</w:t>
      </w:r>
      <w:r w:rsidR="00447A8E">
        <w:rPr>
          <w:rFonts w:cs="Times New Roman" w:hint="eastAsia"/>
        </w:rPr>
        <w:t>比如</w:t>
      </w:r>
      <w:r>
        <w:rPr>
          <w:rFonts w:cs="Times New Roman"/>
        </w:rPr>
        <w:t>当人们在进行</w:t>
      </w:r>
      <w:r w:rsidR="001A5A5D">
        <w:rPr>
          <w:rFonts w:cs="Times New Roman"/>
        </w:rPr>
        <w:t>没有</w:t>
      </w:r>
      <w:r>
        <w:rPr>
          <w:rFonts w:cs="Times New Roman"/>
        </w:rPr>
        <w:t>特</w:t>
      </w:r>
      <w:r w:rsidR="001A5A5D">
        <w:rPr>
          <w:rFonts w:cs="Times New Roman" w:hint="eastAsia"/>
        </w:rPr>
        <w:t>别</w:t>
      </w:r>
      <w:r w:rsidR="001A5A5D">
        <w:rPr>
          <w:rFonts w:ascii="Segoe UI Symbol" w:hAnsi="Segoe UI Symbol" w:cs="Segoe UI Symbol" w:hint="eastAsia"/>
        </w:rPr>
        <w:t>指</w:t>
      </w:r>
      <w:r>
        <w:rPr>
          <w:rFonts w:cs="Times New Roman"/>
        </w:rPr>
        <w:t>定</w:t>
      </w:r>
      <w:r w:rsidR="001A5A5D">
        <w:rPr>
          <w:rFonts w:cs="Times New Roman" w:hint="eastAsia"/>
        </w:rPr>
        <w:t>的</w:t>
      </w:r>
      <w:r>
        <w:rPr>
          <w:rFonts w:cs="Times New Roman"/>
        </w:rPr>
        <w:t>任务时，</w:t>
      </w:r>
      <w:r w:rsidR="001A5A5D">
        <w:rPr>
          <w:rFonts w:cs="Times New Roman" w:hint="eastAsia"/>
        </w:rPr>
        <w:t>仍</w:t>
      </w:r>
      <w:r>
        <w:rPr>
          <w:rFonts w:cs="Times New Roman"/>
        </w:rPr>
        <w:t>可能更多地回想与自己有关的信息，如自传体记忆等</w:t>
      </w:r>
      <w:r w:rsidR="006A14B8">
        <w:rPr>
          <w:rFonts w:cs="Times New Roman" w:hint="eastAsia"/>
        </w:rPr>
        <w:t>现象的存在</w:t>
      </w:r>
      <w:r>
        <w:rPr>
          <w:rFonts w:cs="Times New Roman"/>
        </w:rPr>
        <w:t>。</w:t>
      </w:r>
      <w:r>
        <w:rPr>
          <w:rFonts w:cs="Times New Roman" w:hint="eastAsia"/>
        </w:rPr>
        <w:t>通过对</w:t>
      </w:r>
      <w:proofErr w:type="gramStart"/>
      <w:r>
        <w:rPr>
          <w:rFonts w:cs="Times New Roman" w:hint="eastAsia"/>
        </w:rPr>
        <w:t>脑网络</w:t>
      </w:r>
      <w:proofErr w:type="gramEnd"/>
      <w:r>
        <w:rPr>
          <w:rFonts w:cs="Times New Roman" w:hint="eastAsia"/>
        </w:rPr>
        <w:t>的分析，</w:t>
      </w:r>
      <w:r w:rsidR="004E7750">
        <w:rPr>
          <w:rFonts w:cs="Times New Roman"/>
        </w:rPr>
        <w:fldChar w:fldCharType="begin"/>
      </w:r>
      <w:r w:rsidR="00D32415">
        <w:rPr>
          <w:rFonts w:cs="Times New Roman" w:hint="eastAsia"/>
        </w:rPr>
        <w:instrText xml:space="preserve"> ADDIN ZOTERO_ITEM CSL_CITATION {"citationID":"Jvx7uhz1","properties":{"formattedCitation":"(Andrews-Hanna\\uc0\\u31561{}, 2010)","plainCitation":"(Andrews-Hanna</w:instrText>
      </w:r>
      <w:r w:rsidR="00D32415">
        <w:rPr>
          <w:rFonts w:cs="Times New Roman" w:hint="eastAsia"/>
        </w:rPr>
        <w:instrText>等</w:instrText>
      </w:r>
      <w:r w:rsidR="00D32415">
        <w:rPr>
          <w:rFonts w:cs="Times New Roman" w:hint="eastAsia"/>
        </w:rPr>
        <w:instrText>, 2010)","dontUpdate":true,"noteIndex":0},"citationItems":[{"id":"Kxua9dpD/UAQiG5fK","uris":[</w:instrText>
      </w:r>
      <w:r w:rsidR="00D32415">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004E7750">
        <w:rPr>
          <w:rFonts w:cs="Times New Roman"/>
        </w:rPr>
        <w:fldChar w:fldCharType="separate"/>
      </w:r>
      <w:r w:rsidR="004E7750">
        <w:rPr>
          <w:rFonts w:cs="Times New Roman"/>
          <w:kern w:val="0"/>
          <w:szCs w:val="24"/>
        </w:rPr>
        <w:t>Andrews-Hanna</w:t>
      </w:r>
      <w:r w:rsidR="004E7750">
        <w:rPr>
          <w:rFonts w:cs="Times New Roman"/>
          <w:kern w:val="0"/>
          <w:szCs w:val="24"/>
        </w:rPr>
        <w:t>等</w:t>
      </w:r>
      <w:r w:rsidR="004E7750">
        <w:rPr>
          <w:rFonts w:cs="Times New Roman" w:hint="eastAsia"/>
          <w:kern w:val="0"/>
          <w:szCs w:val="24"/>
        </w:rPr>
        <w:t>(</w:t>
      </w:r>
      <w:r w:rsidR="004E7750">
        <w:rPr>
          <w:rFonts w:cs="Times New Roman"/>
          <w:kern w:val="0"/>
          <w:szCs w:val="24"/>
        </w:rPr>
        <w:t>2010)</w:t>
      </w:r>
      <w:r w:rsidR="004E7750">
        <w:rPr>
          <w:rFonts w:cs="Times New Roman"/>
        </w:rPr>
        <w:fldChar w:fldCharType="end"/>
      </w:r>
      <w:r>
        <w:rPr>
          <w:rFonts w:cs="Times New Roman" w:hint="eastAsia"/>
        </w:rPr>
        <w:t>推断</w:t>
      </w:r>
      <w:r>
        <w:rPr>
          <w:rFonts w:cs="Times New Roman"/>
        </w:rPr>
        <w:t>，</w:t>
      </w:r>
      <w:r>
        <w:rPr>
          <w:rFonts w:cs="Times New Roman"/>
        </w:rPr>
        <w:t>DMN</w:t>
      </w:r>
      <w:r>
        <w:rPr>
          <w:rFonts w:cs="Times New Roman"/>
        </w:rPr>
        <w:t>中包含至少两种不同的功能，由后扣带回</w:t>
      </w:r>
      <w:r>
        <w:rPr>
          <w:rFonts w:cs="Times New Roman"/>
        </w:rPr>
        <w:t>PCC</w:t>
      </w:r>
      <w:r>
        <w:rPr>
          <w:rFonts w:cs="Times New Roman"/>
        </w:rPr>
        <w:t>和内侧前额叶前部</w:t>
      </w:r>
      <w:r w:rsidR="00A345C7">
        <w:rPr>
          <w:rFonts w:cs="Times New Roman" w:hint="eastAsia"/>
        </w:rPr>
        <w:t>组成</w:t>
      </w:r>
      <w:r>
        <w:rPr>
          <w:rFonts w:cs="Times New Roman"/>
        </w:rPr>
        <w:t>的中央网络</w:t>
      </w:r>
      <w:r w:rsidR="00C92CCA">
        <w:rPr>
          <w:rFonts w:cs="Times New Roman" w:hint="eastAsia"/>
        </w:rPr>
        <w:t>则</w:t>
      </w:r>
      <w:r>
        <w:rPr>
          <w:rFonts w:cs="Times New Roman"/>
        </w:rPr>
        <w:t>主要</w:t>
      </w:r>
      <w:r w:rsidR="00C92CCA">
        <w:rPr>
          <w:rFonts w:cs="Times New Roman" w:hint="eastAsia"/>
        </w:rPr>
        <w:t>执行</w:t>
      </w:r>
      <w:r>
        <w:rPr>
          <w:rFonts w:cs="Times New Roman"/>
        </w:rPr>
        <w:t>人们进行自我相关的情绪加工</w:t>
      </w:r>
      <w:r w:rsidR="00C92CCA">
        <w:rPr>
          <w:rFonts w:cs="Times New Roman" w:hint="eastAsia"/>
        </w:rPr>
        <w:t>的功能</w:t>
      </w:r>
      <w:r>
        <w:rPr>
          <w:rFonts w:cs="Times New Roman"/>
        </w:rPr>
        <w:t>。这一结论在后续的研究中为其他研究者所支持</w:t>
      </w:r>
      <w:r w:rsidR="008B60C0">
        <w:rPr>
          <w:rFonts w:cs="Times New Roman"/>
        </w:rPr>
        <w:fldChar w:fldCharType="begin"/>
      </w:r>
      <w:r w:rsidR="008B60C0">
        <w:rPr>
          <w:rFonts w:cs="Times New Roman"/>
        </w:rPr>
        <w:instrText xml:space="preserve"> ADDIN ZOTERO_ITEM CSL_CITATION {"citationID":"22aqTGfE","properties":{"formattedCitation":"(Qin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sidR="008B60C0">
        <w:rPr>
          <w:rFonts w:cs="Times New Roman"/>
        </w:rPr>
        <w:fldChar w:fldCharType="separate"/>
      </w:r>
      <w:r w:rsidR="008B60C0" w:rsidRPr="008B60C0">
        <w:rPr>
          <w:rFonts w:cs="Times New Roman"/>
        </w:rPr>
        <w:t>(Qin &amp; Northoff, 2011)</w:t>
      </w:r>
      <w:r w:rsidR="008B60C0">
        <w:rPr>
          <w:rFonts w:cs="Times New Roman"/>
        </w:rPr>
        <w:fldChar w:fldCharType="end"/>
      </w:r>
      <w:r>
        <w:rPr>
          <w:rFonts w:cs="Times New Roman"/>
        </w:rPr>
        <w:t>。直接比较自我参照加工</w:t>
      </w:r>
      <w:r w:rsidR="00FC754C">
        <w:rPr>
          <w:rFonts w:cs="Times New Roman" w:hint="eastAsia"/>
        </w:rPr>
        <w:t>的激活脑区</w:t>
      </w:r>
      <w:r>
        <w:rPr>
          <w:rFonts w:cs="Times New Roman"/>
        </w:rPr>
        <w:t>与</w:t>
      </w:r>
      <w:r>
        <w:rPr>
          <w:rFonts w:cs="Times New Roman"/>
        </w:rPr>
        <w:t>DMN</w:t>
      </w:r>
      <w:r>
        <w:rPr>
          <w:rFonts w:cs="Times New Roman"/>
        </w:rPr>
        <w:t>的研究也表明，自我参照加工与</w:t>
      </w:r>
      <w:r>
        <w:rPr>
          <w:rFonts w:cs="Times New Roman"/>
        </w:rPr>
        <w:t>DMN</w:t>
      </w:r>
      <w:r>
        <w:rPr>
          <w:rFonts w:cs="Times New Roman"/>
        </w:rPr>
        <w:t>均激活了</w:t>
      </w:r>
      <w:proofErr w:type="spellStart"/>
      <w:r>
        <w:rPr>
          <w:rFonts w:cs="Times New Roman"/>
        </w:rPr>
        <w:t>pgACC</w:t>
      </w:r>
      <w:proofErr w:type="spellEnd"/>
      <w:r>
        <w:rPr>
          <w:rFonts w:cs="Times New Roman"/>
        </w:rPr>
        <w:t>这个脑区，进一步强化了自我参照与</w:t>
      </w:r>
      <w:r>
        <w:rPr>
          <w:rFonts w:cs="Times New Roman"/>
        </w:rPr>
        <w:t>DMN</w:t>
      </w:r>
      <w:r>
        <w:rPr>
          <w:rFonts w:cs="Times New Roman"/>
        </w:rPr>
        <w:t>密切相关这一观点</w:t>
      </w:r>
      <w:r>
        <w:rPr>
          <w:rFonts w:cs="Times New Roman"/>
        </w:rPr>
        <w:fldChar w:fldCharType="begin"/>
      </w:r>
      <w:r>
        <w:rPr>
          <w:rFonts w:cs="Times New Roman"/>
        </w:rPr>
        <w:instrText xml:space="preserve"> ADDIN ZOTERO_ITEM CSL_CITATION {"citationID":"vPjd7pCF","properties":{"formattedCitation":"(Qin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Pr>
          <w:rFonts w:cs="Times New Roman"/>
        </w:rPr>
        <w:fldChar w:fldCharType="separate"/>
      </w:r>
      <w:r>
        <w:rPr>
          <w:rFonts w:cs="Times New Roman"/>
        </w:rPr>
        <w:t xml:space="preserve">(Qin &amp; </w:t>
      </w:r>
      <w:proofErr w:type="spellStart"/>
      <w:r>
        <w:rPr>
          <w:rFonts w:cs="Times New Roman"/>
        </w:rPr>
        <w:t>Northoff</w:t>
      </w:r>
      <w:proofErr w:type="spellEnd"/>
      <w:r>
        <w:rPr>
          <w:rFonts w:cs="Times New Roman"/>
        </w:rPr>
        <w:t>, 2011)</w:t>
      </w:r>
      <w:r>
        <w:rPr>
          <w:rFonts w:cs="Times New Roman"/>
        </w:rPr>
        <w:fldChar w:fldCharType="end"/>
      </w:r>
      <w:r>
        <w:rPr>
          <w:rFonts w:cs="Times New Roman"/>
        </w:rPr>
        <w:t>。此外，由于自动化元分析平台如</w:t>
      </w:r>
      <w:proofErr w:type="spellStart"/>
      <w:r>
        <w:rPr>
          <w:rFonts w:cs="Times New Roman"/>
        </w:rPr>
        <w:t>Neurosynth</w:t>
      </w:r>
      <w:proofErr w:type="spellEnd"/>
      <w:r>
        <w:rPr>
          <w:rFonts w:cs="Times New Roman"/>
        </w:rPr>
        <w:t>的出现</w:t>
      </w:r>
      <w:r>
        <w:rPr>
          <w:rFonts w:cs="Times New Roman"/>
        </w:rPr>
        <w:fldChar w:fldCharType="begin"/>
      </w:r>
      <w:r>
        <w:rPr>
          <w:rFonts w:cs="Times New Roman" w:hint="eastAsia"/>
        </w:rPr>
        <w:instrText xml:space="preserve"> ADDIN ZOTERO_ITEM CSL_CITATION {"citationID":"DgGGseki","properties":{"formattedCitation":"(Yarkoni\\uc0\\u31561{}, 2011)","plainCitation":"(Yarkoni</w:instrText>
      </w:r>
      <w:r>
        <w:rPr>
          <w:rFonts w:cs="Times New Roman" w:hint="eastAsia"/>
        </w:rPr>
        <w:instrText>等</w:instrText>
      </w:r>
      <w:r>
        <w:rPr>
          <w:rFonts w:cs="Times New Roman" w:hint="eastAsia"/>
        </w:rPr>
        <w:instrText>, 2011)","noteIndex":0},"citationItems":[{"id":42,"uris":["http://zotero.org/users/9459883/items/PRQEH4DQ</w:instrText>
      </w:r>
      <w:r>
        <w:rPr>
          <w:rFonts w:cs="Times New Roman"/>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Pr>
          <w:rFonts w:cs="Times New Roman"/>
        </w:rPr>
        <w:fldChar w:fldCharType="separate"/>
      </w:r>
      <w:r>
        <w:rPr>
          <w:rFonts w:cs="Times New Roman"/>
          <w:kern w:val="0"/>
          <w:szCs w:val="24"/>
        </w:rPr>
        <w:t>(Yarkoni</w:t>
      </w:r>
      <w:r>
        <w:rPr>
          <w:rFonts w:cs="Times New Roman"/>
          <w:kern w:val="0"/>
          <w:szCs w:val="24"/>
        </w:rPr>
        <w:t>等</w:t>
      </w:r>
      <w:r>
        <w:rPr>
          <w:rFonts w:cs="Times New Roman"/>
          <w:kern w:val="0"/>
          <w:szCs w:val="24"/>
        </w:rPr>
        <w:t>, 2011)</w:t>
      </w:r>
      <w:r>
        <w:rPr>
          <w:rFonts w:cs="Times New Roman"/>
        </w:rPr>
        <w:fldChar w:fldCharType="end"/>
      </w:r>
      <w:r>
        <w:rPr>
          <w:rFonts w:cs="Times New Roman"/>
        </w:rPr>
        <w:t>，研究者可以通过自动抓取关键词与大脑坐标，通过坐标与关键词共同出现的频率来推断脑区与认知过程的关系。这一逆向推理的工具有助于解释大脑的功能，同时也让</w:t>
      </w:r>
      <w:r>
        <w:rPr>
          <w:rFonts w:cs="Times New Roman"/>
        </w:rPr>
        <w:t>DMN</w:t>
      </w:r>
      <w:r>
        <w:rPr>
          <w:rFonts w:cs="Times New Roman"/>
        </w:rPr>
        <w:t>可能包含自我参照加工这一观点进一步强化。</w:t>
      </w:r>
    </w:p>
    <w:p w14:paraId="2DA23C1A" w14:textId="77777777" w:rsidR="00A83847" w:rsidRDefault="00A83847">
      <w:pPr>
        <w:ind w:firstLineChars="200" w:firstLine="420"/>
        <w:rPr>
          <w:rFonts w:cs="Times New Roman"/>
        </w:rPr>
      </w:pPr>
    </w:p>
    <w:p w14:paraId="43E879E7"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主旨句：自我参照加工与</w:t>
      </w:r>
      <w:r>
        <w:rPr>
          <w:rFonts w:cs="Times New Roman" w:hint="eastAsia"/>
          <w:i/>
          <w:iCs/>
          <w:highlight w:val="lightGray"/>
        </w:rPr>
        <w:t>精神疾病</w:t>
      </w:r>
      <w:r>
        <w:rPr>
          <w:rFonts w:cs="Times New Roman"/>
          <w:highlight w:val="lightGray"/>
        </w:rPr>
        <w:t>】</w:t>
      </w:r>
    </w:p>
    <w:p w14:paraId="3EE5D78F" w14:textId="4FC1583D" w:rsidR="00A83847" w:rsidRDefault="00F15A7D" w:rsidP="006E1530">
      <w:pPr>
        <w:ind w:firstLineChars="150" w:firstLine="315"/>
        <w:rPr>
          <w:rFonts w:ascii="华文楷体" w:hAnsi="华文楷体"/>
        </w:rPr>
      </w:pPr>
      <w:r>
        <w:rPr>
          <w:rFonts w:cs="Times New Roman" w:hint="eastAsia"/>
        </w:rPr>
        <w:t>DMN</w:t>
      </w:r>
      <w:r>
        <w:rPr>
          <w:rFonts w:cs="Times New Roman" w:hint="eastAsia"/>
        </w:rPr>
        <w:t>中包含自我参照加工的这一观点不仅在认知神经科学中广泛传播，也对精神疾病研究产生了重要的影响。</w:t>
      </w:r>
      <w:r>
        <w:rPr>
          <w:rFonts w:hint="eastAsia"/>
        </w:rPr>
        <w:t>研究表明，自我参照相关脑区的功能异常可能导致精神疾病，</w:t>
      </w:r>
      <w:r>
        <w:rPr>
          <w:rFonts w:cs="Times New Roman"/>
        </w:rPr>
        <w:t>比如抑郁症</w:t>
      </w:r>
      <w:r>
        <w:rPr>
          <w:rFonts w:cs="Times New Roman"/>
        </w:rPr>
        <w:fldChar w:fldCharType="begin"/>
      </w:r>
      <w:r>
        <w:rPr>
          <w:rFonts w:cs="Times New Roman" w:hint="eastAsia"/>
        </w:rPr>
        <w:instrText xml:space="preserve"> ADDIN ZOTERO_ITEM CSL_CITATION {"citationID":"kvZ212Bu","properties":{"formattedCitation":"(Sheline\\uc0\\u31561{}, 2009)","plainCitation":"(Sheline</w:instrText>
      </w:r>
      <w:r>
        <w:rPr>
          <w:rFonts w:cs="Times New Roman" w:hint="eastAsia"/>
        </w:rPr>
        <w:instrText>等</w:instrText>
      </w:r>
      <w:r>
        <w:rPr>
          <w:rFonts w:cs="Times New Roman" w:hint="eastAsia"/>
        </w:rPr>
        <w:instrText>, 2009)","noteIndex":0},"citationItems":[{"id":174,"uris":["http://zotero.org/users/9459883/items/GUP48HS</w:instrText>
      </w:r>
      <w:r>
        <w:rPr>
          <w:rFonts w:cs="Times New Roman"/>
        </w:rPr>
        <w:instrText xml:space="preserve">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E."}],"issued":{"date-parts":[["2009",2,10]]},"citation-key":"shelineDefaultModeNetwork2009"}}],"schema":"https://github.com/citation-style-language/schema/raw/master/csl-citation.json"} </w:instrText>
      </w:r>
      <w:r>
        <w:rPr>
          <w:rFonts w:cs="Times New Roman"/>
        </w:rPr>
        <w:fldChar w:fldCharType="separate"/>
      </w:r>
      <w:r>
        <w:rPr>
          <w:rFonts w:cs="Times New Roman"/>
          <w:kern w:val="0"/>
          <w:szCs w:val="24"/>
        </w:rPr>
        <w:t>(Sheline</w:t>
      </w:r>
      <w:r>
        <w:rPr>
          <w:rFonts w:cs="Times New Roman"/>
          <w:kern w:val="0"/>
          <w:szCs w:val="24"/>
        </w:rPr>
        <w:t>等</w:t>
      </w:r>
      <w:r>
        <w:rPr>
          <w:rFonts w:cs="Times New Roman"/>
          <w:kern w:val="0"/>
          <w:szCs w:val="24"/>
        </w:rPr>
        <w:t>, 2009)</w:t>
      </w:r>
      <w:r>
        <w:rPr>
          <w:rFonts w:cs="Times New Roman"/>
        </w:rPr>
        <w:fldChar w:fldCharType="end"/>
      </w:r>
      <w:r>
        <w:rPr>
          <w:rFonts w:cs="Times New Roman"/>
        </w:rPr>
        <w:t>，精神分裂症</w:t>
      </w:r>
      <w:r>
        <w:rPr>
          <w:rFonts w:cs="Times New Roman"/>
        </w:rPr>
        <w:fldChar w:fldCharType="begin"/>
      </w:r>
      <w:r>
        <w:rPr>
          <w:rFonts w:cs="Times New Roman" w:hint="eastAsia"/>
        </w:rPr>
        <w:instrText xml:space="preserve"> ADDIN ZOTERO_ITEM CSL_CITATION {"citationID":"baoJ1PWB","properties":{"formattedCitation":"(van der Meer\\uc0\\u31561{}, 2010)","plainCitation":"(van der Meer</w:instrText>
      </w:r>
      <w:r>
        <w:rPr>
          <w:rFonts w:cs="Times New Roman" w:hint="eastAsia"/>
        </w:rPr>
        <w:instrText>等</w:instrText>
      </w:r>
      <w:r>
        <w:rPr>
          <w:rFonts w:cs="Times New Roman" w:hint="eastAsia"/>
        </w:rPr>
        <w:instrText>, 2010)","noteIndex":0},"citationItems":[{"id":290,"uris":["http://zotero.org/users/9459883/ite</w:instrText>
      </w:r>
      <w:r>
        <w:rPr>
          <w:rFonts w:cs="Times New Roman"/>
        </w:rPr>
        <w:instrText xml:space="preserv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S."}],"issued":{"date-parts":[["2010",5]]},"citation-key":"vandermeerSelfreflectionBrainTheoretical2010"}}],"schema":"https://github.com/citation-style-language/schema/raw/master/csl-citation.json"} </w:instrText>
      </w:r>
      <w:r>
        <w:rPr>
          <w:rFonts w:cs="Times New Roman"/>
        </w:rPr>
        <w:fldChar w:fldCharType="separate"/>
      </w:r>
      <w:r>
        <w:rPr>
          <w:rFonts w:cs="Times New Roman"/>
          <w:kern w:val="0"/>
          <w:szCs w:val="24"/>
        </w:rPr>
        <w:t>(van der Meer</w:t>
      </w:r>
      <w:r>
        <w:rPr>
          <w:rFonts w:cs="Times New Roman"/>
          <w:kern w:val="0"/>
          <w:szCs w:val="24"/>
        </w:rPr>
        <w:t>等</w:t>
      </w:r>
      <w:r>
        <w:rPr>
          <w:rFonts w:cs="Times New Roman"/>
          <w:kern w:val="0"/>
          <w:szCs w:val="24"/>
        </w:rPr>
        <w:t>, 2010)</w:t>
      </w:r>
      <w:r>
        <w:rPr>
          <w:rFonts w:cs="Times New Roman"/>
        </w:rPr>
        <w:fldChar w:fldCharType="end"/>
      </w:r>
      <w:r>
        <w:rPr>
          <w:rFonts w:cs="Times New Roman"/>
        </w:rPr>
        <w:t>，自闭症</w:t>
      </w:r>
      <w:r>
        <w:rPr>
          <w:rFonts w:cs="Times New Roman"/>
        </w:rPr>
        <w:fldChar w:fldCharType="begin"/>
      </w:r>
      <w:r>
        <w:rPr>
          <w:rFonts w:cs="Times New Roman" w:hint="eastAsia"/>
        </w:rPr>
        <w:instrText xml:space="preserve"> ADDIN ZOTERO_ITEM CSL_CITATION {"citationID":"vHtSfYzU","properties":{"formattedCitation":"(Padmanabhan\\uc0\\u31561{}, 2017)","plainCitation":"(Padmanabhan</w:instrText>
      </w:r>
      <w:r>
        <w:rPr>
          <w:rFonts w:cs="Times New Roman" w:hint="eastAsia"/>
        </w:rPr>
        <w:instrText>等</w:instrText>
      </w:r>
      <w:r>
        <w:rPr>
          <w:rFonts w:cs="Times New Roman" w:hint="eastAsia"/>
        </w:rPr>
        <w:instrText>, 2017)","noteIndex":0},"citationItems":[{"id":196,"uris":["http://zotero.org/users/9459883/items</w:instrText>
      </w:r>
      <w:r>
        <w:rPr>
          <w:rFonts w:cs="Times New Roman"/>
        </w:rPr>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Pr>
          <w:rFonts w:cs="Times New Roman"/>
        </w:rPr>
        <w:fldChar w:fldCharType="separate"/>
      </w:r>
      <w:r>
        <w:rPr>
          <w:rFonts w:cs="Times New Roman"/>
          <w:kern w:val="0"/>
          <w:szCs w:val="24"/>
        </w:rPr>
        <w:t>(Padmanabhan</w:t>
      </w:r>
      <w:r>
        <w:rPr>
          <w:rFonts w:cs="Times New Roman"/>
          <w:kern w:val="0"/>
          <w:szCs w:val="24"/>
        </w:rPr>
        <w:t>等</w:t>
      </w:r>
      <w:r>
        <w:rPr>
          <w:rFonts w:cs="Times New Roman"/>
          <w:kern w:val="0"/>
          <w:szCs w:val="24"/>
        </w:rPr>
        <w:t>, 2017)</w:t>
      </w:r>
      <w:r>
        <w:rPr>
          <w:rFonts w:cs="Times New Roman"/>
        </w:rPr>
        <w:fldChar w:fldCharType="end"/>
      </w:r>
      <w:r>
        <w:rPr>
          <w:rFonts w:cs="Times New Roman"/>
        </w:rPr>
        <w:t>。</w:t>
      </w:r>
      <w:r>
        <w:rPr>
          <w:rFonts w:cs="Times New Roman"/>
          <w:color w:val="000000"/>
        </w:rPr>
        <w:t>拥有抑郁症状的个体更容易回忆起消极的信息，对消极信息进行内隐的优先记忆，并且自我参照参与这种内隐的记忆效果的调节</w:t>
      </w:r>
      <w:r>
        <w:rPr>
          <w:rFonts w:cs="Times New Roman"/>
          <w:color w:val="000000"/>
        </w:rPr>
        <w:fldChar w:fldCharType="begin"/>
      </w:r>
      <w:r>
        <w:rPr>
          <w:rFonts w:cs="Times New Roman"/>
          <w:color w:val="000000"/>
        </w:rPr>
        <w:instrText xml:space="preserve"> ADDIN ZOTERO_ITEM CSL_CITATION {"citationID":"UC44wDrF","properties":{"formattedCitation":"(Gaddy &amp; Ingram, 2014)","plainCitation":"(Gaddy &amp; Ingram, 2014)","noteIndex":0},"citationItems":[{"id":265,"uris":["http://zotero.org/users/9459883/items/FKCWVVE7"],"itemData":{"id":265,"type":"article-journal","abstract":"In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E."}],"issued":{"date-parts":[["2014",7]]},"citation-key":"gaddyMetaanalyticReviewMoodcongruent2014"}}],"schema":"https://github.com/citation-style-language/schema/raw/master/csl-citation.json"} </w:instrText>
      </w:r>
      <w:r>
        <w:rPr>
          <w:rFonts w:cs="Times New Roman"/>
          <w:color w:val="000000"/>
        </w:rPr>
        <w:fldChar w:fldCharType="separate"/>
      </w:r>
      <w:r>
        <w:rPr>
          <w:rFonts w:cs="Times New Roman"/>
        </w:rPr>
        <w:t>(Gaddy &amp; Ingram, 2014)</w:t>
      </w:r>
      <w:r>
        <w:rPr>
          <w:rFonts w:cs="Times New Roman"/>
          <w:color w:val="000000"/>
        </w:rPr>
        <w:fldChar w:fldCharType="end"/>
      </w:r>
      <w:r>
        <w:rPr>
          <w:rFonts w:cs="Times New Roman"/>
          <w:color w:val="000000"/>
        </w:rPr>
        <w:t>。反刍则能够预测抑郁的发生以及加剧抑郁症状</w:t>
      </w:r>
      <w:r>
        <w:rPr>
          <w:rFonts w:ascii="华文楷体" w:hAnsi="华文楷体" w:hint="eastAsia"/>
          <w:color w:val="000000"/>
        </w:rPr>
        <w:t>，如果结合反刍思维与消极认知方式的相互作用则可预测抑郁症状的持续时间</w:t>
      </w:r>
      <w:r>
        <w:rPr>
          <w:rFonts w:cs="Times New Roman"/>
          <w:color w:val="000000"/>
        </w:rPr>
        <w:fldChar w:fldCharType="begin"/>
      </w:r>
      <w:r>
        <w:rPr>
          <w:rFonts w:cs="Times New Roman" w:hint="eastAsia"/>
          <w:color w:val="000000"/>
        </w:rPr>
        <w:instrText xml:space="preserve"> ADDIN ZOTERO_ITEM CSL_CITATION {"citationID":"lmtN7xOk","properties":{"formattedCitation":"(Nolen-Hoeksema\\uc0\\u31561{}, 2008; Zhou\\uc0\\u31561{}, 2020)","plainCitation":"(Nolen-Hoeksema</w:instrText>
      </w:r>
      <w:r>
        <w:rPr>
          <w:rFonts w:cs="Times New Roman" w:hint="eastAsia"/>
          <w:color w:val="000000"/>
        </w:rPr>
        <w:instrText>等</w:instrText>
      </w:r>
      <w:r>
        <w:rPr>
          <w:rFonts w:cs="Times New Roman" w:hint="eastAsia"/>
          <w:color w:val="000000"/>
        </w:rPr>
        <w:instrText>, 2008; Zhou</w:instrText>
      </w:r>
      <w:r>
        <w:rPr>
          <w:rFonts w:cs="Times New Roman" w:hint="eastAsia"/>
          <w:color w:val="000000"/>
        </w:rPr>
        <w:instrText>等</w:instrText>
      </w:r>
      <w:r>
        <w:rPr>
          <w:rFonts w:cs="Times New Roman" w:hint="eastAsia"/>
          <w:color w:val="000000"/>
        </w:rPr>
        <w:instrText>, 2020)","noteIndex":0},"citationItems":[{"id":271,</w:instrText>
      </w:r>
      <w:r>
        <w:rPr>
          <w:rFonts w:cs="Times New Roman"/>
          <w:color w:val="000000"/>
        </w:rPr>
        <w:instrText xml:space="preserve">"uris":["http://zotero.org/users/9459883/items/IKHF7MUE"],"itemData":{"id":271,"type":"article-journal","abstract":"The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E."},{"family":"Lyubomirsky","given":"Sonja"}],"issued":{"date-parts":[["2008"]]},"citation-key":"nolen-hoeksemaRethinkingRumination2008"}},{"id":208,"uris":["http://zotero.org/users/9459883/items/A88BHGJC"],"itemData":{"id":208,"type":"article-journal","abstract":"Rumination is strongly and consistently correlated with depression. Although multiple studies have explored the neural correlates of rumination, ﬁndings have been inconsistent and the mechanisms underlying rumination remain elusive. Functional brain imaging studies have identiﬁed areas in the default mode network (DMN) that appear to be critically involved in ruminative processes. However, a meta-analysis to synthesize the ﬁndings of brain regions underlying rumination is currently lacking. Here, we conducted a meta-analysis consisting of experimental tasks that investigate rumination by using Signed Differential Mapping of 14 fMRI studies comprising 286 healthy participants. Furthermore, rather than treat the DMN as a unitary network, we examined the contribution of three DMN subsystems to rumination. Results conﬁrm the suspected association between rumination and DMN activation, speciﬁcally implicating the DMN core regions and the dorsal medial prefrontal cortex subsystem. Based on these ﬁndings, we suggest a hypothesis of how DMN regions support rumination and present the implications of this model for treating major depressive disorder characterized by rumination.","call-number":"6.556","container-title":"NeuroImage","DOI":"10.1016/j.neuroimage.2019.116287","ISSN":"10538119","journalAbbreviation":"NeuroImage","language":"en","page":"116287","source":"1","title":"Rumination and the default mode network: Meta-analysis of brain imaging studies and implications for depression","title-short":"Rumination and the default mode network","volume":"206","author":[{"family":"Zhou","given":"Hui-Xia"},{"family":"Chen","given":"Xiao"},{"family":"Shen","given":"Yang-Qian"},{"family":"Li","given":"Le"},{"family":"Chen","given":"Ning-Xuan"},{"family":"Zhu","given":"Zhi-Chen"},{"family":"Castellanos","given":"Francisco Xavier"},{"family":"Yan","given":"Chao-Gan"}],"issued":{"date-parts":[["2020",2]]},"citation-key":"zhouRuminationDefaultMode2020"}}],"schema":"https://github.com/citation-style-language/schema/raw/master/csl-citation.json"} </w:instrText>
      </w:r>
      <w:r>
        <w:rPr>
          <w:rFonts w:cs="Times New Roman"/>
          <w:color w:val="000000"/>
        </w:rPr>
        <w:fldChar w:fldCharType="separate"/>
      </w:r>
      <w:r>
        <w:rPr>
          <w:rFonts w:cs="Times New Roman"/>
          <w:kern w:val="0"/>
          <w:szCs w:val="24"/>
        </w:rPr>
        <w:t>(Nolen-Hoeksema</w:t>
      </w:r>
      <w:r>
        <w:rPr>
          <w:rFonts w:cs="Times New Roman"/>
          <w:kern w:val="0"/>
          <w:szCs w:val="24"/>
        </w:rPr>
        <w:t>等</w:t>
      </w:r>
      <w:r>
        <w:rPr>
          <w:rFonts w:cs="Times New Roman"/>
          <w:kern w:val="0"/>
          <w:szCs w:val="24"/>
        </w:rPr>
        <w:t>, 2008; Zhou</w:t>
      </w:r>
      <w:r>
        <w:rPr>
          <w:rFonts w:cs="Times New Roman"/>
          <w:kern w:val="0"/>
          <w:szCs w:val="24"/>
        </w:rPr>
        <w:t>等</w:t>
      </w:r>
      <w:r>
        <w:rPr>
          <w:rFonts w:cs="Times New Roman"/>
          <w:kern w:val="0"/>
          <w:szCs w:val="24"/>
        </w:rPr>
        <w:t>, 2020)</w:t>
      </w:r>
      <w:r>
        <w:rPr>
          <w:rFonts w:cs="Times New Roman"/>
          <w:color w:val="000000"/>
        </w:rPr>
        <w:fldChar w:fldCharType="end"/>
      </w:r>
      <w:r>
        <w:rPr>
          <w:rFonts w:ascii="华文楷体" w:hAnsi="华文楷体" w:hint="eastAsia"/>
          <w:color w:val="000000"/>
        </w:rPr>
        <w:t>。因此，自我参照加工在</w:t>
      </w:r>
      <w:r>
        <w:rPr>
          <w:rFonts w:ascii="华文楷体" w:hAnsi="华文楷体" w:hint="eastAsia"/>
        </w:rPr>
        <w:t>跨精神疾病诊断的研究中具有重要意义。</w:t>
      </w:r>
    </w:p>
    <w:p w14:paraId="128B4CFD" w14:textId="77777777" w:rsidR="00A83847" w:rsidRDefault="00A83847">
      <w:pPr>
        <w:ind w:firstLineChars="200" w:firstLine="420"/>
        <w:rPr>
          <w:rFonts w:cs="Times New Roman"/>
          <w:highlight w:val="lightGray"/>
        </w:rPr>
      </w:pPr>
    </w:p>
    <w:p w14:paraId="051536B1"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w:t>
      </w:r>
      <w:r>
        <w:rPr>
          <w:rFonts w:cs="Times New Roman" w:hint="eastAsia"/>
          <w:i/>
          <w:iCs/>
          <w:highlight w:val="lightGray"/>
        </w:rPr>
        <w:t>的操作化定义</w:t>
      </w:r>
      <w:r>
        <w:rPr>
          <w:rFonts w:cs="Times New Roman"/>
          <w:highlight w:val="lightGray"/>
        </w:rPr>
        <w:t>】</w:t>
      </w:r>
    </w:p>
    <w:p w14:paraId="19DFE14C" w14:textId="6CA37E5C" w:rsidR="00A83847" w:rsidRDefault="005A2F68" w:rsidP="004A3C0D">
      <w:pPr>
        <w:ind w:firstLineChars="200" w:firstLine="420"/>
        <w:rPr>
          <w:rFonts w:cs="Times New Roman"/>
        </w:rPr>
      </w:pPr>
      <w:r>
        <w:rPr>
          <w:rFonts w:cs="Times New Roman" w:hint="eastAsia"/>
        </w:rPr>
        <w:t>值得注意的是，先前被归类为“自我参照加工”的神经成像元分析中，所纳入的实证研究中的刺激材料、任务、被试需要做的反应等方面存在较大的区别。</w:t>
      </w:r>
      <w:r w:rsidR="00D630BC">
        <w:rPr>
          <w:rFonts w:cs="Times New Roman" w:hint="eastAsia"/>
        </w:rPr>
        <w:t>具体而言，在当前的文献中，</w:t>
      </w:r>
      <w:r w:rsidR="00F15A7D">
        <w:rPr>
          <w:rFonts w:cs="Times New Roman" w:hint="eastAsia"/>
        </w:rPr>
        <w:t>“自我参照加工</w:t>
      </w:r>
      <w:r w:rsidR="00662D55">
        <w:rPr>
          <w:rFonts w:cs="Times New Roman" w:hint="eastAsia"/>
        </w:rPr>
        <w:t>”</w:t>
      </w:r>
      <w:proofErr w:type="gramStart"/>
      <w:r w:rsidR="00F15A7D">
        <w:rPr>
          <w:rFonts w:cs="Times New Roman" w:hint="eastAsia"/>
        </w:rPr>
        <w:t>这一构念</w:t>
      </w:r>
      <w:r w:rsidR="00D630BC">
        <w:rPr>
          <w:rFonts w:cs="Times New Roman" w:hint="eastAsia"/>
        </w:rPr>
        <w:t>中</w:t>
      </w:r>
      <w:proofErr w:type="gramEnd"/>
      <w:r w:rsidR="00F15A7D">
        <w:rPr>
          <w:rFonts w:cs="Times New Roman" w:hint="eastAsia"/>
        </w:rPr>
        <w:t>“自我”相关性的定义如何界定？“参照”如何界</w:t>
      </w:r>
      <w:r w:rsidR="00F15A7D">
        <w:rPr>
          <w:rFonts w:cs="Times New Roman" w:hint="eastAsia"/>
        </w:rPr>
        <w:lastRenderedPageBreak/>
        <w:t>定？</w:t>
      </w:r>
      <w:r w:rsidR="00D630BC">
        <w:rPr>
          <w:rFonts w:cs="Times New Roman" w:hint="eastAsia"/>
        </w:rPr>
        <w:t>目前尚无明确的答案。但</w:t>
      </w:r>
      <w:r w:rsidR="00F15A7D">
        <w:rPr>
          <w:rFonts w:cs="Times New Roman" w:hint="eastAsia"/>
        </w:rPr>
        <w:t>这个问题涉及到“自我参照加工”</w:t>
      </w:r>
      <w:proofErr w:type="gramStart"/>
      <w:r w:rsidR="00F15A7D">
        <w:rPr>
          <w:rFonts w:cs="Times New Roman" w:hint="eastAsia"/>
        </w:rPr>
        <w:t>这一构念的</w:t>
      </w:r>
      <w:proofErr w:type="gramEnd"/>
      <w:r w:rsidR="00F15A7D">
        <w:rPr>
          <w:rFonts w:cs="Times New Roman" w:hint="eastAsia"/>
        </w:rPr>
        <w:t>本体论承诺问题，即这一</w:t>
      </w:r>
      <w:proofErr w:type="gramStart"/>
      <w:r w:rsidR="00F15A7D">
        <w:rPr>
          <w:rFonts w:cs="Times New Roman" w:hint="eastAsia"/>
        </w:rPr>
        <w:t>构念是否</w:t>
      </w:r>
      <w:proofErr w:type="gramEnd"/>
      <w:r w:rsidR="00F15A7D">
        <w:rPr>
          <w:rFonts w:cs="Times New Roman" w:hint="eastAsia"/>
        </w:rPr>
        <w:t>代表了某一客观存在的实体</w:t>
      </w:r>
      <w:r w:rsidR="00D630BC">
        <w:rPr>
          <w:rFonts w:cs="Times New Roman" w:hint="eastAsia"/>
        </w:rPr>
        <w:t>(</w:t>
      </w:r>
      <w:r w:rsidR="00D630BC">
        <w:rPr>
          <w:rFonts w:cs="Times New Roman"/>
        </w:rPr>
        <w:t>entity)</w:t>
      </w:r>
      <w:r w:rsidR="00F15A7D">
        <w:rPr>
          <w:rFonts w:cs="Times New Roman" w:hint="eastAsia"/>
        </w:rPr>
        <w:t>。当前研究未对此进行严格地审视。从已有的认知本体论研究结果来看，当前认知科学与认知神经科学中普遍缺乏对</w:t>
      </w:r>
      <w:proofErr w:type="gramStart"/>
      <w:r w:rsidR="00F15A7D">
        <w:rPr>
          <w:rFonts w:cs="Times New Roman" w:hint="eastAsia"/>
        </w:rPr>
        <w:t>心理构念</w:t>
      </w:r>
      <w:r w:rsidR="00302532">
        <w:rPr>
          <w:rFonts w:cs="Times New Roman" w:hint="eastAsia"/>
        </w:rPr>
        <w:t>的</w:t>
      </w:r>
      <w:proofErr w:type="gramEnd"/>
      <w:r w:rsidR="00F15A7D">
        <w:rPr>
          <w:rFonts w:cs="Times New Roman" w:hint="eastAsia"/>
        </w:rPr>
        <w:t>严格</w:t>
      </w:r>
      <w:r w:rsidR="00302532">
        <w:rPr>
          <w:rFonts w:cs="Times New Roman" w:hint="eastAsia"/>
        </w:rPr>
        <w:t>的</w:t>
      </w:r>
      <w:r w:rsidR="00F15A7D">
        <w:rPr>
          <w:rFonts w:cs="Times New Roman" w:hint="eastAsia"/>
        </w:rPr>
        <w:t>审视，导致操作化定义的变异性</w:t>
      </w:r>
      <w:r w:rsidR="00F15A7D">
        <w:rPr>
          <w:rFonts w:cs="Times New Roman"/>
        </w:rPr>
        <w:fldChar w:fldCharType="begin"/>
      </w:r>
      <w:r w:rsidR="00F15A7D">
        <w:rPr>
          <w:rFonts w:cs="Times New Roman" w:hint="eastAsia"/>
        </w:rPr>
        <w:instrText xml:space="preserve"> ADDIN ZOTERO_ITEM CSL_CITATION {"citationID":"4foTWCOU","properties":{"formattedCitation":"(Eisenberg\\uc0\\u31561{}, 2019)","plainCitation":"(Eisenberg</w:instrText>
      </w:r>
      <w:r w:rsidR="00F15A7D">
        <w:rPr>
          <w:rFonts w:cs="Times New Roman" w:hint="eastAsia"/>
        </w:rPr>
        <w:instrText>等</w:instrText>
      </w:r>
      <w:r w:rsidR="00F15A7D">
        <w:rPr>
          <w:rFonts w:cs="Times New Roman" w:hint="eastAsia"/>
        </w:rPr>
        <w:instrText>, 2019)","noteIndex":0},"citationItems":[{"id":387,"uris":["http://zotero.org/users/9459883/items/WVY</w:instrText>
      </w:r>
      <w:r w:rsidR="00F15A7D">
        <w:rPr>
          <w:rFonts w:cs="Times New Roman"/>
        </w:rPr>
        <w:instrText xml:space="preserve">CFVUF"],"itemData":{"id":387,"type":"article-journal","abstract":"Psychological sciences have identified a wealth of cognitive processes and behavioral phenomena, yet struggle to produce cumulative knowledge. Progress is hamstrung by siloed scientific traditions and a focus on explanation over prediction, two issues that are particularly damaging for the study of multifaceted constructs like self-regulation. Here, we derive a psychological ontology from a study of individual differences across a broad range of behavioral tasks, self-report surveys, and self-reported real-world outcomes associated with self-regulation. Though both tasks and surveys putatively measure self-regulation, they show little empirical relationship. Within tasks and surveys, however, the ontology identifies reliable individual traits and reveals opportunities for theoretic synthesis. We then evaluate predictive power of the psychological measurements and find that while surveys modestly and heterogeneously predict real-world outcomes, tasks largely do not. We conclude that self-regulation lacks coherence as a construct, and that data-driven ontologies lay the groundwork for a cumulative psychological science.","call-number":"14.919","container-title":"Nature Communications","DOI":"10.1038/s41467-019-10301-1","ISSN":"2041-1723","issue":"1","journalAbbreviation":"Nat Commun","language":"en","note":"number: 1\npublisher: Nature Publishing Group","page":"2319","source":"1","title":"Uncovering the structure of self-regulation through data-driven ontology discovery","volume":"10","author":[{"family":"Eisenberg","given":"Ian W."},{"family":"Bissett","given":"Patrick G."},{"family":"Zeynep Enkavi","given":"A."},{"family":"Li","given":"Jamie"},{"family":"MacKinnon","given":"David P."},{"family":"Marsch","given":"Lisa A."},{"family":"Poldrack","given":"Russell A."}],"issued":{"date-parts":[["2019",5,24]]},"citation-key":"eisenbergUncoveringStructureSelfregulation2019"}}],"schema":"https://github.com/citation-style-language/schema/raw/master/csl-citation.json"} </w:instrText>
      </w:r>
      <w:r w:rsidR="00F15A7D">
        <w:rPr>
          <w:rFonts w:cs="Times New Roman"/>
        </w:rPr>
        <w:fldChar w:fldCharType="separate"/>
      </w:r>
      <w:r w:rsidR="00F15A7D">
        <w:rPr>
          <w:rFonts w:cs="Times New Roman"/>
          <w:kern w:val="0"/>
          <w:szCs w:val="24"/>
        </w:rPr>
        <w:t>(Eisenberg</w:t>
      </w:r>
      <w:r w:rsidR="00F15A7D">
        <w:rPr>
          <w:rFonts w:cs="Times New Roman"/>
          <w:kern w:val="0"/>
          <w:szCs w:val="24"/>
        </w:rPr>
        <w:t>等</w:t>
      </w:r>
      <w:r w:rsidR="00F15A7D">
        <w:rPr>
          <w:rFonts w:cs="Times New Roman"/>
          <w:kern w:val="0"/>
          <w:szCs w:val="24"/>
        </w:rPr>
        <w:t>, 2019)</w:t>
      </w:r>
      <w:r w:rsidR="00F15A7D">
        <w:rPr>
          <w:rFonts w:cs="Times New Roman"/>
        </w:rPr>
        <w:fldChar w:fldCharType="end"/>
      </w:r>
      <w:r w:rsidR="00F15A7D">
        <w:rPr>
          <w:rFonts w:cs="Times New Roman" w:hint="eastAsia"/>
        </w:rPr>
        <w:t>，可能是心理学与认知神经科学中可重复危机</w:t>
      </w:r>
      <w:r w:rsidR="000C16A0">
        <w:rPr>
          <w:rFonts w:cs="Times New Roman"/>
        </w:rPr>
        <w:fldChar w:fldCharType="begin"/>
      </w:r>
      <w:r w:rsidR="0041384F">
        <w:rPr>
          <w:rFonts w:cs="Times New Roman" w:hint="eastAsia"/>
        </w:rPr>
        <w:instrText xml:space="preserve"> ADDIN ZOTERO_ITEM CSL_CITATION {"citationID":"fUNQyz5t","properties":{"formattedCitation":"(\\uc0\\u32993{}\\uc0\\u20256{}\\uc0\\u40527{}\\uc0\\u31561{}, 2016; Brachem\\uc0\\u31561{}, 2022; Earp &amp; Trafimow, 2015)","plainCitation":"(</w:instrText>
      </w:r>
      <w:r w:rsidR="0041384F">
        <w:rPr>
          <w:rFonts w:cs="Times New Roman" w:hint="eastAsia"/>
        </w:rPr>
        <w:instrText>胡传鹏等</w:instrText>
      </w:r>
      <w:r w:rsidR="0041384F">
        <w:rPr>
          <w:rFonts w:cs="Times New Roman" w:hint="eastAsia"/>
        </w:rPr>
        <w:instrText>, 2016; Brachem</w:instrText>
      </w:r>
      <w:r w:rsidR="0041384F">
        <w:rPr>
          <w:rFonts w:cs="Times New Roman" w:hint="eastAsia"/>
        </w:rPr>
        <w:instrText>等</w:instrText>
      </w:r>
      <w:r w:rsidR="0041384F">
        <w:rPr>
          <w:rFonts w:cs="Times New Roman" w:hint="eastAsia"/>
        </w:rPr>
        <w:instrText>, 2022; Earp &amp; Trafimow, 2015)","noteIndex":0},"citationItems":[{"id":391,"uris":["http://zotero.org/users/9459883/items/8EM6234C"],"itemData":{"id":391,"type":"article-journal","abstract":"</w:instrText>
      </w:r>
      <w:r w:rsidR="0041384F">
        <w:rPr>
          <w:rFonts w:cs="Times New Roman" w:hint="eastAsia"/>
        </w:rPr>
        <w:instrText>可重复性问题是当前科学界面临的共同问题。最近</w:instrText>
      </w:r>
      <w:r w:rsidR="0041384F">
        <w:rPr>
          <w:rFonts w:cs="Times New Roman" w:hint="eastAsia"/>
        </w:rPr>
        <w:instrText xml:space="preserve">, </w:instrText>
      </w:r>
      <w:r w:rsidR="0041384F">
        <w:rPr>
          <w:rFonts w:cs="Times New Roman" w:hint="eastAsia"/>
        </w:rPr>
        <w:instrText>心理学研究领</w:instrText>
      </w:r>
      <w:r w:rsidR="0041384F">
        <w:rPr>
          <w:rFonts w:cs="Times New Roman" w:hint="eastAsia"/>
        </w:rPr>
        <w:instrText>...","container-title":"</w:instrText>
      </w:r>
      <w:r w:rsidR="0041384F">
        <w:rPr>
          <w:rFonts w:cs="Times New Roman" w:hint="eastAsia"/>
        </w:rPr>
        <w:instrText>心理科学进展</w:instrText>
      </w:r>
      <w:r w:rsidR="0041384F">
        <w:rPr>
          <w:rFonts w:cs="Times New Roman" w:hint="eastAsia"/>
        </w:rPr>
        <w:instrText>","DOI":"10.3724/SP.J.1042.2016.01504","ISSN":"1671-3710","issue":"9","language":"zh-CN","page":"1504","source":"journal.psych.ac.cn","title":"</w:instrText>
      </w:r>
      <w:r w:rsidR="0041384F">
        <w:rPr>
          <w:rFonts w:cs="Times New Roman" w:hint="eastAsia"/>
        </w:rPr>
        <w:instrText>心理学研究中的可重复性问题：从危机到契机</w:instrText>
      </w:r>
      <w:r w:rsidR="0041384F">
        <w:rPr>
          <w:rFonts w:cs="Times New Roman" w:hint="eastAsia"/>
        </w:rPr>
        <w:instrText>","volume":"24","author":[{"family":"</w:instrText>
      </w:r>
      <w:r w:rsidR="0041384F">
        <w:rPr>
          <w:rFonts w:cs="Times New Roman" w:hint="eastAsia"/>
        </w:rPr>
        <w:instrText>胡传鹏</w:instrText>
      </w:r>
      <w:r w:rsidR="0041384F">
        <w:rPr>
          <w:rFonts w:cs="Times New Roman" w:hint="eastAsia"/>
        </w:rPr>
        <w:instrText>","given":""},{"family":"</w:instrText>
      </w:r>
      <w:r w:rsidR="0041384F">
        <w:rPr>
          <w:rFonts w:cs="Times New Roman" w:hint="eastAsia"/>
        </w:rPr>
        <w:instrText>王非</w:instrText>
      </w:r>
      <w:r w:rsidR="0041384F">
        <w:rPr>
          <w:rFonts w:cs="Times New Roman" w:hint="eastAsia"/>
        </w:rPr>
        <w:instrText>","given":""},{"family":"</w:instrText>
      </w:r>
      <w:r w:rsidR="0041384F">
        <w:rPr>
          <w:rFonts w:cs="Times New Roman" w:hint="eastAsia"/>
        </w:rPr>
        <w:instrText>过继成思</w:instrText>
      </w:r>
      <w:r w:rsidR="0041384F">
        <w:rPr>
          <w:rFonts w:cs="Times New Roman" w:hint="eastAsia"/>
        </w:rPr>
        <w:instrText>","given":""},{"family":"</w:instrText>
      </w:r>
      <w:r w:rsidR="0041384F">
        <w:rPr>
          <w:rFonts w:cs="Times New Roman" w:hint="eastAsia"/>
        </w:rPr>
        <w:instrText>宋梦迪</w:instrText>
      </w:r>
      <w:r w:rsidR="0041384F">
        <w:rPr>
          <w:rFonts w:cs="Times New Roman" w:hint="eastAsia"/>
        </w:rPr>
        <w:instrText>","given":""},{"family":"</w:instrText>
      </w:r>
      <w:r w:rsidR="0041384F">
        <w:rPr>
          <w:rFonts w:cs="Times New Roman" w:hint="eastAsia"/>
        </w:rPr>
        <w:instrText>隋洁</w:instrText>
      </w:r>
      <w:r w:rsidR="0041384F">
        <w:rPr>
          <w:rFonts w:cs="Times New Roman" w:hint="eastAsia"/>
        </w:rPr>
        <w:instrText>","given":""},{"family":"</w:instrText>
      </w:r>
      <w:r w:rsidR="0041384F">
        <w:rPr>
          <w:rFonts w:cs="Times New Roman" w:hint="eastAsia"/>
        </w:rPr>
        <w:instrText>彭凯平</w:instrText>
      </w:r>
      <w:r w:rsidR="0041384F">
        <w:rPr>
          <w:rFonts w:cs="Times New Roman" w:hint="eastAsia"/>
        </w:rPr>
        <w:instrText>","given":""}],"issued":{"date-parts":[["2016",9,15]]},"citation-key":"huchuanpengXinLiXueYanJiuZhongDeKeChongFuXingWenTiCongWeiJiDaoQiJi2016"}},{"id":439,"uris":["http://zote</w:instrText>
      </w:r>
      <w:r w:rsidR="0041384F">
        <w:rPr>
          <w:rFonts w:cs="Times New Roman"/>
        </w:rPr>
        <w:instrText xml:space="preserve">ro.org/users/9459883/items/U8MIP6PL"],"itemData":{"id":439,"type":"article-journal","abstract":"In recent years, there has been an intensive debate within psychology about the conclusions that should be drawn because of the replication crisis. The use of questionable research practices (QRPs) was identified as one reason for problems concerning replicability. While there are extensive studies on the prevalence of QRPs among scientists, little is known about their occurrence among students. This article presents the first large-scale survey among 1,397 psychology students in the German-speaking countries to investigate the occurrence of QRPs in student projects and the current state of academic teaching regarding the replication crisis and open science. The joint examination of teaching and the use of questionable research practices serves to provide information on how the teaching of psychology is related to the empirical approach of students. The results reveal that questionable research practices do occur in student projects, albeit with large differences in the occurrence of specific QRPs. We also found differences in the incidence of QRPs between different project types: QRP usage was most frequent in empirical internships and least frequent in master's theses. Our data suggest that the extent of reported QRPs generally decreases as students progress in their study programs. In addition, most students seem to have already come into contact with the replication crisis in teaching, mostly in methodology classes. Finally, we provide impulses for the further development of the teaching of psychology. The principles of openness, transparency, and collaboration play an important role in these recommendations, which are aimed at teaching and producing robust research from the very beginning.","archive_location":"WOS:000739573100001","container-title":"PSYCHOLOGISCHE RUNDSCHAU","DOI":"10.1026/0033-3042/a000562","ISSN":"0033-3042","issue":"1","page":"1-17","title":"Replication Crisis, p-Hacking, and Open Science. An Inquiry into Questionable Research Practices in Student Projects and Impulses for the Teaching Environment","volume":"73","author":[{"family":"Brachem","given":"Johannes"},{"family":"Frank","given":"Maximilian"},{"family":"Kvetnaya","given":"Tatiana"},{"family":"Schramm","given":"Leonhard F. F."},{"family":"Volz","given":"Leonhard"}],"issued":{"date-parts":[["2022",1]]},"citation-key":"brachemReplicationCrisisPHacking2022a"}},{"id":437,"uris":["http://zotero.org/users/9459883/items/2VEAY8G9"],"itemData":{"id":437,"type":"article-journal","abstract":"The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 - 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findings.","archive_location":"WOS:000355480300001","container-title":"FRONTIERS IN PSYCHOLOGY","DOI":"10.3389/fpsyg.2015.00621","ISSN":"1664-1078","title":"Replication, falsification, and the crisis of confidence in social psychology","volume":"6","author":[{"family":"Earp","given":"Brian D."},{"family":"Trafimow","given":"David"}],"issued":{"date-parts":[["2015",5,19]]},"citation-key":"earpReplicationFalsificationCrisis2015a"}}],"schema":"https://github.com/citation-style-language/schema/raw/master/csl-citation.json"} </w:instrText>
      </w:r>
      <w:r w:rsidR="000C16A0">
        <w:rPr>
          <w:rFonts w:cs="Times New Roman"/>
        </w:rPr>
        <w:fldChar w:fldCharType="separate"/>
      </w:r>
      <w:r w:rsidR="0041384F" w:rsidRPr="0041384F">
        <w:rPr>
          <w:rFonts w:cs="Times New Roman"/>
          <w:kern w:val="0"/>
          <w:szCs w:val="24"/>
        </w:rPr>
        <w:t>(</w:t>
      </w:r>
      <w:r w:rsidR="0041384F" w:rsidRPr="0041384F">
        <w:rPr>
          <w:rFonts w:cs="Times New Roman"/>
          <w:kern w:val="0"/>
          <w:szCs w:val="24"/>
        </w:rPr>
        <w:t>胡传鹏等</w:t>
      </w:r>
      <w:r w:rsidR="0041384F" w:rsidRPr="0041384F">
        <w:rPr>
          <w:rFonts w:cs="Times New Roman"/>
          <w:kern w:val="0"/>
          <w:szCs w:val="24"/>
        </w:rPr>
        <w:t>, 2016; Brachem</w:t>
      </w:r>
      <w:r w:rsidR="0041384F" w:rsidRPr="0041384F">
        <w:rPr>
          <w:rFonts w:cs="Times New Roman"/>
          <w:kern w:val="0"/>
          <w:szCs w:val="24"/>
        </w:rPr>
        <w:t>等</w:t>
      </w:r>
      <w:r w:rsidR="0041384F" w:rsidRPr="0041384F">
        <w:rPr>
          <w:rFonts w:cs="Times New Roman"/>
          <w:kern w:val="0"/>
          <w:szCs w:val="24"/>
        </w:rPr>
        <w:t>, 2022; Earp &amp; Trafimow, 2015)</w:t>
      </w:r>
      <w:r w:rsidR="000C16A0">
        <w:rPr>
          <w:rFonts w:cs="Times New Roman"/>
        </w:rPr>
        <w:fldChar w:fldCharType="end"/>
      </w:r>
      <w:commentRangeStart w:id="6"/>
      <w:commentRangeEnd w:id="6"/>
      <w:r w:rsidR="00494FD7">
        <w:rPr>
          <w:rStyle w:val="a8"/>
        </w:rPr>
        <w:commentReference w:id="6"/>
      </w:r>
      <w:r w:rsidR="00F15A7D">
        <w:rPr>
          <w:rFonts w:cs="Times New Roman" w:hint="eastAsia"/>
        </w:rPr>
        <w:t>重要原因之一。自我参照加工可能存在同样的问题。多数神经成像研究依据减法逻辑基础，假定一个特定的心理构念，采用测量方式对其进行操作性定义，通过操作性定义定位特异性激活的脑区，形成心理构念到脑区的精确映射关系。不同的测量方式将导致最终所测量的认知过程存在较大差异。自我参照的研究定义自我参照条件比他人参照条件下更大激活的脑区为自我参照加工的特异性脑区，不同研究中对他人的定义不同，包括大众名人、亲人、朋友与陌生人等。学者对自我参照的操作性定义未达成共识，这种分歧增加了从“自我参照”映射到精确的脑区以及对认知过程的解码的困难。但是</w:t>
      </w:r>
      <w:proofErr w:type="spellStart"/>
      <w:r w:rsidR="00F15A7D">
        <w:rPr>
          <w:rFonts w:cs="Times New Roman" w:hint="eastAsia"/>
        </w:rPr>
        <w:t>Neurosynth</w:t>
      </w:r>
      <w:proofErr w:type="spellEnd"/>
      <w:r w:rsidR="00D06457">
        <w:rPr>
          <w:rFonts w:cs="Times New Roman" w:hint="eastAsia"/>
        </w:rPr>
        <w:t>（</w:t>
      </w:r>
      <w:r w:rsidR="00523791" w:rsidRPr="00523791">
        <w:rPr>
          <w:rFonts w:cs="Times New Roman"/>
        </w:rPr>
        <w:t>https://neurosynth.org/</w:t>
      </w:r>
      <w:r w:rsidR="00D06457">
        <w:rPr>
          <w:rFonts w:cs="Times New Roman" w:hint="eastAsia"/>
        </w:rPr>
        <w:t>）</w:t>
      </w:r>
      <w:r w:rsidR="00F15A7D">
        <w:rPr>
          <w:rFonts w:cs="Times New Roman" w:hint="eastAsia"/>
        </w:rPr>
        <w:t>和</w:t>
      </w:r>
      <w:proofErr w:type="spellStart"/>
      <w:r w:rsidR="00F15A7D">
        <w:rPr>
          <w:rFonts w:cs="Times New Roman" w:hint="eastAsia"/>
        </w:rPr>
        <w:t>Neuroquery</w:t>
      </w:r>
      <w:proofErr w:type="spellEnd"/>
      <w:r w:rsidR="00D06457">
        <w:rPr>
          <w:rFonts w:cs="Times New Roman" w:hint="eastAsia"/>
        </w:rPr>
        <w:t>（</w:t>
      </w:r>
      <w:r w:rsidR="00F55395" w:rsidRPr="00F55395">
        <w:rPr>
          <w:rFonts w:cs="Times New Roman"/>
        </w:rPr>
        <w:t>https://neuroquery.org/</w:t>
      </w:r>
      <w:r w:rsidR="00D06457">
        <w:rPr>
          <w:rFonts w:cs="Times New Roman" w:hint="eastAsia"/>
        </w:rPr>
        <w:t>）</w:t>
      </w:r>
      <w:r w:rsidR="00F15A7D">
        <w:rPr>
          <w:rFonts w:cs="Times New Roman" w:hint="eastAsia"/>
        </w:rPr>
        <w:t>使用自动化提取数据时，除了可能存在的数据的错误提取外，还缺乏对认知任务的详细注释，并且</w:t>
      </w:r>
      <w:proofErr w:type="gramStart"/>
      <w:r w:rsidR="00F15A7D">
        <w:rPr>
          <w:rFonts w:cs="Times New Roman" w:hint="eastAsia"/>
        </w:rPr>
        <w:t>未关注</w:t>
      </w:r>
      <w:proofErr w:type="gramEnd"/>
      <w:r w:rsidR="00F15A7D">
        <w:rPr>
          <w:rFonts w:cs="Times New Roman" w:hint="eastAsia"/>
        </w:rPr>
        <w:t>文章中自我参照的操作性定义。</w:t>
      </w:r>
      <w:proofErr w:type="spellStart"/>
      <w:r w:rsidR="00F15A7D">
        <w:rPr>
          <w:rFonts w:cs="Times New Roman" w:hint="eastAsia"/>
        </w:rPr>
        <w:t>Neurosynth</w:t>
      </w:r>
      <w:proofErr w:type="spellEnd"/>
      <w:r w:rsidR="00F15A7D">
        <w:rPr>
          <w:rFonts w:cs="Times New Roman" w:hint="eastAsia"/>
        </w:rPr>
        <w:t>和</w:t>
      </w:r>
      <w:proofErr w:type="spellStart"/>
      <w:r w:rsidR="00F15A7D">
        <w:rPr>
          <w:rFonts w:cs="Times New Roman" w:hint="eastAsia"/>
        </w:rPr>
        <w:t>Neuroquery</w:t>
      </w:r>
      <w:proofErr w:type="spellEnd"/>
      <w:r w:rsidR="00F15A7D">
        <w:rPr>
          <w:rFonts w:cs="Times New Roman" w:hint="eastAsia"/>
        </w:rPr>
        <w:t>等数据库对其的忽视则可能加剧操作性定义上的差异导致的分析结果的分散。从心理测量的角度来讲，操作性定义方面的变异性和灵活性危害</w:t>
      </w:r>
      <w:proofErr w:type="gramStart"/>
      <w:r w:rsidR="00F15A7D">
        <w:rPr>
          <w:rFonts w:cs="Times New Roman" w:hint="eastAsia"/>
        </w:rPr>
        <w:t>心理构念的</w:t>
      </w:r>
      <w:proofErr w:type="gramEnd"/>
      <w:r w:rsidR="00F15A7D">
        <w:rPr>
          <w:rFonts w:cs="Times New Roman" w:hint="eastAsia"/>
        </w:rPr>
        <w:t>效度（</w:t>
      </w:r>
      <w:r w:rsidR="00F15A7D">
        <w:rPr>
          <w:rFonts w:cs="Times New Roman"/>
        </w:rPr>
        <w:t>validity</w:t>
      </w:r>
      <w:r w:rsidR="00F15A7D">
        <w:rPr>
          <w:rFonts w:cs="Times New Roman" w:hint="eastAsia"/>
        </w:rPr>
        <w:t>）。为解决这一问题，需要从元研究的视角对自我参照加工的操作化定义进行严格检验并比较不同操作化定义之下的</w:t>
      </w:r>
      <w:proofErr w:type="gramStart"/>
      <w:r w:rsidR="00F15A7D">
        <w:rPr>
          <w:rFonts w:cs="Times New Roman" w:hint="eastAsia"/>
        </w:rPr>
        <w:t>构念之间</w:t>
      </w:r>
      <w:proofErr w:type="gramEnd"/>
      <w:r w:rsidR="00302532">
        <w:rPr>
          <w:rFonts w:cs="Times New Roman" w:hint="eastAsia"/>
        </w:rPr>
        <w:t>的</w:t>
      </w:r>
      <w:r w:rsidR="00F15A7D">
        <w:rPr>
          <w:rFonts w:cs="Times New Roman" w:hint="eastAsia"/>
        </w:rPr>
        <w:t>异同。本数据库</w:t>
      </w:r>
      <w:r w:rsidR="00F91ED2">
        <w:rPr>
          <w:rFonts w:cs="Times New Roman" w:hint="eastAsia"/>
        </w:rPr>
        <w:t>的建立</w:t>
      </w:r>
      <w:r w:rsidR="00F15A7D">
        <w:rPr>
          <w:rFonts w:cs="Times New Roman" w:hint="eastAsia"/>
        </w:rPr>
        <w:t>正是为了解决这一问题。</w:t>
      </w:r>
    </w:p>
    <w:bookmarkEnd w:id="0"/>
    <w:p w14:paraId="0800B43E" w14:textId="77777777" w:rsidR="00A83847" w:rsidRDefault="00A83847">
      <w:pPr>
        <w:rPr>
          <w:rFonts w:ascii="华文楷体" w:hAnsi="华文楷体"/>
        </w:rPr>
      </w:pPr>
    </w:p>
    <w:p w14:paraId="1E0F611A" w14:textId="514BCC5C" w:rsidR="00A83847" w:rsidRDefault="00F15A7D">
      <w:pPr>
        <w:keepNext/>
        <w:keepLines/>
        <w:spacing w:beforeLines="50" w:before="156" w:afterLines="50" w:after="156"/>
        <w:ind w:rightChars="100" w:right="210"/>
        <w:outlineLvl w:val="1"/>
        <w:rPr>
          <w:rFonts w:cs="Times New Roman"/>
          <w:b/>
          <w:bCs/>
          <w:sz w:val="28"/>
          <w:szCs w:val="28"/>
        </w:rPr>
      </w:pPr>
      <w:r>
        <w:rPr>
          <w:rFonts w:ascii="宋体" w:hAnsi="宋体" w:cs="Times New Roman" w:hint="eastAsia"/>
          <w:b/>
          <w:bCs/>
          <w:sz w:val="24"/>
          <w:szCs w:val="24"/>
        </w:rPr>
        <w:t>1</w:t>
      </w:r>
      <w:r w:rsidR="003650DD">
        <w:rPr>
          <w:rFonts w:ascii="宋体" w:hAnsi="宋体" w:cs="Times New Roman"/>
          <w:b/>
          <w:bCs/>
          <w:sz w:val="24"/>
          <w:szCs w:val="24"/>
        </w:rPr>
        <w:t xml:space="preserve"> </w:t>
      </w:r>
      <w:r w:rsidRPr="003650DD">
        <w:rPr>
          <w:rFonts w:ascii="宋体" w:hAnsi="宋体" w:cs="Times New Roman" w:hint="eastAsia"/>
          <w:b/>
          <w:bCs/>
          <w:sz w:val="28"/>
          <w:szCs w:val="28"/>
        </w:rPr>
        <w:t>方法</w:t>
      </w:r>
    </w:p>
    <w:p w14:paraId="4F0CED39" w14:textId="77777777" w:rsidR="00A83847" w:rsidRDefault="00F15A7D">
      <w:pPr>
        <w:pStyle w:val="3"/>
        <w:rPr>
          <w:b w:val="0"/>
          <w:sz w:val="21"/>
        </w:rPr>
      </w:pPr>
      <w:bookmarkStart w:id="7" w:name="OLE_LINK22"/>
      <w:bookmarkStart w:id="8" w:name="OLE_LINK3"/>
      <w:r>
        <w:rPr>
          <w:rFonts w:hint="eastAsia"/>
        </w:rPr>
        <w:t>1</w:t>
      </w:r>
      <w:r>
        <w:t>.1</w:t>
      </w:r>
      <w:r>
        <w:rPr>
          <w:rFonts w:hint="eastAsia"/>
        </w:rPr>
        <w:t>数据采集</w:t>
      </w:r>
      <w:bookmarkEnd w:id="7"/>
      <w:bookmarkEnd w:id="8"/>
    </w:p>
    <w:p w14:paraId="3DF58830" w14:textId="4EFA8226" w:rsidR="00A83847" w:rsidRPr="0009611C" w:rsidRDefault="00F15A7D" w:rsidP="004A3C0D">
      <w:pPr>
        <w:ind w:firstLineChars="200" w:firstLine="420"/>
        <w:rPr>
          <w:lang w:val="de-DE"/>
        </w:rPr>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按照《开放式荟萃分析的规范化报告》</w:t>
      </w:r>
      <w:r w:rsidR="00FD573D">
        <w:fldChar w:fldCharType="begin"/>
      </w:r>
      <w:r w:rsidR="00FD573D">
        <w:rPr>
          <w:rFonts w:hint="eastAsia"/>
        </w:rPr>
        <w:instrText xml:space="preserve"> ADDIN ZOTERO_ITEM CSL_CITATION {"citationID":"vmIhBpW5","properties":{"formattedCitation":"(\\uc0\\u21016{}\\uc0\\u23431{}\\uc0\\u31561{}, 2021)","plainCitation":"(</w:instrText>
      </w:r>
      <w:r w:rsidR="00FD573D">
        <w:rPr>
          <w:rFonts w:hint="eastAsia"/>
        </w:rPr>
        <w:instrText>刘宇等</w:instrText>
      </w:r>
      <w:r w:rsidR="00FD573D">
        <w:rPr>
          <w:rFonts w:hint="eastAsia"/>
        </w:rPr>
        <w:instrText>, 2021)","noteIndex":0},"citationItems":[{"id":453,"uris":["http://zotero.org/users/9459883/items/NYMPYDP8"],"itemData":{"id":453,"type":"article-journal","container-title":"</w:instrText>
      </w:r>
      <w:r w:rsidR="00FD573D">
        <w:rPr>
          <w:rFonts w:hint="eastAsia"/>
        </w:rPr>
        <w:instrText>中国科学（生命科学）</w:instrText>
      </w:r>
      <w:r w:rsidR="00FD573D">
        <w:rPr>
          <w:rFonts w:hint="eastAsia"/>
        </w:rPr>
        <w:instrText>","issue":"6","page":"764-778","title":"</w:instrText>
      </w:r>
      <w:r w:rsidR="00FD573D">
        <w:rPr>
          <w:rFonts w:hint="eastAsia"/>
        </w:rPr>
        <w:instrText>开放式荟萃分析的规范化报告</w:instrText>
      </w:r>
      <w:r w:rsidR="00FD573D">
        <w:rPr>
          <w:rFonts w:hint="eastAsia"/>
        </w:rPr>
        <w:instrText>","author":[{"literal":"</w:instrText>
      </w:r>
      <w:r w:rsidR="00FD573D">
        <w:rPr>
          <w:rFonts w:hint="eastAsia"/>
        </w:rPr>
        <w:instrText>刘宇</w:instrText>
      </w:r>
      <w:r w:rsidR="00FD573D">
        <w:rPr>
          <w:rFonts w:hint="eastAsia"/>
        </w:rPr>
        <w:instrText>"},{"literal":"</w:instrText>
      </w:r>
      <w:r w:rsidR="00FD573D">
        <w:rPr>
          <w:rFonts w:hint="eastAsia"/>
        </w:rPr>
        <w:instrText>陈树铨</w:instrText>
      </w:r>
      <w:r w:rsidR="00FD573D">
        <w:rPr>
          <w:rFonts w:hint="eastAsia"/>
        </w:rPr>
        <w:instrText>"},{"literal":"</w:instrText>
      </w:r>
      <w:r w:rsidR="00FD573D">
        <w:rPr>
          <w:rFonts w:hint="eastAsia"/>
        </w:rPr>
        <w:instrText>樊富珉</w:instrText>
      </w:r>
      <w:r w:rsidR="00FD573D">
        <w:rPr>
          <w:rFonts w:hint="eastAsia"/>
        </w:rPr>
        <w:instrText>"},{"literal":"</w:instrText>
      </w:r>
      <w:r w:rsidR="00FD573D">
        <w:rPr>
          <w:rFonts w:hint="eastAsia"/>
        </w:rPr>
        <w:instrText>邸新</w:instrText>
      </w:r>
      <w:r w:rsidR="00FD573D">
        <w:rPr>
          <w:rFonts w:hint="eastAsia"/>
        </w:rPr>
        <w:instrText>"},{"literal":"</w:instrText>
      </w:r>
      <w:r w:rsidR="00FD573D">
        <w:rPr>
          <w:rFonts w:hint="eastAsia"/>
        </w:rPr>
        <w:instrText>范会勇</w:instrText>
      </w:r>
      <w:r w:rsidR="00FD573D">
        <w:rPr>
          <w:rFonts w:hint="eastAsia"/>
        </w:rPr>
        <w:instrText>"},{"literal":"</w:instrText>
      </w:r>
      <w:r w:rsidR="00FD573D">
        <w:rPr>
          <w:rFonts w:hint="eastAsia"/>
        </w:rPr>
        <w:instrText>封春亮</w:instrText>
      </w:r>
      <w:r w:rsidR="00FD573D">
        <w:rPr>
          <w:rFonts w:hint="eastAsia"/>
        </w:rPr>
        <w:instrText>"},{"literal":"</w:instrText>
      </w:r>
      <w:r w:rsidR="00FD573D">
        <w:rPr>
          <w:rFonts w:hint="eastAsia"/>
        </w:rPr>
        <w:instrText>郭双双</w:instrText>
      </w:r>
      <w:r w:rsidR="00FD573D">
        <w:rPr>
          <w:rFonts w:hint="eastAsia"/>
        </w:rPr>
        <w:instrText>"},{"literal":"</w:instrText>
      </w:r>
      <w:r w:rsidR="00FD573D">
        <w:rPr>
          <w:rFonts w:hint="eastAsia"/>
        </w:rPr>
        <w:instrText>甘怡群</w:instrText>
      </w:r>
      <w:r w:rsidR="00FD573D">
        <w:rPr>
          <w:rFonts w:hint="eastAsia"/>
        </w:rPr>
        <w:instrText>"},{"literal":"</w:instrText>
      </w:r>
      <w:r w:rsidR="00FD573D">
        <w:rPr>
          <w:rFonts w:hint="eastAsia"/>
        </w:rPr>
        <w:instrText>李会杰</w:instrText>
      </w:r>
      <w:r w:rsidR="00FD573D">
        <w:rPr>
          <w:rFonts w:hint="eastAsia"/>
        </w:rPr>
        <w:instrText>"},{"literal":"</w:instrText>
      </w:r>
      <w:r w:rsidR="00FD573D">
        <w:rPr>
          <w:rFonts w:hint="eastAsia"/>
        </w:rPr>
        <w:instrText>吕小康</w:instrText>
      </w:r>
      <w:r w:rsidR="00FD573D">
        <w:rPr>
          <w:rFonts w:hint="eastAsia"/>
        </w:rPr>
        <w:instrText>"},{"literal":"</w:instrText>
      </w:r>
      <w:r w:rsidR="00FD573D">
        <w:rPr>
          <w:rFonts w:hint="eastAsia"/>
        </w:rPr>
        <w:instrText>任志洪</w:instrText>
      </w:r>
      <w:r w:rsidR="00FD573D">
        <w:rPr>
          <w:rFonts w:hint="eastAsia"/>
        </w:rPr>
        <w:instrText>"},{"literal":"</w:instrText>
      </w:r>
      <w:r w:rsidR="00FD573D">
        <w:rPr>
          <w:rFonts w:hint="eastAsia"/>
        </w:rPr>
        <w:instrText>徐鹏飞</w:instrText>
      </w:r>
      <w:r w:rsidR="00FD573D">
        <w:rPr>
          <w:rFonts w:hint="eastAsia"/>
        </w:rPr>
        <w:instrText>"},{"literal":"</w:instrText>
      </w:r>
      <w:r w:rsidR="00FD573D">
        <w:rPr>
          <w:rFonts w:hint="eastAsia"/>
        </w:rPr>
        <w:instrText>袁博</w:instrText>
      </w:r>
      <w:r w:rsidR="00FD573D">
        <w:rPr>
          <w:rFonts w:hint="eastAsia"/>
        </w:rPr>
        <w:instrText>"},{"literal":"</w:instrText>
      </w:r>
      <w:r w:rsidR="00FD573D">
        <w:rPr>
          <w:rFonts w:hint="eastAsia"/>
        </w:rPr>
        <w:instrText>左西年</w:instrText>
      </w:r>
      <w:r w:rsidR="00FD573D">
        <w:rPr>
          <w:rFonts w:hint="eastAsia"/>
        </w:rPr>
        <w:instrText>"},{"literal":"</w:instrText>
      </w:r>
      <w:r w:rsidR="00FD573D">
        <w:rPr>
          <w:rFonts w:hint="eastAsia"/>
        </w:rPr>
        <w:instrText>胡传鹏</w:instrText>
      </w:r>
      <w:r w:rsidR="00FD573D">
        <w:rPr>
          <w:rFonts w:hint="eastAsia"/>
        </w:rPr>
        <w:instrText>"}],"issued":{"date-parts":[["2021",1]]},"citation-key":"liuyuKaiFangShiHuiCuiFenXiD</w:instrText>
      </w:r>
      <w:r w:rsidR="00FD573D">
        <w:instrText xml:space="preserve">eGuiFanHuaBaoGao2021"}}],"schema":"https://github.com/citation-style-language/schema/raw/master/csl-citation.json"} </w:instrText>
      </w:r>
      <w:r w:rsidR="00FD573D">
        <w:fldChar w:fldCharType="separate"/>
      </w:r>
      <w:r w:rsidR="00FD573D" w:rsidRPr="00FD573D">
        <w:rPr>
          <w:rFonts w:cs="Times New Roman"/>
          <w:kern w:val="0"/>
          <w:szCs w:val="24"/>
        </w:rPr>
        <w:t>(</w:t>
      </w:r>
      <w:r w:rsidR="00FD573D" w:rsidRPr="00FD573D">
        <w:rPr>
          <w:rFonts w:cs="Times New Roman"/>
          <w:kern w:val="0"/>
          <w:szCs w:val="24"/>
        </w:rPr>
        <w:t>刘宇等</w:t>
      </w:r>
      <w:r w:rsidR="00FD573D" w:rsidRPr="00FD573D">
        <w:rPr>
          <w:rFonts w:cs="Times New Roman"/>
          <w:kern w:val="0"/>
          <w:szCs w:val="24"/>
        </w:rPr>
        <w:t>, 2021)</w:t>
      </w:r>
      <w:r w:rsidR="00FD573D">
        <w:fldChar w:fldCharType="end"/>
      </w:r>
      <w:r>
        <w:rPr>
          <w:rFonts w:hint="eastAsia"/>
        </w:rPr>
        <w:t>进行系统搜索。</w:t>
      </w:r>
      <w:r>
        <w:t>具体而言，对于自我</w:t>
      </w:r>
      <w:r>
        <w:rPr>
          <w:rFonts w:hint="eastAsia"/>
        </w:rPr>
        <w:t>参照</w:t>
      </w:r>
      <w:r>
        <w:t>的文献采用如下的关键词：</w:t>
      </w:r>
      <w:r>
        <w:t>“self-</w:t>
      </w:r>
      <w:proofErr w:type="spellStart"/>
      <w:r>
        <w:t>referen</w:t>
      </w:r>
      <w:proofErr w:type="spellEnd"/>
      <w:r>
        <w:t>*”</w:t>
      </w:r>
      <w:r>
        <w:t>，这个关键词与</w:t>
      </w:r>
      <w:r>
        <w:t>“fMRI”</w:t>
      </w:r>
      <w:r>
        <w:t>和</w:t>
      </w:r>
      <w:r>
        <w:t>“PET”</w:t>
      </w:r>
      <w:r>
        <w:t>使用</w:t>
      </w:r>
      <w:r>
        <w:t>“AND”</w:t>
      </w:r>
      <w:r>
        <w:rPr>
          <w:rFonts w:hint="eastAsia"/>
        </w:rPr>
        <w:t>连</w:t>
      </w:r>
      <w:r>
        <w:t>接来搜索相关的文献</w:t>
      </w:r>
      <w:r>
        <w:rPr>
          <w:rFonts w:hint="eastAsia"/>
        </w:rPr>
        <w:t>，在搜索过程</w:t>
      </w:r>
      <w:r w:rsidR="00E0699C">
        <w:rPr>
          <w:rFonts w:hint="eastAsia"/>
        </w:rPr>
        <w:t>中</w:t>
      </w:r>
      <w:r>
        <w:rPr>
          <w:rFonts w:hint="eastAsia"/>
        </w:rPr>
        <w:t>搜索主题、关键词及摘要包含此类关键词的文献</w:t>
      </w:r>
      <w:r>
        <w:t>。为了更加完整地包括所有的文献，我们也参考</w:t>
      </w:r>
      <w:r>
        <w:rPr>
          <w:rFonts w:hint="eastAsia"/>
        </w:rPr>
        <w:t>以往</w:t>
      </w:r>
      <w:r>
        <w:t>发表的元分析</w:t>
      </w:r>
      <w:commentRangeStart w:id="9"/>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w:instrText>
      </w:r>
      <w:r w:rsidRPr="00DF262C">
        <w:rPr>
          <w:lang w:val="de-DE"/>
        </w:rPr>
        <w:instrTex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rsidR="00DF262C">
        <w:rPr>
          <w:lang w:val="de-DE"/>
        </w:rPr>
        <w:fldChar w:fldCharType="begin"/>
      </w:r>
      <w:r w:rsidR="00D76A06">
        <w:rPr>
          <w:rFonts w:hint="eastAsia"/>
          <w:lang w:val="de-DE"/>
        </w:rPr>
        <w:instrText xml:space="preserve"> ADDIN ZOTERO_ITEM CSL_CITATION {"citationID":"UepZoz1O","properties":{"formattedCitation":"(Araujo\\uc0\\u31561{}, 2013; Makovac\\uc0\\u31561{}, 2020; Northoff\\uc0\\u31561{}, 2006)","plainCitation":"(Araujo</w:instrText>
      </w:r>
      <w:r w:rsidR="00D76A06">
        <w:rPr>
          <w:rFonts w:hint="eastAsia"/>
          <w:lang w:val="de-DE"/>
        </w:rPr>
        <w:instrText>等</w:instrText>
      </w:r>
      <w:r w:rsidR="00D76A06">
        <w:rPr>
          <w:rFonts w:hint="eastAsia"/>
          <w:lang w:val="de-DE"/>
        </w:rPr>
        <w:instrText>, 2013; Makovac</w:instrText>
      </w:r>
      <w:r w:rsidR="00D76A06">
        <w:rPr>
          <w:rFonts w:hint="eastAsia"/>
          <w:lang w:val="de-DE"/>
        </w:rPr>
        <w:instrText>等</w:instrText>
      </w:r>
      <w:r w:rsidR="00D76A06">
        <w:rPr>
          <w:rFonts w:hint="eastAsia"/>
          <w:lang w:val="de-DE"/>
        </w:rPr>
        <w:instrText>, 2020; Northoff</w:instrText>
      </w:r>
      <w:r w:rsidR="00D76A06">
        <w:rPr>
          <w:rFonts w:hint="eastAsia"/>
          <w:lang w:val="de-DE"/>
        </w:rPr>
        <w:instrText>等</w:instrText>
      </w:r>
      <w:r w:rsidR="00D76A06">
        <w:rPr>
          <w:rFonts w:hint="eastAsia"/>
          <w:lang w:val="de-DE"/>
        </w:rPr>
        <w:instrText>, 2006)","not</w:instrText>
      </w:r>
      <w:r w:rsidR="00D76A06">
        <w:rPr>
          <w:lang w:val="de-DE"/>
        </w:rPr>
        <w:instrText xml:space="preserve">eIndex":0},"citationItems":[{"id":462,"uris":["http://zotero.org/users/9459883/items/23JLM4G3"],"itemData":{"id":462,"type":"article-journal","abstract":"The autobiographical-self refers to a mental state derived from the retrieval and assembly of memories regarding one’s biography. The process of retrieval and assembly, which can focus on biographical facts or personality traits or some combination thereof, is likely to vary according to the domain chosen for an experiment. To date, the investigation of the neural basis of this process has largely focused on the domain of personality traits using paradigms that contrasted the evaluation of one’s traits (self-traits) with those of another person’s (other-traits). This has led to the suggestion that cortical midline structures (CMSs) are specifically related to self states. Here, with the goal of testing this suggestion, we conducted activation-likelihood estimation (ALE) meta-analyses based on data from 28 neuroimaging studies. The ALE results show that both self-traits and other-traits engage CMSs; however, the engagement of medial prefrontal cortex is greater for self-traits than for other-traits, while the posteromedial cortex is more engaged for other-traits than for self-traits. These findings suggest that the involvement CMSs is not specific to the evaluation of one’s own traits, but also occurs during the evaluation of another person’s traits.","call-number":"3.169","container-title":"Frontiers in Human Neuroscience","DOI":"10.3389/fnhum.2013.00548","ISSN":"1662-5161","note":"Citation Key: 10.3389/fnhum.2013.00548","source":"3","title":"Cortical midline structures and autobiographical-self processes: An activation-likelihood estimation meta-analysis","URL":"https://www.frontiersin.org/article/10.3389/fnhum.2013.00548","volume":"7","author":[{"family":"Araujo","given":"Helder"},{"family":"Kaplan","given":"Jonas"},{"family":"Damasio","given":"Antonio"}],"issued":{"date-parts":[["2013"]]},"citation-key":"10.3389/fnhum.2013.00548"}},{"id":432,"uris":["http://zotero.org/users/9459883/items/DFFUUKEG"],"itemData":{"id":432,"type":"article-journal","archive_location":"WOS:000504338100004","call-number":"2.376","container-title":"PSYCHIATRY RESEARCH-NEUROIMAGING","DOI":"10.1016/j.pscychresns.2019.111020","ISSN":"0925-4927","source":"4","title":"Can't get it off my brain: Meta-analysis of neuroimaging studies on perseverative cognition","volume":"295","author":[{"family":"Makovac","given":"Elena"},{"family":"Fagioli","given":"Sabrina"},{"family":"Rae","given":"Charlotte L."},{"family":"Critchley","given":"Hugo D."},{"family":"Ottaviani","given":"Cristina"}],"issued":{"date-parts":[["2020",1,30]]},"citation-key":"makovacCanGetIt2020a"}},{"id":302,"uris":["http://zotero.org/users/9459883/items/L5WUC9XJ"],"itemData":{"id":302,"type":"article-journal","abstract":"The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sidR="00DF262C">
        <w:rPr>
          <w:lang w:val="de-DE"/>
        </w:rPr>
        <w:fldChar w:fldCharType="separate"/>
      </w:r>
      <w:r w:rsidR="00D76A06" w:rsidRPr="00D76A06">
        <w:rPr>
          <w:rFonts w:cs="Times New Roman"/>
          <w:kern w:val="0"/>
          <w:szCs w:val="24"/>
        </w:rPr>
        <w:t>(Araujo</w:t>
      </w:r>
      <w:r w:rsidR="00D76A06" w:rsidRPr="00D76A06">
        <w:rPr>
          <w:rFonts w:cs="Times New Roman"/>
          <w:kern w:val="0"/>
          <w:szCs w:val="24"/>
        </w:rPr>
        <w:t>等</w:t>
      </w:r>
      <w:r w:rsidR="00D76A06" w:rsidRPr="00D76A06">
        <w:rPr>
          <w:rFonts w:cs="Times New Roman"/>
          <w:kern w:val="0"/>
          <w:szCs w:val="24"/>
        </w:rPr>
        <w:t>, 2013; Makovac</w:t>
      </w:r>
      <w:r w:rsidR="00D76A06" w:rsidRPr="00D76A06">
        <w:rPr>
          <w:rFonts w:cs="Times New Roman"/>
          <w:kern w:val="0"/>
          <w:szCs w:val="24"/>
        </w:rPr>
        <w:t>等</w:t>
      </w:r>
      <w:r w:rsidR="00D76A06" w:rsidRPr="00D76A06">
        <w:rPr>
          <w:rFonts w:cs="Times New Roman"/>
          <w:kern w:val="0"/>
          <w:szCs w:val="24"/>
        </w:rPr>
        <w:t>, 2020; Northoff</w:t>
      </w:r>
      <w:r w:rsidR="00D76A06" w:rsidRPr="00D76A06">
        <w:rPr>
          <w:rFonts w:cs="Times New Roman"/>
          <w:kern w:val="0"/>
          <w:szCs w:val="24"/>
        </w:rPr>
        <w:t>等</w:t>
      </w:r>
      <w:r w:rsidR="00D76A06" w:rsidRPr="00D76A06">
        <w:rPr>
          <w:rFonts w:cs="Times New Roman"/>
          <w:kern w:val="0"/>
          <w:szCs w:val="24"/>
        </w:rPr>
        <w:t>, 2006)</w:t>
      </w:r>
      <w:r w:rsidR="00DF262C">
        <w:rPr>
          <w:lang w:val="de-DE"/>
        </w:rPr>
        <w:fldChar w:fldCharType="end"/>
      </w:r>
      <w:r w:rsidR="0073735F" w:rsidRPr="00DF262C">
        <w:rPr>
          <w:lang w:val="de-DE"/>
        </w:rPr>
        <w:t xml:space="preserve"> </w:t>
      </w:r>
      <w:r>
        <w:fldChar w:fldCharType="end"/>
      </w:r>
      <w:r>
        <w:t>和综述</w:t>
      </w:r>
      <w:r w:rsidR="00720D2F">
        <w:fldChar w:fldCharType="begin"/>
      </w:r>
      <w:r w:rsidR="001C675E">
        <w:rPr>
          <w:lang w:val="de-DE"/>
        </w:rPr>
        <w:instrText xml:space="preserve"> ADDIN ZOTERO_ITEM CSL_CITATION {"citationID":"6dC4QLDs","properties":{"formattedCitation":"(Northoff, 2016, 2021; Qin &amp; Northoff, 2011)","plainCitation":"(Northoff, 2016, 2021; Qin &amp; Northoff, 2011)","noteIndex":0},"citationItems":[{"id":463,"uris":["http://zotero.org/users/9459883/items/3IFMFP4P"],"itemData":{"id":463,"type":"article-journal","call-number":"3.065","container-title":"Cognitive Neuroscience","DOI":"10.1080/17588928.2015.1111868","issue":"1-4","note":"Citation Key: doi:10.1080/17588928.2015.1111868\npublisher: Routledge\ntex.eprint: https://doi.org/10.1080/17588928.2015.1111868","page":"203-222","source":"4","title":"Is the self a higher-order or fundamental function of the brain? The “basis model of self-specificity” and its encoding by the brain’s spontaneous activity","volume":"7","author":[{"family":"Northoff","given":"Georg"}],"issued":{"date-parts":[["2016"]]},"citation-key":"doi:10.1080/17588928.2015.1111868"}},{"id":460,"uris":["http://zotero.org/users/9459883/items/ZNFZY2YL"],"itemData":{"id":460,"type":"chapter","abstract":"Psychiatric disorders can be characterized by major changes in self which is often experienced in an abnormal way. The neural correlates and mechanisms as well as the methodological approach for how to explore and investigate these abnormalities of self remain unclear. I review here recent findings on the involvement of different neural networks in processing self-specificity. That leads me to point out the special role of cortical midline structure (CMS) as part of the default-mode network (DMN) in constituting self-specificity. Since the CMS mediate self-specificity, their default-mode network functionality does not only apply to all other regions/networks of the brain but also to the self-specificity of the latter's stimulus processing. To fully understand the alterations of the sense of self in psychiatric disorders, we therefore need to combine neuronal approaches to the CMS and the other networks with a phenomenal investigation of the subjective experience of self, for example, a neurophenomenal approach. Such neurophenomenal approach is considered central for psychiatric disorders that can be characterized by a basic disturbance of self.","container-title":"Brain network dysfunction in neuropsychiatric illness: Methods, applications, and implications","event-place":"Cham","ISBN":"978-3-030-59797-9","note":"Citation Key: Northoff2021\nDOI: 10.1007/978-3-030-59797-9_21","page":"433–453","publisher":"Springer International Publishing","publisher-place":"Cham","title":"Brain networks and the emergence of the self: A neurophenomenal perspective","URL":"https://doi.org/10.1007/978-3-030-59797-9_21","author":[{"family":"Northoff","given":"Georg"}],"editor":[{"family":"Diwadkar","given":"Vaibhav A."},{"family":"B. Eickhoff","given":"Simon"}],"issued":{"date-parts":[["2021"]]},"citation-key":"Northoff2021"}},{"id":198,"uris":["http://zotero.org/users/9459883/items/TYN3DI8D"],"itemData":{"id":198,"type":"article-journal","abstract":"The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sidR="00720D2F">
        <w:fldChar w:fldCharType="separate"/>
      </w:r>
      <w:r w:rsidR="001C675E" w:rsidRPr="0009611C">
        <w:rPr>
          <w:rFonts w:cs="Times New Roman"/>
          <w:lang w:val="de-DE"/>
        </w:rPr>
        <w:t>(Northoff, 2016, 2021; Qin &amp; Northoff, 2011)</w:t>
      </w:r>
      <w:r w:rsidR="00720D2F">
        <w:fldChar w:fldCharType="end"/>
      </w:r>
      <w:commentRangeEnd w:id="9"/>
      <w:r w:rsidR="009712AA">
        <w:rPr>
          <w:rStyle w:val="a8"/>
        </w:rPr>
        <w:commentReference w:id="9"/>
      </w:r>
      <w:r>
        <w:t>。进入</w:t>
      </w:r>
      <w:r>
        <w:rPr>
          <w:rFonts w:hint="eastAsia"/>
        </w:rPr>
        <w:t>本数据库</w:t>
      </w:r>
      <w:r>
        <w:t>的文献需要满足如下的</w:t>
      </w:r>
      <w:commentRangeStart w:id="10"/>
      <w:r>
        <w:t>标准</w:t>
      </w:r>
      <w:commentRangeEnd w:id="10"/>
      <w:r>
        <w:rPr>
          <w:rStyle w:val="a8"/>
        </w:rPr>
        <w:commentReference w:id="10"/>
      </w:r>
      <w:r w:rsidRPr="0009611C">
        <w:rPr>
          <w:lang w:val="de-DE"/>
        </w:rPr>
        <w:t>：</w:t>
      </w:r>
    </w:p>
    <w:p w14:paraId="4BC73845" w14:textId="77777777" w:rsidR="00A83847" w:rsidRPr="0009611C" w:rsidRDefault="00F15A7D">
      <w:pPr>
        <w:ind w:firstLine="420"/>
        <w:rPr>
          <w:lang w:val="de-DE"/>
        </w:rPr>
      </w:pPr>
      <w:r w:rsidRPr="0009611C">
        <w:rPr>
          <w:lang w:val="de-DE"/>
        </w:rPr>
        <w:t>（</w:t>
      </w:r>
      <w:r w:rsidRPr="0009611C">
        <w:rPr>
          <w:lang w:val="de-DE"/>
        </w:rPr>
        <w:t>1</w:t>
      </w:r>
      <w:r w:rsidRPr="0009611C">
        <w:rPr>
          <w:lang w:val="de-DE"/>
        </w:rPr>
        <w:t>）</w:t>
      </w:r>
      <w:r>
        <w:rPr>
          <w:rFonts w:hint="eastAsia"/>
        </w:rPr>
        <w:t>研究使用了</w:t>
      </w:r>
      <w:r w:rsidRPr="0009611C">
        <w:rPr>
          <w:rFonts w:hint="eastAsia"/>
          <w:lang w:val="de-DE"/>
        </w:rPr>
        <w:t>f</w:t>
      </w:r>
      <w:r w:rsidRPr="0009611C">
        <w:rPr>
          <w:lang w:val="de-DE"/>
        </w:rPr>
        <w:t xml:space="preserve">MRI </w:t>
      </w:r>
      <w:r>
        <w:rPr>
          <w:rFonts w:hint="eastAsia"/>
        </w:rPr>
        <w:t>或</w:t>
      </w:r>
      <w:r w:rsidRPr="0009611C">
        <w:rPr>
          <w:lang w:val="de-DE"/>
        </w:rPr>
        <w:t>PET</w:t>
      </w:r>
      <w:r>
        <w:rPr>
          <w:rFonts w:hint="eastAsia"/>
        </w:rPr>
        <w:t>扫描</w:t>
      </w:r>
      <w:r w:rsidRPr="0009611C">
        <w:rPr>
          <w:rFonts w:hint="eastAsia"/>
          <w:lang w:val="de-DE"/>
        </w:rPr>
        <w:t>；</w:t>
      </w:r>
    </w:p>
    <w:p w14:paraId="34C68C21" w14:textId="77777777" w:rsidR="00A83847" w:rsidRDefault="00F15A7D">
      <w:pPr>
        <w:ind w:firstLine="420"/>
        <w:rPr>
          <w:ins w:id="11" w:author="Hu, C-P" w:date="2022-06-02T07:02:00Z"/>
        </w:rPr>
      </w:pPr>
      <w:r>
        <w:t>（</w:t>
      </w:r>
      <w:r>
        <w:t>2</w:t>
      </w:r>
      <w:r>
        <w:t>）</w:t>
      </w:r>
      <w:r>
        <w:rPr>
          <w:rFonts w:hint="eastAsia"/>
        </w:rPr>
        <w:t>必须是实证研究，而非元分析和文献综述类论文</w:t>
      </w:r>
    </w:p>
    <w:p w14:paraId="3FFA9864" w14:textId="77777777" w:rsidR="00A83847" w:rsidRDefault="00F15A7D">
      <w:pPr>
        <w:ind w:firstLine="420"/>
      </w:pPr>
      <w:r>
        <w:rPr>
          <w:rFonts w:hint="eastAsia"/>
        </w:rPr>
        <w:t>（</w:t>
      </w:r>
      <w:r>
        <w:rPr>
          <w:rFonts w:hint="eastAsia"/>
        </w:rPr>
        <w:t>3</w:t>
      </w:r>
      <w:r>
        <w:rPr>
          <w:rFonts w:hint="eastAsia"/>
        </w:rPr>
        <w:t>）使用英语或者中文作为写作语种且已正式发表在心理学或神经科学相关的期刊上或者存放于预印本平台；</w:t>
      </w:r>
    </w:p>
    <w:p w14:paraId="0BB51C55" w14:textId="77777777" w:rsidR="00A83847" w:rsidRDefault="00F15A7D">
      <w:pPr>
        <w:ind w:firstLine="420"/>
      </w:pPr>
      <w:r>
        <w:rPr>
          <w:rFonts w:hint="eastAsia"/>
        </w:rPr>
        <w:t>（</w:t>
      </w:r>
      <w:r>
        <w:t>4</w:t>
      </w:r>
      <w:r>
        <w:rPr>
          <w:rFonts w:hint="eastAsia"/>
        </w:rPr>
        <w:t>）以健康成年人为研究对象。仅使用</w:t>
      </w:r>
      <w:r>
        <w:t>神经疾病或其他精神异常</w:t>
      </w:r>
      <w:r>
        <w:rPr>
          <w:rFonts w:hint="eastAsia"/>
        </w:rPr>
        <w:t>以及躯体疾病被试的研究</w:t>
      </w:r>
      <w:r>
        <w:t>被排除</w:t>
      </w:r>
      <w:r>
        <w:rPr>
          <w:rFonts w:hint="eastAsia"/>
        </w:rPr>
        <w:t>在外；若同时包含健康被试与患有疾病的被试则仅保留健康被试的数据</w:t>
      </w:r>
      <w:r>
        <w:t>；</w:t>
      </w:r>
      <w:r>
        <w:rPr>
          <w:rFonts w:hint="eastAsia"/>
        </w:rPr>
        <w:t>以</w:t>
      </w:r>
      <w:r>
        <w:t>年轻和中年成年</w:t>
      </w:r>
      <w:r>
        <w:rPr>
          <w:rFonts w:hint="eastAsia"/>
        </w:rPr>
        <w:t>人为主要</w:t>
      </w:r>
      <w:r>
        <w:t>被试</w:t>
      </w:r>
      <w:r>
        <w:rPr>
          <w:rFonts w:hint="eastAsia"/>
        </w:rPr>
        <w:t>群体</w:t>
      </w:r>
      <w:r>
        <w:t>（</w:t>
      </w:r>
      <w:r>
        <w:rPr>
          <w:rFonts w:hint="eastAsia"/>
        </w:rPr>
        <w:t>平均年龄为</w:t>
      </w:r>
      <w:r>
        <w:t>18</w:t>
      </w:r>
      <w:r>
        <w:t>－</w:t>
      </w:r>
      <w:r>
        <w:t>59</w:t>
      </w:r>
      <w:r>
        <w:t>岁），从而避免年龄变化导致的自我</w:t>
      </w:r>
      <w:r>
        <w:lastRenderedPageBreak/>
        <w:t>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(Leshikar &amp; Duarte, 2014)</w:t>
      </w:r>
      <w:r>
        <w:fldChar w:fldCharType="end"/>
      </w:r>
      <w:r>
        <w:t>。</w:t>
      </w:r>
    </w:p>
    <w:p w14:paraId="3E0CA0DA" w14:textId="78BA4958" w:rsidR="00A83847" w:rsidRDefault="00F15A7D">
      <w:pPr>
        <w:ind w:firstLine="420"/>
      </w:pPr>
      <w:r>
        <w:rPr>
          <w:rFonts w:hint="eastAsia"/>
        </w:rPr>
        <w:t>（</w:t>
      </w:r>
      <w:r>
        <w:t>5</w:t>
      </w:r>
      <w:r>
        <w:rPr>
          <w:rFonts w:hint="eastAsia"/>
        </w:rPr>
        <w:t>）</w:t>
      </w:r>
      <w:r>
        <w:t>使用标准的大脑空间报告空间坐标结果（</w:t>
      </w:r>
      <w:r>
        <w:t xml:space="preserve">Talairach </w:t>
      </w:r>
      <w:r>
        <w:t>或者</w:t>
      </w:r>
      <w:r>
        <w:t>MNI</w:t>
      </w:r>
      <w:r>
        <w:t>）的研究被包括进来</w:t>
      </w:r>
      <w:r>
        <w:rPr>
          <w:rFonts w:hint="eastAsia"/>
        </w:rPr>
        <w:t>，研究完整报告激活坐标；坐标数据不完整的研究，通过邮件向作者询问，无回复者被排除</w:t>
      </w:r>
      <w:r>
        <w:t>。为解决两个标准空间坐标之间的转化问题，使用</w:t>
      </w:r>
      <w:r>
        <w:t>Talairach</w:t>
      </w:r>
      <w:r>
        <w:t>空间坐标的研究结果被转化成为</w:t>
      </w:r>
      <w:r>
        <w:t>MNI</w:t>
      </w:r>
      <w:r>
        <w:t>的空间坐标结果，</w:t>
      </w:r>
      <w:r w:rsidR="00A83B42">
        <w:rPr>
          <w:rFonts w:hint="eastAsia"/>
        </w:rPr>
        <w:t>转化过程</w:t>
      </w:r>
      <w:r>
        <w:t>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058398FA" w14:textId="77777777" w:rsidR="00A83847" w:rsidRDefault="00F15A7D">
      <w:pPr>
        <w:ind w:firstLine="420"/>
      </w:pPr>
      <w:r>
        <w:rPr>
          <w:rFonts w:hint="eastAsia"/>
        </w:rPr>
        <w:t>（</w:t>
      </w:r>
      <w:r>
        <w:rPr>
          <w:rFonts w:hint="eastAsia"/>
        </w:rPr>
        <w:t>6</w:t>
      </w:r>
      <w:r>
        <w:rPr>
          <w:rFonts w:hint="eastAsia"/>
        </w:rPr>
        <w:t>）研究必须包含</w:t>
      </w:r>
      <w:r>
        <w:t>全</w:t>
      </w:r>
      <w:proofErr w:type="gramStart"/>
      <w:r>
        <w:t>脑分析</w:t>
      </w:r>
      <w:proofErr w:type="gramEnd"/>
      <w:r>
        <w:t>结果的研究，</w:t>
      </w:r>
      <w:r>
        <w:rPr>
          <w:rFonts w:hint="eastAsia"/>
        </w:rPr>
        <w:t>仅</w:t>
      </w:r>
      <w:r>
        <w:t>包括部分</w:t>
      </w:r>
      <w:r>
        <w:rPr>
          <w:rFonts w:hint="eastAsia"/>
        </w:rPr>
        <w:t>脑区</w:t>
      </w:r>
      <w:r>
        <w:t>或使用感兴趣区（</w:t>
      </w:r>
      <w:r>
        <w:t>region-of-interest, ROI</w:t>
      </w:r>
      <w:r>
        <w:t>）分析的研究被排除；</w:t>
      </w:r>
    </w:p>
    <w:p w14:paraId="2A1B0C22" w14:textId="77777777" w:rsidR="00A83847" w:rsidRDefault="00F15A7D">
      <w:pPr>
        <w:ind w:firstLine="420"/>
      </w:pPr>
      <w:r>
        <w:t>（</w:t>
      </w:r>
      <w:r>
        <w:t>7</w:t>
      </w:r>
      <w:r>
        <w:t>）如果同一组数据被报告在不中的文献之中，则我们仅选择其中一个进入元分析</w:t>
      </w:r>
      <w:r>
        <w:rPr>
          <w:rFonts w:hint="eastAsia"/>
        </w:rPr>
        <w:t>。</w:t>
      </w:r>
    </w:p>
    <w:p w14:paraId="6AAD37A3" w14:textId="522BA4AD" w:rsidR="00A83847" w:rsidRDefault="000E1D1F">
      <w:pPr>
        <w:ind w:firstLine="420"/>
      </w:pPr>
      <w:r>
        <w:rPr>
          <w:rFonts w:hint="eastAsia"/>
        </w:rPr>
        <w:t>本数据库依</w:t>
      </w:r>
      <w:r w:rsidR="00EF3669">
        <w:rPr>
          <w:rFonts w:hint="eastAsia"/>
        </w:rPr>
        <w:t>据</w:t>
      </w:r>
      <w:r w:rsidR="00205E70" w:rsidRPr="00EF3669">
        <w:rPr>
          <w:szCs w:val="21"/>
        </w:rPr>
        <w:t>PRISMA</w:t>
      </w:r>
      <w:r w:rsidR="00EF3669">
        <w:fldChar w:fldCharType="begin"/>
      </w:r>
      <w:r w:rsidR="00EF3669">
        <w:rPr>
          <w:rFonts w:hint="eastAsia"/>
        </w:rPr>
        <w:instrText xml:space="preserve"> ADDIN ZOTERO_ITEM CSL_CITATION {"citationID":"rXoOkuMm","properties":{"formattedCitation":"(Page\\uc0\\u31561{}, 2021)","plainCitation":"(Page</w:instrText>
      </w:r>
      <w:r w:rsidR="00EF3669">
        <w:rPr>
          <w:rFonts w:hint="eastAsia"/>
        </w:rPr>
        <w:instrText>等</w:instrText>
      </w:r>
      <w:r w:rsidR="00EF3669">
        <w:rPr>
          <w:rFonts w:hint="eastAsia"/>
        </w:rPr>
        <w:instrText>, 2021)","noteIndex":0},"citationItems":[{"id":415,"uris":["http://zotero.org/users/9459883/items/ICUGAC3R"],"i</w:instrText>
      </w:r>
      <w:r w:rsidR="00EF3669">
        <w:instrText xml:space="preserve">temData":{"id":415,"type":"article-journal","container-title":"BMJ","DOI":"10.1136/bmj.n71","ISSN":"1756-1833","journalAbbreviation":"BMJ","language":"en","page":"n71","source":"DOI.org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A"},{"family":"Whiting","given":"Penny"},{"family":"Moher","given":"David"}],"issued":{"date-parts":[["2021",3,29]]},"citation-key":"pagePRISMA2020Statement2021"}}],"schema":"https://github.com/citation-style-language/schema/raw/master/csl-citation.json"} </w:instrText>
      </w:r>
      <w:r w:rsidR="00EF3669">
        <w:fldChar w:fldCharType="separate"/>
      </w:r>
      <w:r w:rsidR="00EF3669" w:rsidRPr="00205E70">
        <w:rPr>
          <w:rFonts w:cs="Times New Roman"/>
          <w:kern w:val="0"/>
          <w:szCs w:val="24"/>
        </w:rPr>
        <w:t>(Page</w:t>
      </w:r>
      <w:r w:rsidR="00EF3669" w:rsidRPr="00205E70">
        <w:rPr>
          <w:rFonts w:cs="Times New Roman"/>
          <w:kern w:val="0"/>
          <w:szCs w:val="24"/>
        </w:rPr>
        <w:t>等</w:t>
      </w:r>
      <w:r w:rsidR="00EF3669" w:rsidRPr="00205E70">
        <w:rPr>
          <w:rFonts w:cs="Times New Roman"/>
          <w:kern w:val="0"/>
          <w:szCs w:val="24"/>
        </w:rPr>
        <w:t>, 2021)</w:t>
      </w:r>
      <w:r w:rsidR="00EF3669">
        <w:fldChar w:fldCharType="end"/>
      </w:r>
      <w:r w:rsidR="00EF3669">
        <w:rPr>
          <w:rFonts w:hint="eastAsia"/>
        </w:rPr>
        <w:t>进行文献筛选</w:t>
      </w:r>
      <w:r w:rsidR="00205E70">
        <w:rPr>
          <w:rFonts w:hint="eastAsia"/>
        </w:rPr>
        <w:t>，</w:t>
      </w:r>
      <w:r w:rsidR="00F15A7D">
        <w:rPr>
          <w:rFonts w:hint="eastAsia"/>
        </w:rPr>
        <w:t>具体筛选过程如图</w:t>
      </w:r>
      <w:r w:rsidR="00F15A7D">
        <w:rPr>
          <w:rFonts w:hint="eastAsia"/>
        </w:rPr>
        <w:t>1</w:t>
      </w:r>
      <w:r w:rsidR="00F15A7D">
        <w:rPr>
          <w:rFonts w:hint="eastAsia"/>
        </w:rPr>
        <w:t>所示。</w:t>
      </w:r>
    </w:p>
    <w:p w14:paraId="6E73488C" w14:textId="77777777" w:rsidR="0066492B" w:rsidRDefault="0066492B">
      <w:pPr>
        <w:ind w:firstLine="420"/>
      </w:pPr>
    </w:p>
    <w:p w14:paraId="57E748CE" w14:textId="2B7D9B0D" w:rsidR="0066492B" w:rsidRDefault="00147DCB">
      <w:pPr>
        <w:ind w:firstLine="420"/>
      </w:pPr>
      <w:r>
        <w:rPr>
          <w:noProof/>
        </w:rPr>
        <w:drawing>
          <wp:inline distT="0" distB="0" distL="0" distR="0" wp14:anchorId="0CB1FF51" wp14:editId="4BD2F391">
            <wp:extent cx="5274310" cy="3079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079750"/>
                    </a:xfrm>
                    <a:prstGeom prst="rect">
                      <a:avLst/>
                    </a:prstGeom>
                  </pic:spPr>
                </pic:pic>
              </a:graphicData>
            </a:graphic>
          </wp:inline>
        </w:drawing>
      </w:r>
    </w:p>
    <w:p w14:paraId="123C4667" w14:textId="77777777" w:rsidR="00A83847" w:rsidRDefault="00A83847">
      <w:pPr>
        <w:ind w:firstLine="420"/>
      </w:pPr>
    </w:p>
    <w:p w14:paraId="2D659D42" w14:textId="77777777" w:rsidR="00A83847" w:rsidRDefault="00A83847">
      <w:pPr>
        <w:ind w:firstLine="420"/>
        <w:jc w:val="center"/>
      </w:pPr>
    </w:p>
    <w:p w14:paraId="2E4EBD87" w14:textId="3B8136AF" w:rsidR="00A83847" w:rsidRPr="00D71D0A" w:rsidRDefault="00F15A7D" w:rsidP="006F48DE">
      <w:pPr>
        <w:spacing w:beforeLines="50" w:before="156" w:afterLines="50" w:after="156"/>
        <w:ind w:firstLine="420"/>
        <w:jc w:val="center"/>
        <w:rPr>
          <w:sz w:val="18"/>
          <w:szCs w:val="18"/>
        </w:rPr>
      </w:pPr>
      <w:bookmarkStart w:id="12" w:name="OLE_LINK4"/>
      <w:r w:rsidRPr="00D71D0A">
        <w:rPr>
          <w:rFonts w:asciiTheme="majorEastAsia" w:eastAsiaTheme="majorEastAsia" w:hAnsiTheme="majorEastAsia" w:hint="eastAsia"/>
          <w:sz w:val="18"/>
          <w:szCs w:val="18"/>
        </w:rPr>
        <w:t>图</w:t>
      </w:r>
      <w:r w:rsidRPr="00D71D0A">
        <w:rPr>
          <w:rFonts w:asciiTheme="majorEastAsia" w:eastAsiaTheme="majorEastAsia" w:hAnsiTheme="majorEastAsia"/>
          <w:sz w:val="18"/>
          <w:szCs w:val="18"/>
        </w:rPr>
        <w:t>1</w:t>
      </w:r>
      <w:r w:rsidR="00DA77F2" w:rsidRPr="00D71D0A">
        <w:rPr>
          <w:sz w:val="18"/>
          <w:szCs w:val="18"/>
        </w:rPr>
        <w:t xml:space="preserve"> </w:t>
      </w:r>
      <w:bookmarkStart w:id="13" w:name="OLE_LINK2"/>
      <w:r w:rsidR="00E021DC" w:rsidRPr="00D71D0A">
        <w:rPr>
          <w:sz w:val="18"/>
          <w:szCs w:val="18"/>
        </w:rPr>
        <w:t>PRISMA</w:t>
      </w:r>
      <w:bookmarkEnd w:id="13"/>
      <w:r w:rsidR="00E021DC" w:rsidRPr="00D71D0A">
        <w:rPr>
          <w:rFonts w:hint="eastAsia"/>
          <w:sz w:val="18"/>
          <w:szCs w:val="18"/>
        </w:rPr>
        <w:t>文献筛选图</w:t>
      </w:r>
    </w:p>
    <w:bookmarkEnd w:id="12"/>
    <w:p w14:paraId="1DC9A1A3" w14:textId="2281A697" w:rsidR="00A83847" w:rsidRDefault="00F15A7D">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t>2</w:t>
      </w:r>
      <w:r w:rsidR="006A4BFC">
        <w:rPr>
          <w:rFonts w:cs="Times New Roman"/>
          <w:b/>
          <w:bCs/>
          <w:sz w:val="24"/>
          <w:szCs w:val="24"/>
        </w:rPr>
        <w:t xml:space="preserve"> </w:t>
      </w:r>
      <w:r w:rsidR="006A4BFC" w:rsidRPr="003650DD">
        <w:rPr>
          <w:rFonts w:cs="Times New Roman"/>
          <w:b/>
          <w:bCs/>
          <w:sz w:val="28"/>
          <w:szCs w:val="28"/>
        </w:rPr>
        <w:t xml:space="preserve"> </w:t>
      </w:r>
      <w:r w:rsidRPr="003650DD">
        <w:rPr>
          <w:rFonts w:cs="Times New Roman"/>
          <w:b/>
          <w:bCs/>
          <w:sz w:val="28"/>
          <w:szCs w:val="28"/>
        </w:rPr>
        <w:t>数据样本描述</w:t>
      </w:r>
    </w:p>
    <w:p w14:paraId="5B4AA987" w14:textId="77777777" w:rsidR="00A83847" w:rsidRDefault="00F15A7D">
      <w:pPr>
        <w:keepNext/>
        <w:keepLines/>
        <w:spacing w:beforeLines="50" w:before="156" w:afterLines="50" w:after="156"/>
        <w:ind w:rightChars="100" w:right="210" w:firstLine="420"/>
        <w:outlineLvl w:val="1"/>
        <w:rPr>
          <w:rFonts w:cs="Times New Roman"/>
          <w:b/>
          <w:bCs/>
          <w:sz w:val="24"/>
          <w:szCs w:val="24"/>
        </w:rPr>
      </w:pPr>
      <w:r>
        <w:rPr>
          <w:rFonts w:cs="Times New Roman"/>
          <w:b/>
          <w:bCs/>
          <w:sz w:val="24"/>
          <w:szCs w:val="24"/>
        </w:rPr>
        <w:t>2.1</w:t>
      </w:r>
      <w:r>
        <w:rPr>
          <w:rFonts w:cs="Times New Roman" w:hint="eastAsia"/>
          <w:b/>
          <w:bCs/>
          <w:sz w:val="24"/>
          <w:szCs w:val="24"/>
        </w:rPr>
        <w:t>命名格式</w:t>
      </w:r>
    </w:p>
    <w:p w14:paraId="5A568C8A" w14:textId="13E88255" w:rsidR="00A83847" w:rsidRDefault="00F15A7D" w:rsidP="004A3C0D">
      <w:pPr>
        <w:ind w:firstLineChars="200" w:firstLine="420"/>
      </w:pPr>
      <w:r>
        <w:rPr>
          <w:rFonts w:hint="eastAsia"/>
        </w:rPr>
        <w:t>认知本体论数据库包括两部分。第一部分为</w:t>
      </w:r>
      <w:r>
        <w:rPr>
          <w:rFonts w:hint="eastAsia"/>
        </w:rPr>
        <w:t>csv</w:t>
      </w:r>
      <w:r>
        <w:rPr>
          <w:rFonts w:hint="eastAsia"/>
        </w:rPr>
        <w:t>文件，包括了入选文章对自我参照效应的操作化定义的细节。基命名为</w:t>
      </w:r>
      <w:r>
        <w:rPr>
          <w:rFonts w:hint="eastAsia"/>
        </w:rPr>
        <w:t>self</w:t>
      </w:r>
      <w:r>
        <w:t>_ref_</w:t>
      </w:r>
      <w:r>
        <w:rPr>
          <w:rFonts w:hint="eastAsia"/>
        </w:rPr>
        <w:t>XXX</w:t>
      </w:r>
      <w:r>
        <w:t>.csv</w:t>
      </w:r>
      <w:r>
        <w:rPr>
          <w:rFonts w:hint="eastAsia"/>
        </w:rPr>
        <w:t>。</w:t>
      </w:r>
      <w:r>
        <w:rPr>
          <w:rFonts w:hint="eastAsia"/>
        </w:rPr>
        <w:t xml:space="preserve"> </w:t>
      </w:r>
      <w:r>
        <w:rPr>
          <w:rFonts w:hint="eastAsia"/>
        </w:rPr>
        <w:t>第二部分为</w:t>
      </w:r>
      <w:r>
        <w:rPr>
          <w:rFonts w:hint="eastAsia"/>
        </w:rPr>
        <w:t>fMRI</w:t>
      </w:r>
      <w:r>
        <w:rPr>
          <w:rFonts w:hint="eastAsia"/>
        </w:rPr>
        <w:t>激活坐标点数据，使用与</w:t>
      </w:r>
      <w:r>
        <w:t>BrainMap</w:t>
      </w:r>
      <w:r>
        <w:fldChar w:fldCharType="begin"/>
      </w:r>
      <w:r>
        <w:instrText xml:space="preserve"> ADDIN ZOTERO_ITEM CSL_CITATION {"citationID":"YXZkTmj6","properties":{"formattedCitation":"(Fox &amp; Lancaster, 2002)","plainCitation":"(Fox &amp; Lancaster, 2002)","noteIndex":0},"citationItems":[{"id":333,"uris":["http://zotero.org/users/9459883/items/IJ24WMLL"],"itemData":{"id":333,"type":"article-journal","call-number":"34.87","container-title":"Nature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L."}],"issued":{"date-parts":[["2002",4]]},"citation-key":"foxOpinionMappingContext2002"}}],"schema":"https://github.com/citation-style-language/schema/raw/master/csl-citation.json"} </w:instrText>
      </w:r>
      <w:r>
        <w:fldChar w:fldCharType="separate"/>
      </w:r>
      <w:r>
        <w:rPr>
          <w:rFonts w:cs="Times New Roman"/>
        </w:rPr>
        <w:t>(Fox &amp; Lancaster, 2002)</w:t>
      </w:r>
      <w:r>
        <w:fldChar w:fldCharType="end"/>
      </w:r>
      <w:r>
        <w:rPr>
          <w:rFonts w:hint="eastAsia"/>
        </w:rPr>
        <w:t>相同的文件格式，以</w:t>
      </w:r>
      <w:r>
        <w:rPr>
          <w:rFonts w:hint="eastAsia"/>
        </w:rPr>
        <w:t>txt</w:t>
      </w:r>
      <w:r>
        <w:rPr>
          <w:rFonts w:hint="eastAsia"/>
        </w:rPr>
        <w:t>文件保存。</w:t>
      </w:r>
      <w:r>
        <w:rPr>
          <w:rFonts w:hint="eastAsia"/>
        </w:rPr>
        <w:t>t</w:t>
      </w:r>
      <w:r>
        <w:t>xt</w:t>
      </w:r>
      <w:r>
        <w:rPr>
          <w:rFonts w:hint="eastAsia"/>
        </w:rPr>
        <w:t>文件的命名规则为</w:t>
      </w:r>
      <w:bookmarkStart w:id="14" w:name="_Hlk104925892"/>
      <w:r>
        <w:rPr>
          <w:rFonts w:hint="eastAsia"/>
        </w:rPr>
        <w:t>：</w:t>
      </w:r>
      <w:r>
        <w:t>first_author</w:t>
      </w:r>
      <w:bookmarkEnd w:id="14"/>
      <w:r>
        <w:t>_year_journal.txt</w:t>
      </w:r>
      <w:r>
        <w:t>，其中</w:t>
      </w:r>
      <w:r>
        <w:t xml:space="preserve"> </w:t>
      </w:r>
      <w:proofErr w:type="spellStart"/>
      <w:r>
        <w:t>first_author</w:t>
      </w:r>
      <w:proofErr w:type="spellEnd"/>
      <w:r>
        <w:t xml:space="preserve"> </w:t>
      </w:r>
      <w:r>
        <w:t>代</w:t>
      </w:r>
      <w:r>
        <w:rPr>
          <w:rFonts w:hint="eastAsia"/>
        </w:rPr>
        <w:t>表文章的第一作者，</w:t>
      </w:r>
      <w:r>
        <w:t>year</w:t>
      </w:r>
      <w:r>
        <w:t>代表</w:t>
      </w:r>
      <w:r>
        <w:rPr>
          <w:rFonts w:hint="eastAsia"/>
        </w:rPr>
        <w:t>文章的出版年份</w:t>
      </w:r>
      <w:r>
        <w:t>，</w:t>
      </w:r>
      <w:r>
        <w:t>journal</w:t>
      </w:r>
      <w:r>
        <w:t>代表</w:t>
      </w:r>
      <w:r>
        <w:rPr>
          <w:rFonts w:hint="eastAsia"/>
        </w:rPr>
        <w:t>文章发表论文的简写</w:t>
      </w:r>
      <w:r>
        <w:t>。</w:t>
      </w:r>
      <w:r>
        <w:rPr>
          <w:rFonts w:hint="eastAsia"/>
        </w:rPr>
        <w:t>例如，</w:t>
      </w:r>
      <w:bookmarkStart w:id="15" w:name="_Hlk105005891"/>
      <w:r>
        <w:t>Hornung</w:t>
      </w:r>
      <w:bookmarkEnd w:id="15"/>
      <w:r>
        <w:t>_2019_FrontBehavNenurosci.txt</w:t>
      </w:r>
      <w:r w:rsidR="00FE7FE3">
        <w:rPr>
          <w:rFonts w:hint="eastAsia"/>
        </w:rPr>
        <w:t>代表</w:t>
      </w:r>
      <w:r>
        <w:rPr>
          <w:rFonts w:hint="eastAsia"/>
        </w:rPr>
        <w:t>该文章发表于</w:t>
      </w:r>
      <w:r>
        <w:rPr>
          <w:rFonts w:hint="eastAsia"/>
        </w:rPr>
        <w:t>2</w:t>
      </w:r>
      <w:r>
        <w:t>019</w:t>
      </w:r>
      <w:r>
        <w:rPr>
          <w:rFonts w:hint="eastAsia"/>
        </w:rPr>
        <w:t>年，第一作者为</w:t>
      </w:r>
      <w:r>
        <w:t>Hornung</w:t>
      </w:r>
      <w:r>
        <w:rPr>
          <w:rFonts w:hint="eastAsia"/>
        </w:rPr>
        <w:t>，发表在期刊</w:t>
      </w:r>
      <w:r>
        <w:t>Frontiers in Behavioral Neuroscience</w:t>
      </w:r>
      <w:r>
        <w:rPr>
          <w:rFonts w:hint="eastAsia"/>
        </w:rPr>
        <w:t>上。</w:t>
      </w:r>
    </w:p>
    <w:p w14:paraId="37D11818" w14:textId="77777777" w:rsidR="00A83847" w:rsidRDefault="00F15A7D">
      <w:pPr>
        <w:pStyle w:val="a9"/>
        <w:keepNext/>
        <w:keepLines/>
        <w:spacing w:beforeLines="50" w:before="156" w:afterLines="50" w:after="156"/>
        <w:ind w:left="420" w:rightChars="100" w:right="210" w:firstLineChars="0" w:firstLine="0"/>
        <w:outlineLvl w:val="1"/>
        <w:rPr>
          <w:rFonts w:cs="Times New Roman"/>
          <w:b/>
          <w:bCs/>
          <w:sz w:val="24"/>
          <w:szCs w:val="24"/>
        </w:rPr>
      </w:pPr>
      <w:r>
        <w:rPr>
          <w:rFonts w:cs="Times New Roman"/>
          <w:b/>
          <w:bCs/>
          <w:sz w:val="24"/>
          <w:szCs w:val="24"/>
        </w:rPr>
        <w:lastRenderedPageBreak/>
        <w:t>2.2</w:t>
      </w:r>
      <w:r>
        <w:rPr>
          <w:rFonts w:cs="Times New Roman" w:hint="eastAsia"/>
          <w:b/>
          <w:bCs/>
          <w:sz w:val="24"/>
          <w:szCs w:val="24"/>
        </w:rPr>
        <w:t>数据样本</w:t>
      </w:r>
    </w:p>
    <w:p w14:paraId="6B962F80" w14:textId="7206E23D" w:rsidR="00A83847" w:rsidRDefault="00F15A7D" w:rsidP="004A3C0D">
      <w:pPr>
        <w:ind w:firstLineChars="200" w:firstLine="420"/>
      </w:pPr>
      <w:r>
        <w:rPr>
          <w:rFonts w:hint="eastAsia"/>
        </w:rPr>
        <w:t>本数据集初始版本包括</w:t>
      </w:r>
      <w:r w:rsidR="00443BEE">
        <w:rPr>
          <w:rFonts w:cs="Times New Roman"/>
        </w:rPr>
        <w:t>68</w:t>
      </w:r>
      <w:r>
        <w:rPr>
          <w:rFonts w:hint="eastAsia"/>
        </w:rPr>
        <w:t>篇文献，</w:t>
      </w:r>
      <w:r>
        <w:rPr>
          <w:rFonts w:cs="Times New Roman"/>
        </w:rPr>
        <w:t>xx</w:t>
      </w:r>
      <w:proofErr w:type="gramStart"/>
      <w:r>
        <w:rPr>
          <w:rFonts w:hint="eastAsia"/>
        </w:rPr>
        <w:t>个</w:t>
      </w:r>
      <w:proofErr w:type="gramEnd"/>
      <w:r>
        <w:rPr>
          <w:rFonts w:hint="eastAsia"/>
        </w:rPr>
        <w:t>实验，</w:t>
      </w:r>
      <w:r>
        <w:rPr>
          <w:rFonts w:cs="Times New Roman"/>
        </w:rPr>
        <w:t>xx</w:t>
      </w:r>
      <w:proofErr w:type="gramStart"/>
      <w:r>
        <w:rPr>
          <w:rFonts w:hint="eastAsia"/>
        </w:rPr>
        <w:t>个</w:t>
      </w:r>
      <w:proofErr w:type="gramEnd"/>
      <w:r>
        <w:rPr>
          <w:rFonts w:hint="eastAsia"/>
        </w:rPr>
        <w:t>被试，包括</w:t>
      </w:r>
      <w:r w:rsidR="00443BEE">
        <w:rPr>
          <w:rFonts w:cs="Times New Roman"/>
        </w:rPr>
        <w:t>68</w:t>
      </w:r>
      <w:r>
        <w:rPr>
          <w:rFonts w:hint="eastAsia"/>
        </w:rPr>
        <w:t>个</w:t>
      </w:r>
      <w:r w:rsidR="00236EA4">
        <w:rPr>
          <w:rFonts w:hint="eastAsia"/>
        </w:rPr>
        <w:t>文本</w:t>
      </w:r>
      <w:r>
        <w:rPr>
          <w:rFonts w:cs="Times New Roman"/>
        </w:rPr>
        <w:t>txt</w:t>
      </w:r>
      <w:r>
        <w:rPr>
          <w:rFonts w:hint="eastAsia"/>
        </w:rPr>
        <w:t>文件</w:t>
      </w:r>
      <w:r w:rsidR="00236EA4">
        <w:rPr>
          <w:rFonts w:hint="eastAsia"/>
        </w:rPr>
        <w:t>（</w:t>
      </w:r>
      <w:r w:rsidR="00236EA4">
        <w:rPr>
          <w:rFonts w:hint="eastAsia"/>
        </w:rPr>
        <w:t>*.</w:t>
      </w:r>
      <w:r w:rsidR="00236EA4">
        <w:t>txt</w:t>
      </w:r>
      <w:r w:rsidR="00236EA4">
        <w:rPr>
          <w:rFonts w:hint="eastAsia"/>
        </w:rPr>
        <w:t>）</w:t>
      </w:r>
      <w:r>
        <w:rPr>
          <w:rFonts w:hint="eastAsia"/>
        </w:rPr>
        <w:t>与</w:t>
      </w:r>
      <w:r>
        <w:rPr>
          <w:rFonts w:cs="Times New Roman"/>
        </w:rPr>
        <w:t>2</w:t>
      </w:r>
      <w:r>
        <w:rPr>
          <w:rFonts w:hint="eastAsia"/>
        </w:rPr>
        <w:t>个</w:t>
      </w:r>
      <w:r w:rsidR="00236EA4">
        <w:rPr>
          <w:rFonts w:cs="Times New Roman" w:hint="eastAsia"/>
        </w:rPr>
        <w:t>表格</w:t>
      </w:r>
      <w:r>
        <w:rPr>
          <w:rFonts w:hint="eastAsia"/>
        </w:rPr>
        <w:t>文件</w:t>
      </w:r>
      <w:r w:rsidR="00236EA4">
        <w:rPr>
          <w:rFonts w:hint="eastAsia"/>
        </w:rPr>
        <w:t>（</w:t>
      </w:r>
      <w:r w:rsidR="00236EA4">
        <w:rPr>
          <w:rFonts w:hint="eastAsia"/>
        </w:rPr>
        <w:t>*</w:t>
      </w:r>
      <w:r w:rsidR="00236EA4">
        <w:t>.csv</w:t>
      </w:r>
      <w:r w:rsidR="00236EA4">
        <w:rPr>
          <w:rFonts w:hint="eastAsia"/>
        </w:rPr>
        <w:t>）</w:t>
      </w:r>
      <w:r>
        <w:rPr>
          <w:rFonts w:hint="eastAsia"/>
        </w:rPr>
        <w:t>，</w:t>
      </w:r>
      <w:r w:rsidR="00443BEE">
        <w:rPr>
          <w:rFonts w:cs="Times New Roman"/>
        </w:rPr>
        <w:t>68</w:t>
      </w:r>
      <w:r>
        <w:rPr>
          <w:rFonts w:hint="eastAsia"/>
        </w:rPr>
        <w:t>个</w:t>
      </w:r>
      <w:r w:rsidR="00236EA4">
        <w:rPr>
          <w:rFonts w:cs="Times New Roman" w:hint="eastAsia"/>
        </w:rPr>
        <w:t>文本</w:t>
      </w:r>
      <w:r>
        <w:rPr>
          <w:rFonts w:hint="eastAsia"/>
        </w:rPr>
        <w:t>文件与自我参照数据库汇总表（</w:t>
      </w:r>
      <w:r>
        <w:rPr>
          <w:rFonts w:hint="eastAsia"/>
        </w:rPr>
        <w:t>self</w:t>
      </w:r>
      <w:r>
        <w:t>_ref_summary</w:t>
      </w:r>
      <w:r>
        <w:rPr>
          <w:rFonts w:cs="Times New Roman"/>
        </w:rPr>
        <w:t>.csv</w:t>
      </w:r>
      <w:r>
        <w:rPr>
          <w:rFonts w:hint="eastAsia"/>
        </w:rPr>
        <w:t>）和自我参照数据</w:t>
      </w:r>
      <w:proofErr w:type="gramStart"/>
      <w:r>
        <w:rPr>
          <w:rFonts w:hint="eastAsia"/>
        </w:rPr>
        <w:t>库任务</w:t>
      </w:r>
      <w:proofErr w:type="gramEnd"/>
      <w:r>
        <w:rPr>
          <w:rFonts w:hint="eastAsia"/>
        </w:rPr>
        <w:t>表（</w:t>
      </w:r>
      <w:r>
        <w:rPr>
          <w:rFonts w:hint="eastAsia"/>
        </w:rPr>
        <w:t>s</w:t>
      </w:r>
      <w:r>
        <w:t>elf_ref_task</w:t>
      </w:r>
      <w:r>
        <w:rPr>
          <w:rFonts w:cs="Times New Roman"/>
        </w:rPr>
        <w:t>.csv</w:t>
      </w:r>
      <w:r>
        <w:rPr>
          <w:rFonts w:hint="eastAsia"/>
        </w:rPr>
        <w:t>）中所描述的文献一一对应。</w:t>
      </w:r>
    </w:p>
    <w:p w14:paraId="7BA93915" w14:textId="5679768B" w:rsidR="00A83847" w:rsidRDefault="00F15A7D" w:rsidP="004A3C0D">
      <w:pPr>
        <w:ind w:firstLineChars="200" w:firstLine="420"/>
      </w:pPr>
      <w:r>
        <w:rPr>
          <w:rFonts w:hint="eastAsia"/>
        </w:rPr>
        <w:t>自我参照数据库汇总表包括文献编号，第一作者，通讯作者邮箱，出版年份，文章所发表的期刊名称，文章所用语言，实验中所用语言，研究主题，文章的关键词，所用神经成像的方法，神经成像的标准化坐标，神经成像中所使用的对比条件，对应的记录该文章神经成像坐标的</w:t>
      </w:r>
      <w:r>
        <w:rPr>
          <w:rFonts w:cs="Times New Roman"/>
        </w:rPr>
        <w:t>txt</w:t>
      </w:r>
      <w:r>
        <w:rPr>
          <w:rFonts w:hint="eastAsia"/>
        </w:rPr>
        <w:t>文件名。</w:t>
      </w:r>
    </w:p>
    <w:p w14:paraId="25FFD6F0" w14:textId="77777777" w:rsidR="00A83847" w:rsidRDefault="00F15A7D" w:rsidP="004A3C0D">
      <w:pPr>
        <w:ind w:firstLineChars="200" w:firstLine="420"/>
      </w:pPr>
      <w:r>
        <w:rPr>
          <w:rFonts w:hint="eastAsia"/>
        </w:rPr>
        <w:t>自我参照数据</w:t>
      </w:r>
      <w:proofErr w:type="gramStart"/>
      <w:r>
        <w:rPr>
          <w:rFonts w:hint="eastAsia"/>
        </w:rPr>
        <w:t>库任务</w:t>
      </w:r>
      <w:proofErr w:type="gramEnd"/>
      <w:r>
        <w:rPr>
          <w:rFonts w:hint="eastAsia"/>
        </w:rPr>
        <w:t>表中对文献内容的描述由文献基础信息，样本，自我参照效应的定义，实验所采用范式，实验过程，行为结果与</w:t>
      </w:r>
      <w:r>
        <w:rPr>
          <w:rFonts w:cs="Times New Roman"/>
        </w:rPr>
        <w:t>fMRI</w:t>
      </w:r>
      <w:r>
        <w:rPr>
          <w:rFonts w:hint="eastAsia"/>
        </w:rPr>
        <w:t>基础信息这七大部分组成。如果文章中不包括某单元格信息，则记为</w:t>
      </w:r>
      <w:r>
        <w:rPr>
          <w:rFonts w:cs="Times New Roman"/>
        </w:rPr>
        <w:t>NA</w:t>
      </w:r>
      <w:r>
        <w:rPr>
          <w:rFonts w:hint="eastAsia"/>
        </w:rPr>
        <w:t>。</w:t>
      </w:r>
    </w:p>
    <w:p w14:paraId="62E575D9" w14:textId="77777777" w:rsidR="00A83847" w:rsidRDefault="00F15A7D" w:rsidP="004A3C0D">
      <w:pPr>
        <w:ind w:firstLineChars="200" w:firstLine="420"/>
      </w:pPr>
      <w:r>
        <w:rPr>
          <w:rFonts w:hint="eastAsia"/>
        </w:rPr>
        <w:t>文献基本信息：包括第一作者，通讯作者，文章发表年份，文章所发表的期刊，研究编号，文章编号。</w:t>
      </w:r>
    </w:p>
    <w:p w14:paraId="17E6FCAC" w14:textId="77777777" w:rsidR="00A83847" w:rsidRDefault="00F15A7D" w:rsidP="004A3C0D">
      <w:pPr>
        <w:ind w:firstLineChars="200" w:firstLine="420"/>
      </w:pPr>
      <w:r>
        <w:rPr>
          <w:rFonts w:hint="eastAsia"/>
        </w:rPr>
        <w:t>样本（</w:t>
      </w:r>
      <w:r>
        <w:rPr>
          <w:rFonts w:cs="Times New Roman"/>
        </w:rPr>
        <w:t>Sample</w:t>
      </w:r>
      <w:r>
        <w:rPr>
          <w:rFonts w:hint="eastAsia"/>
        </w:rPr>
        <w:t>）：包含人口学变量信息（</w:t>
      </w:r>
      <w:r>
        <w:rPr>
          <w:rFonts w:cs="Times New Roman"/>
        </w:rPr>
        <w:t>Demographics</w:t>
      </w:r>
      <w:r>
        <w:rPr>
          <w:rFonts w:hint="eastAsia"/>
        </w:rPr>
        <w:t>）与被试招募途径（</w:t>
      </w:r>
      <w:r>
        <w:rPr>
          <w:rFonts w:cs="Times New Roman"/>
        </w:rPr>
        <w:t>Recruitment</w:t>
      </w:r>
      <w:r>
        <w:rPr>
          <w:rFonts w:hint="eastAsia"/>
        </w:rPr>
        <w:t>）两部分，人口学变量信息包含样本大小（</w:t>
      </w:r>
      <w:r>
        <w:rPr>
          <w:rFonts w:cs="Times New Roman"/>
        </w:rPr>
        <w:t>Size</w:t>
      </w:r>
      <w:r>
        <w:rPr>
          <w:rFonts w:hint="eastAsia"/>
        </w:rPr>
        <w:t>），女性比例（</w:t>
      </w:r>
      <w:r>
        <w:rPr>
          <w:rFonts w:cs="Times New Roman"/>
        </w:rPr>
        <w:t>Female</w:t>
      </w:r>
      <w:r>
        <w:rPr>
          <w:rFonts w:hint="eastAsia"/>
        </w:rPr>
        <w:t>），种族（</w:t>
      </w:r>
      <w:r>
        <w:rPr>
          <w:rFonts w:cs="Times New Roman"/>
        </w:rPr>
        <w:t>Race/Ethnicity</w:t>
      </w:r>
      <w:r>
        <w:rPr>
          <w:rFonts w:hint="eastAsia"/>
        </w:rPr>
        <w:t>），被试平均年龄（</w:t>
      </w:r>
      <w:proofErr w:type="spellStart"/>
      <w:r>
        <w:rPr>
          <w:rFonts w:cs="Times New Roman"/>
        </w:rPr>
        <w:t>Age_mean</w:t>
      </w:r>
      <w:proofErr w:type="spellEnd"/>
      <w:r>
        <w:rPr>
          <w:rFonts w:hint="eastAsia"/>
        </w:rPr>
        <w:t>），最小年龄（</w:t>
      </w:r>
      <w:proofErr w:type="spellStart"/>
      <w:r>
        <w:rPr>
          <w:rFonts w:cs="Times New Roman"/>
        </w:rPr>
        <w:t>Age_min</w:t>
      </w:r>
      <w:proofErr w:type="spellEnd"/>
      <w:r>
        <w:rPr>
          <w:rFonts w:hint="eastAsia"/>
        </w:rPr>
        <w:t>），最大年龄（</w:t>
      </w:r>
      <w:proofErr w:type="spellStart"/>
      <w:r>
        <w:rPr>
          <w:rFonts w:cs="Times New Roman"/>
        </w:rPr>
        <w:t>Age_max</w:t>
      </w:r>
      <w:proofErr w:type="spellEnd"/>
      <w:r>
        <w:rPr>
          <w:rFonts w:hint="eastAsia"/>
        </w:rPr>
        <w:t>），受教育水平（</w:t>
      </w:r>
      <w:r>
        <w:rPr>
          <w:rFonts w:cs="Times New Roman"/>
        </w:rPr>
        <w:t>Education</w:t>
      </w:r>
      <w:r>
        <w:rPr>
          <w:rFonts w:hint="eastAsia"/>
        </w:rPr>
        <w:t>）；招募途径包含人群范围（</w:t>
      </w:r>
      <w:r>
        <w:rPr>
          <w:rFonts w:cs="Times New Roman"/>
        </w:rPr>
        <w:t>Channel</w:t>
      </w:r>
      <w:r>
        <w:rPr>
          <w:rFonts w:hint="eastAsia"/>
        </w:rPr>
        <w:t>）与被试当前生活地区（</w:t>
      </w:r>
      <w:r>
        <w:rPr>
          <w:rFonts w:cs="Times New Roman"/>
        </w:rPr>
        <w:t>Location</w:t>
      </w:r>
      <w:r>
        <w:rPr>
          <w:rFonts w:hint="eastAsia"/>
        </w:rPr>
        <w:t>）。</w:t>
      </w:r>
    </w:p>
    <w:p w14:paraId="15FF844E" w14:textId="74638D50" w:rsidR="00D97A5A" w:rsidRDefault="00F15A7D" w:rsidP="004A3C0D">
      <w:pPr>
        <w:ind w:firstLineChars="200" w:firstLine="420"/>
      </w:pPr>
      <w:r>
        <w:rPr>
          <w:rFonts w:hint="eastAsia"/>
        </w:rPr>
        <w:t>自我参照效应的定义（</w:t>
      </w:r>
      <w:r>
        <w:rPr>
          <w:rFonts w:cs="Times New Roman"/>
        </w:rPr>
        <w:t xml:space="preserve">Definition of self-reference effect </w:t>
      </w:r>
      <w:r>
        <w:rPr>
          <w:rFonts w:hint="eastAsia"/>
        </w:rPr>
        <w:t>）：</w:t>
      </w:r>
      <w:r w:rsidR="002C1742">
        <w:rPr>
          <w:rFonts w:hint="eastAsia"/>
        </w:rPr>
        <w:t>即论文对“自我参照”</w:t>
      </w:r>
      <w:proofErr w:type="gramStart"/>
      <w:r w:rsidR="002C1742">
        <w:rPr>
          <w:rFonts w:hint="eastAsia"/>
        </w:rPr>
        <w:t>这一构念的</w:t>
      </w:r>
      <w:proofErr w:type="gramEnd"/>
      <w:r w:rsidR="002C1742">
        <w:rPr>
          <w:rFonts w:hint="eastAsia"/>
        </w:rPr>
        <w:t>明确</w:t>
      </w:r>
      <w:r>
        <w:rPr>
          <w:rFonts w:hint="eastAsia"/>
        </w:rPr>
        <w:t>文字定义（</w:t>
      </w:r>
      <w:r>
        <w:rPr>
          <w:rFonts w:cs="Times New Roman"/>
        </w:rPr>
        <w:t>Verbal</w:t>
      </w:r>
      <w:r w:rsidR="002C1742">
        <w:rPr>
          <w:rFonts w:cs="Times New Roman"/>
        </w:rPr>
        <w:t xml:space="preserve"> </w:t>
      </w:r>
      <w:r w:rsidR="002C1742">
        <w:rPr>
          <w:rFonts w:cs="Times New Roman" w:hint="eastAsia"/>
        </w:rPr>
        <w:t>definition</w:t>
      </w:r>
      <w:r>
        <w:rPr>
          <w:rFonts w:hint="eastAsia"/>
        </w:rPr>
        <w:t>）与操作化定义（</w:t>
      </w:r>
      <w:r>
        <w:rPr>
          <w:rFonts w:cs="Times New Roman"/>
        </w:rPr>
        <w:t>Operational</w:t>
      </w:r>
      <w:r w:rsidR="002C1742">
        <w:rPr>
          <w:rFonts w:cs="Times New Roman"/>
        </w:rPr>
        <w:t>ization</w:t>
      </w:r>
      <w:r>
        <w:rPr>
          <w:rFonts w:hint="eastAsia"/>
        </w:rPr>
        <w:t>），操作化定义包括行为指标（</w:t>
      </w:r>
      <w:r>
        <w:rPr>
          <w:rFonts w:cs="Times New Roman"/>
        </w:rPr>
        <w:t>behavior</w:t>
      </w:r>
      <w:r>
        <w:rPr>
          <w:rFonts w:hint="eastAsia"/>
        </w:rPr>
        <w:t>）与神经成像（</w:t>
      </w:r>
      <w:r>
        <w:rPr>
          <w:rFonts w:cs="Times New Roman"/>
        </w:rPr>
        <w:t>neuro</w:t>
      </w:r>
      <w:r>
        <w:rPr>
          <w:rFonts w:hint="eastAsia"/>
        </w:rPr>
        <w:t>）所使用的不同实验条件。</w:t>
      </w:r>
    </w:p>
    <w:p w14:paraId="7F023A9B" w14:textId="5260F2E3" w:rsidR="00A83847" w:rsidRDefault="00F15A7D" w:rsidP="004A3C0D">
      <w:pPr>
        <w:ind w:firstLineChars="200" w:firstLine="420"/>
      </w:pPr>
      <w:r>
        <w:rPr>
          <w:rFonts w:hint="eastAsia"/>
        </w:rPr>
        <w:t>实验范式部分（</w:t>
      </w:r>
      <w:r>
        <w:rPr>
          <w:rFonts w:cs="Times New Roman"/>
        </w:rPr>
        <w:t>General</w:t>
      </w:r>
      <w:r>
        <w:rPr>
          <w:rFonts w:hint="eastAsia"/>
        </w:rPr>
        <w:t>）概括了文章中对整个任务的文字性描述，</w:t>
      </w:r>
      <w:r w:rsidR="00D97A5A">
        <w:rPr>
          <w:rFonts w:hint="eastAsia"/>
        </w:rPr>
        <w:t>包括</w:t>
      </w:r>
      <w:r>
        <w:rPr>
          <w:rFonts w:hint="eastAsia"/>
        </w:rPr>
        <w:t>实验设计（被试内还是被试间，自变量水平）</w:t>
      </w:r>
      <w:r w:rsidR="00D97A5A">
        <w:rPr>
          <w:rFonts w:hint="eastAsia"/>
        </w:rPr>
        <w:t>、</w:t>
      </w:r>
      <w:r>
        <w:rPr>
          <w:rFonts w:hint="eastAsia"/>
        </w:rPr>
        <w:t>刺激特征（文章原始文字性内容，采用的感觉通道，刺激分类，来源，总数以及分配方式）</w:t>
      </w:r>
      <w:r w:rsidR="00D97A5A">
        <w:rPr>
          <w:rFonts w:hint="eastAsia"/>
        </w:rPr>
        <w:t>、实验程序、被试的任务等</w:t>
      </w:r>
      <w:r>
        <w:rPr>
          <w:rFonts w:hint="eastAsia"/>
        </w:rPr>
        <w:t>。</w:t>
      </w:r>
      <w:r w:rsidR="00D97A5A">
        <w:rPr>
          <w:rFonts w:hint="eastAsia"/>
        </w:rPr>
        <w:t>由于在认知科学中通常</w:t>
      </w:r>
      <w:r>
        <w:rPr>
          <w:rFonts w:hint="eastAsia"/>
        </w:rPr>
        <w:t>以</w:t>
      </w:r>
      <w:r>
        <w:rPr>
          <w:rFonts w:cs="Times New Roman"/>
        </w:rPr>
        <w:fldChar w:fldCharType="begin"/>
      </w:r>
      <w:r>
        <w:rPr>
          <w:rFonts w:cs="Times New Roman" w:hint="eastAsia"/>
        </w:rPr>
        <w:instrText xml:space="preserve"> ADDIN ZOTERO_ITEM CSL_CITATION {"citationID":"LpqKZ9Lr","properties":{"formattedCitation":"(Rogers\\uc0\\u31561{}, 1977)","plainCitation":"(Rogers</w:instrText>
      </w:r>
      <w:r>
        <w:rPr>
          <w:rFonts w:cs="Times New Roman" w:hint="eastAsia"/>
        </w:rPr>
        <w:instrText>等</w:instrText>
      </w:r>
      <w:r>
        <w:rPr>
          <w:rFonts w:cs="Times New Roman" w:hint="eastAsia"/>
        </w:rPr>
        <w:instrText>, 1977)","dontUpdate":true,"noteIndex":0},"citationItems":[{"id":324,"uris":["http://zotero.org/users/94598</w:instrText>
      </w:r>
      <w:r>
        <w:rPr>
          <w:rFonts w:cs="Times New Roman"/>
        </w:rPr>
        <w:instrText xml:space="preserve">83/items/DRE6ADU6"],"itemData":{"id":324,"type":"article-journal","abstract":"Conducted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hint="eastAsia"/>
          <w:kern w:val="0"/>
          <w:szCs w:val="24"/>
        </w:rPr>
        <w:t>(</w:t>
      </w:r>
      <w:r>
        <w:rPr>
          <w:rFonts w:cs="Times New Roman"/>
          <w:kern w:val="0"/>
          <w:szCs w:val="24"/>
        </w:rPr>
        <w:t>1977)</w:t>
      </w:r>
      <w:r>
        <w:rPr>
          <w:rFonts w:cs="Times New Roman"/>
        </w:rPr>
        <w:fldChar w:fldCharType="end"/>
      </w:r>
      <w:r>
        <w:rPr>
          <w:rFonts w:hint="eastAsia"/>
        </w:rPr>
        <w:t>的实验范式</w:t>
      </w:r>
      <w:r w:rsidR="00D97A5A">
        <w:rPr>
          <w:rFonts w:hint="eastAsia"/>
        </w:rPr>
        <w:t>作为</w:t>
      </w:r>
      <w:r>
        <w:rPr>
          <w:rFonts w:hint="eastAsia"/>
        </w:rPr>
        <w:t>自我参照的标准范式</w:t>
      </w:r>
      <w:r w:rsidR="00D97A5A">
        <w:rPr>
          <w:rFonts w:hint="eastAsia"/>
        </w:rPr>
        <w:t>（该任务包括</w:t>
      </w:r>
      <w:r>
        <w:rPr>
          <w:rFonts w:hint="eastAsia"/>
        </w:rPr>
        <w:t>编码（</w:t>
      </w:r>
      <w:r>
        <w:rPr>
          <w:rFonts w:cs="Times New Roman"/>
        </w:rPr>
        <w:t>Encoding</w:t>
      </w:r>
      <w:r>
        <w:rPr>
          <w:rFonts w:hint="eastAsia"/>
        </w:rPr>
        <w:t>）与提取（</w:t>
      </w:r>
      <w:r>
        <w:rPr>
          <w:rFonts w:cs="Times New Roman"/>
        </w:rPr>
        <w:t>Retrieval</w:t>
      </w:r>
      <w:r>
        <w:rPr>
          <w:rFonts w:hint="eastAsia"/>
        </w:rPr>
        <w:t>）</w:t>
      </w:r>
      <w:r w:rsidR="00D97A5A">
        <w:rPr>
          <w:rFonts w:hint="eastAsia"/>
        </w:rPr>
        <w:t>两个</w:t>
      </w:r>
      <w:r>
        <w:rPr>
          <w:rFonts w:hint="eastAsia"/>
        </w:rPr>
        <w:t>阶段</w:t>
      </w:r>
      <w:r w:rsidR="00D97A5A">
        <w:rPr>
          <w:rFonts w:cs="Times New Roman" w:hint="eastAsia"/>
        </w:rPr>
        <w:t>），因此，如果论文</w:t>
      </w:r>
      <w:r>
        <w:rPr>
          <w:rFonts w:hint="eastAsia"/>
        </w:rPr>
        <w:t>所采用的实验范式与</w:t>
      </w:r>
      <w:r w:rsidR="00D97A5A">
        <w:rPr>
          <w:rFonts w:hint="eastAsia"/>
        </w:rPr>
        <w:t>R</w:t>
      </w:r>
      <w:r w:rsidR="00D97A5A">
        <w:t>ogers (1977)</w:t>
      </w:r>
      <w:r w:rsidR="00D97A5A">
        <w:rPr>
          <w:rFonts w:hint="eastAsia"/>
        </w:rPr>
        <w:t>年的任务</w:t>
      </w:r>
      <w:r>
        <w:rPr>
          <w:rFonts w:hint="eastAsia"/>
        </w:rPr>
        <w:t>相差较大，</w:t>
      </w:r>
      <w:r w:rsidR="00D97A5A">
        <w:rPr>
          <w:rFonts w:hint="eastAsia"/>
        </w:rPr>
        <w:t>也将进行标注</w:t>
      </w:r>
      <w:r>
        <w:rPr>
          <w:rFonts w:hint="eastAsia"/>
        </w:rPr>
        <w:t>。各阶段的描述包括文章原始性文字描述（</w:t>
      </w:r>
      <w:proofErr w:type="spellStart"/>
      <w:r>
        <w:rPr>
          <w:rFonts w:cs="Times New Roman"/>
        </w:rPr>
        <w:t>Despcription_of_original_text</w:t>
      </w:r>
      <w:proofErr w:type="spellEnd"/>
      <w:r>
        <w:rPr>
          <w:rFonts w:hint="eastAsia"/>
        </w:rPr>
        <w:t>），呈现刺激的仪器（</w:t>
      </w:r>
      <w:proofErr w:type="spellStart"/>
      <w:r>
        <w:rPr>
          <w:rFonts w:cs="Times New Roman"/>
        </w:rPr>
        <w:t>Presenting_device</w:t>
      </w:r>
      <w:proofErr w:type="spellEnd"/>
      <w:r>
        <w:rPr>
          <w:rFonts w:hint="eastAsia"/>
        </w:rPr>
        <w:t>），反应类型（</w:t>
      </w:r>
      <w:proofErr w:type="spellStart"/>
      <w:r>
        <w:rPr>
          <w:rFonts w:cs="Times New Roman"/>
        </w:rPr>
        <w:t>Response_type</w:t>
      </w:r>
      <w:proofErr w:type="spellEnd"/>
      <w:r>
        <w:rPr>
          <w:rFonts w:hint="eastAsia"/>
        </w:rPr>
        <w:t>），反应方式（</w:t>
      </w:r>
      <w:proofErr w:type="spellStart"/>
      <w:r>
        <w:rPr>
          <w:rFonts w:cs="Times New Roman"/>
        </w:rPr>
        <w:t>Response_method</w:t>
      </w:r>
      <w:proofErr w:type="spellEnd"/>
      <w:r>
        <w:rPr>
          <w:rFonts w:hint="eastAsia"/>
        </w:rPr>
        <w:t>），</w:t>
      </w:r>
      <w:proofErr w:type="gramStart"/>
      <w:r>
        <w:rPr>
          <w:rFonts w:hint="eastAsia"/>
        </w:rPr>
        <w:t>具体试次的</w:t>
      </w:r>
      <w:proofErr w:type="gramEnd"/>
      <w:r>
        <w:rPr>
          <w:rFonts w:hint="eastAsia"/>
        </w:rPr>
        <w:t>呈现过程（</w:t>
      </w:r>
      <w:r>
        <w:rPr>
          <w:rFonts w:cs="Times New Roman"/>
        </w:rPr>
        <w:t>Flowchart of one trial</w:t>
      </w:r>
      <w:r>
        <w:rPr>
          <w:rFonts w:hint="eastAsia"/>
        </w:rPr>
        <w:t>），该阶段</w:t>
      </w:r>
      <w:proofErr w:type="gramStart"/>
      <w:r>
        <w:rPr>
          <w:rFonts w:hint="eastAsia"/>
        </w:rPr>
        <w:t>的总试次数</w:t>
      </w:r>
      <w:proofErr w:type="gramEnd"/>
      <w:r>
        <w:rPr>
          <w:rFonts w:hint="eastAsia"/>
        </w:rPr>
        <w:t>（</w:t>
      </w:r>
      <w:proofErr w:type="spellStart"/>
      <w:r>
        <w:rPr>
          <w:rFonts w:cs="Times New Roman"/>
        </w:rPr>
        <w:t>Number_of_trial_total</w:t>
      </w:r>
      <w:proofErr w:type="spellEnd"/>
      <w:r>
        <w:rPr>
          <w:rFonts w:hint="eastAsia"/>
        </w:rPr>
        <w:t>）与每个区块中包含的试次数（</w:t>
      </w:r>
      <w:proofErr w:type="spellStart"/>
      <w:r>
        <w:rPr>
          <w:rFonts w:cs="Times New Roman"/>
        </w:rPr>
        <w:t>Number_of_trial_block</w:t>
      </w:r>
      <w:proofErr w:type="spellEnd"/>
      <w:r>
        <w:rPr>
          <w:rFonts w:hint="eastAsia"/>
        </w:rPr>
        <w:t>），并且区分了该试验阶段是否在脑成像仪器中进行（</w:t>
      </w:r>
      <w:r>
        <w:rPr>
          <w:rFonts w:cs="Times New Roman"/>
        </w:rPr>
        <w:t>In scanner or not</w:t>
      </w:r>
      <w:r>
        <w:rPr>
          <w:rFonts w:hint="eastAsia"/>
        </w:rPr>
        <w:t>）。</w:t>
      </w:r>
    </w:p>
    <w:p w14:paraId="138F386F" w14:textId="77777777" w:rsidR="00A83847" w:rsidRDefault="00F15A7D" w:rsidP="004A3C0D">
      <w:pPr>
        <w:ind w:firstLineChars="200" w:firstLine="420"/>
      </w:pPr>
      <w:r>
        <w:rPr>
          <w:rFonts w:hint="eastAsia"/>
        </w:rPr>
        <w:t>行为结果部分按照实验阶段进行划分，各阶段又依据不同行为指标进行区分不同实验条件结果的区分，细分为自我（</w:t>
      </w:r>
      <w:r>
        <w:rPr>
          <w:rFonts w:cs="Times New Roman"/>
        </w:rPr>
        <w:t>self</w:t>
      </w:r>
      <w:r>
        <w:rPr>
          <w:rFonts w:hint="eastAsia"/>
        </w:rPr>
        <w:t>），他人（</w:t>
      </w:r>
      <w:r>
        <w:rPr>
          <w:rFonts w:cs="Times New Roman"/>
        </w:rPr>
        <w:t>other</w:t>
      </w:r>
      <w:r>
        <w:rPr>
          <w:rFonts w:hint="eastAsia"/>
        </w:rPr>
        <w:t>），中性条件（</w:t>
      </w:r>
      <w:r>
        <w:rPr>
          <w:rFonts w:cs="Times New Roman"/>
        </w:rPr>
        <w:t>neutral</w:t>
      </w:r>
      <w:r>
        <w:rPr>
          <w:rFonts w:hint="eastAsia"/>
        </w:rPr>
        <w:t>）和总体统计检验结果（</w:t>
      </w:r>
      <w:r>
        <w:rPr>
          <w:rFonts w:cs="Times New Roman"/>
        </w:rPr>
        <w:t>statistics</w:t>
      </w:r>
      <w:r>
        <w:rPr>
          <w:rFonts w:hint="eastAsia"/>
        </w:rPr>
        <w:t>）。具体的行为指标包括反应时（</w:t>
      </w:r>
      <w:r>
        <w:rPr>
          <w:rFonts w:cs="Times New Roman"/>
        </w:rPr>
        <w:t>RT</w:t>
      </w:r>
      <w:r>
        <w:rPr>
          <w:rFonts w:hint="eastAsia"/>
        </w:rPr>
        <w:t>），评分（</w:t>
      </w:r>
      <w:r>
        <w:rPr>
          <w:rFonts w:cs="Times New Roman"/>
        </w:rPr>
        <w:t>Rating</w:t>
      </w:r>
      <w:r>
        <w:rPr>
          <w:rFonts w:hint="eastAsia"/>
        </w:rPr>
        <w:t>），准确率（</w:t>
      </w:r>
      <w:r>
        <w:rPr>
          <w:rFonts w:cs="Times New Roman"/>
        </w:rPr>
        <w:t>Accuracy</w:t>
      </w:r>
      <w:r>
        <w:rPr>
          <w:rFonts w:hint="eastAsia"/>
        </w:rPr>
        <w:t>），信号检测论结果（</w:t>
      </w:r>
      <w:proofErr w:type="spellStart"/>
      <w:r>
        <w:rPr>
          <w:rFonts w:cs="Times New Roman"/>
        </w:rPr>
        <w:t>Signal_detection_theory_results</w:t>
      </w:r>
      <w:proofErr w:type="spellEnd"/>
      <w:r>
        <w:rPr>
          <w:rFonts w:hint="eastAsia"/>
        </w:rPr>
        <w:t>），由于文献间所使用的指标的具体代表意义存在不同，故在备注栏（</w:t>
      </w:r>
      <w:r>
        <w:rPr>
          <w:rFonts w:cs="Times New Roman"/>
        </w:rPr>
        <w:t>note</w:t>
      </w:r>
      <w:r>
        <w:rPr>
          <w:rFonts w:hint="eastAsia"/>
        </w:rPr>
        <w:t>）进一步澄清数值意义。如果文章所使用范式是在编码与</w:t>
      </w:r>
      <w:r>
        <w:rPr>
          <w:rFonts w:hint="eastAsia"/>
        </w:rPr>
        <w:lastRenderedPageBreak/>
        <w:t>提取两个阶段以外增加其他步骤，其行为结果记录在其他栏（</w:t>
      </w:r>
      <w:proofErr w:type="spellStart"/>
      <w:r>
        <w:rPr>
          <w:rFonts w:cs="Times New Roman"/>
        </w:rPr>
        <w:t>Other_result</w:t>
      </w:r>
      <w:proofErr w:type="spellEnd"/>
      <w:r>
        <w:rPr>
          <w:rFonts w:hint="eastAsia"/>
        </w:rPr>
        <w:t>）。</w:t>
      </w:r>
    </w:p>
    <w:p w14:paraId="7874B1FE" w14:textId="77777777" w:rsidR="00A83847" w:rsidRDefault="00F15A7D" w:rsidP="004A3C0D">
      <w:pPr>
        <w:ind w:firstLineChars="200" w:firstLine="420"/>
      </w:pPr>
      <w:r>
        <w:rPr>
          <w:rFonts w:cs="Times New Roman"/>
        </w:rPr>
        <w:t>f</w:t>
      </w:r>
      <w:r>
        <w:t>MRI</w:t>
      </w:r>
      <w:r>
        <w:rPr>
          <w:rFonts w:hint="eastAsia"/>
        </w:rPr>
        <w:t>基础信息（</w:t>
      </w:r>
      <w:proofErr w:type="spellStart"/>
      <w:r>
        <w:t>fMRI_result</w:t>
      </w:r>
      <w:proofErr w:type="spellEnd"/>
      <w:r>
        <w:rPr>
          <w:rFonts w:hint="eastAsia"/>
        </w:rPr>
        <w:t>）简要记录了脑成像的实验条件（</w:t>
      </w:r>
      <w:r>
        <w:t>Condition</w:t>
      </w:r>
      <w:r>
        <w:rPr>
          <w:rFonts w:hint="eastAsia"/>
        </w:rPr>
        <w:t>），数据的获取（</w:t>
      </w:r>
      <w:r>
        <w:t>Acquisition</w:t>
      </w:r>
      <w:r>
        <w:rPr>
          <w:rFonts w:hint="eastAsia"/>
        </w:rPr>
        <w:t>，包括脑成像设备型号以及磁场强度），数据分析软件（</w:t>
      </w:r>
      <w:proofErr w:type="spellStart"/>
      <w:r>
        <w:t>Data_preprocessing</w:t>
      </w:r>
      <w:proofErr w:type="spellEnd"/>
      <w:r>
        <w:rPr>
          <w:rFonts w:hint="eastAsia"/>
        </w:rPr>
        <w:t>），以及记录坐标点的文件名（</w:t>
      </w:r>
      <w:proofErr w:type="spellStart"/>
      <w:r>
        <w:t>Text_file_name</w:t>
      </w:r>
      <w:proofErr w:type="spellEnd"/>
      <w:r>
        <w:rPr>
          <w:rFonts w:hint="eastAsia"/>
        </w:rPr>
        <w:t>）。</w:t>
      </w:r>
    </w:p>
    <w:p w14:paraId="2FDD5BE7" w14:textId="00A95720" w:rsidR="00A83847" w:rsidRDefault="00F15A7D" w:rsidP="004A3C0D">
      <w:pPr>
        <w:ind w:firstLineChars="200" w:firstLine="420"/>
      </w:pPr>
      <w:r>
        <w:rPr>
          <w:rFonts w:hint="eastAsia"/>
        </w:rPr>
        <w:t>根据</w:t>
      </w:r>
      <w:proofErr w:type="spellStart"/>
      <w:r>
        <w:t>brainmap</w:t>
      </w:r>
      <w:proofErr w:type="spellEnd"/>
      <w:r w:rsidR="00243A3F">
        <w:rPr>
          <w:rFonts w:hint="eastAsia"/>
        </w:rPr>
        <w:t>数据库</w:t>
      </w:r>
      <w:r w:rsidR="00BA2B2A">
        <w:fldChar w:fldCharType="begin"/>
      </w:r>
      <w:r w:rsidR="004F3A16">
        <w:rPr>
          <w:rFonts w:hint="eastAsia"/>
        </w:rPr>
        <w:instrText xml:space="preserve"> ADDIN ZOTERO_ITEM CSL_CITATION {"citationID":"epJOcZvH","properties":{"formattedCitation":"(Fox &amp; Lancaster, 2002; Laird\\uc0\\u31561{}, 2005)","plainCitation":"(Fox &amp; Lancaster, 2002; Laird</w:instrText>
      </w:r>
      <w:r w:rsidR="004F3A16">
        <w:rPr>
          <w:rFonts w:hint="eastAsia"/>
        </w:rPr>
        <w:instrText>等</w:instrText>
      </w:r>
      <w:r w:rsidR="004F3A16">
        <w:rPr>
          <w:rFonts w:hint="eastAsia"/>
        </w:rPr>
        <w:instrText>, 2005)","noteIndex":0},"citationItems":[{"id":333,"uris":["htt</w:instrText>
      </w:r>
      <w:r w:rsidR="004F3A16">
        <w:instrText xml:space="preserve">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L."}],"issued":{"date-parts":[["2002",4]]},"citation-key":"foxOpinionMappingContext2002"}},{"id":343,"uris":["http://zotero.org/users/9459883/items/Q2TPKT8L"],"itemData":{"id":343,"type":"article-journal","abstract":"Human brain mapping is an experimental discipline that establishes structure-function correspondences in the brain through the combined application of experimental psychology, human neuroscience, and noninvasive neuroimaging. A deep and diverse literature on the functional organization of the human brain is emerging, which has pushed neuroimaging squarely into the scientific mainstream. Because of this rapid growth, there is a great need to effectively collect and synthesize the body of literature in this field. The BrainMap database was created in response to this need as an electronic environment for modeling the human brain through quantitative meta-analysis of the brain mapping literature. BrainMap was originally conceived in 1987 and has received continuous funding from 1988 to 2004. During this time, BrainMap has consistently evolved to meet the challenges of an ever-changing field and continues to strive toward higher levels of applicability. In this article, we discuss BrainMap's structure and utility, and relate its progress and development as a neuroinformatics tool.","call-number":"4.085","container-title":"Neuroinformatics","DOI":"10.1385/ni:3:1:065","ISSN":"1539-2791","issue":"1","journalAbbreviation":"Neuroinformatics","language":"eng","note":"PMID: 15897617","page":"65-78","source":"4","title":"BrainMap: the social evolution of a human brain mapping database","title-short":"BrainMap","volume":"3","author":[{"family":"Laird","given":"Angela R."},{"family":"Lancaster","given":"Jack L."},{"family":"Fox","given":"Peter T."}],"issued":{"date-parts":[["2005"]]},"citation-key":"lairdBrainMapSocialEvolution2005"}}],"schema":"https://github.com/citation-style-language/schema/raw/master/csl-citation.json"} </w:instrText>
      </w:r>
      <w:r w:rsidR="00BA2B2A">
        <w:fldChar w:fldCharType="separate"/>
      </w:r>
      <w:r w:rsidR="004F3A16" w:rsidRPr="004F3A16">
        <w:rPr>
          <w:rFonts w:cs="Times New Roman"/>
          <w:kern w:val="0"/>
          <w:szCs w:val="24"/>
        </w:rPr>
        <w:t>(Fox &amp; Lancaster, 2002; Laird</w:t>
      </w:r>
      <w:r w:rsidR="004F3A16" w:rsidRPr="004F3A16">
        <w:rPr>
          <w:rFonts w:cs="Times New Roman"/>
          <w:kern w:val="0"/>
          <w:szCs w:val="24"/>
        </w:rPr>
        <w:t>等</w:t>
      </w:r>
      <w:r w:rsidR="004F3A16" w:rsidRPr="004F3A16">
        <w:rPr>
          <w:rFonts w:cs="Times New Roman"/>
          <w:kern w:val="0"/>
          <w:szCs w:val="24"/>
        </w:rPr>
        <w:t>, 2005)</w:t>
      </w:r>
      <w:r w:rsidR="00BA2B2A">
        <w:fldChar w:fldCharType="end"/>
      </w:r>
      <w:r>
        <w:rPr>
          <w:rFonts w:hint="eastAsia"/>
        </w:rPr>
        <w:t>的坐标记录方法，本数据库采用文本文件（</w:t>
      </w:r>
      <w:r>
        <w:t>.txt</w:t>
      </w:r>
      <w:r>
        <w:rPr>
          <w:rFonts w:hint="eastAsia"/>
        </w:rPr>
        <w:t>）利用</w:t>
      </w:r>
      <w:r>
        <w:t>Sleuth</w:t>
      </w:r>
      <w:r>
        <w:rPr>
          <w:rFonts w:hint="eastAsia"/>
        </w:rPr>
        <w:t>格式摘录实验简要信息与脑成像空间中的位置信息，单个文本文件仅记录来自同一篇文章的实验空间信息。坐标按实验条件进行分组，并利用“</w:t>
      </w:r>
      <w:r>
        <w:t>//</w:t>
      </w:r>
      <w:r>
        <w:rPr>
          <w:rFonts w:hint="eastAsia"/>
        </w:rPr>
        <w:t>”进行空间信息（</w:t>
      </w:r>
      <w:r>
        <w:t>x</w:t>
      </w:r>
      <w:r>
        <w:rPr>
          <w:rFonts w:hint="eastAsia"/>
        </w:rPr>
        <w:t>、</w:t>
      </w:r>
      <w:r>
        <w:t>y</w:t>
      </w:r>
      <w:r>
        <w:rPr>
          <w:rFonts w:hint="eastAsia"/>
        </w:rPr>
        <w:t>、</w:t>
      </w:r>
      <w:r>
        <w:t>z</w:t>
      </w:r>
      <w:r>
        <w:rPr>
          <w:rFonts w:hint="eastAsia"/>
        </w:rPr>
        <w:t>坐标）以外信息的注释，以确保计算机对工作区即坐标的正确识别，</w:t>
      </w:r>
      <w:r>
        <w:t>ALE</w:t>
      </w:r>
      <w:r>
        <w:rPr>
          <w:rFonts w:hint="eastAsia"/>
        </w:rPr>
        <w:t>元分析的正常进行。如图</w:t>
      </w:r>
      <w:r>
        <w:t>3</w:t>
      </w:r>
      <w:r>
        <w:rPr>
          <w:rFonts w:hint="eastAsia"/>
        </w:rPr>
        <w:t>所示，第一行记录文章采用的脑成像坐标模板，“</w:t>
      </w:r>
      <w:r>
        <w:t>// Reference=MNI</w:t>
      </w:r>
      <w:r>
        <w:rPr>
          <w:rFonts w:hint="eastAsia"/>
        </w:rPr>
        <w:t>”代表</w:t>
      </w:r>
      <w:r>
        <w:t>MNI</w:t>
      </w:r>
      <w:r>
        <w:rPr>
          <w:rFonts w:hint="eastAsia"/>
        </w:rPr>
        <w:t>坐标模板；第二行记录文章作者姓名，出版年份，实验对比条件，样本基础信息，“</w:t>
      </w:r>
      <w:r>
        <w:t xml:space="preserve">// Han,2008: self&gt;font-judgment </w:t>
      </w:r>
      <w:r>
        <w:rPr>
          <w:rFonts w:hint="eastAsia"/>
        </w:rPr>
        <w:t>（</w:t>
      </w:r>
      <w:r>
        <w:t>8 male,</w:t>
      </w:r>
      <w:r w:rsidR="00243A3F">
        <w:t xml:space="preserve"> </w:t>
      </w:r>
      <w:r>
        <w:t>M=22.5,</w:t>
      </w:r>
      <w:r w:rsidR="00243A3F">
        <w:t xml:space="preserve"> </w:t>
      </w:r>
      <w:r>
        <w:t>SD=6,</w:t>
      </w:r>
      <w:r w:rsidR="00243A3F">
        <w:t xml:space="preserve"> </w:t>
      </w:r>
      <w:r>
        <w:t>non-religious</w:t>
      </w:r>
      <w:r>
        <w:rPr>
          <w:rFonts w:hint="eastAsia"/>
        </w:rPr>
        <w:t>）”表示第一作者为</w:t>
      </w:r>
      <w:r>
        <w:t>Han</w:t>
      </w:r>
      <w:r>
        <w:rPr>
          <w:rFonts w:hint="eastAsia"/>
        </w:rPr>
        <w:t>，出版年份</w:t>
      </w:r>
      <w:r>
        <w:t>2008</w:t>
      </w:r>
      <w:r>
        <w:rPr>
          <w:rFonts w:hint="eastAsia"/>
        </w:rPr>
        <w:t>年，“：”后为实验条件，“</w:t>
      </w:r>
      <w:r>
        <w:t>self</w:t>
      </w:r>
      <w:r w:rsidR="00243A3F">
        <w:t xml:space="preserve"> </w:t>
      </w:r>
      <w:r>
        <w:t>&gt;</w:t>
      </w:r>
      <w:r w:rsidR="00243A3F">
        <w:t xml:space="preserve"> </w:t>
      </w:r>
      <w:r>
        <w:t>font-judgment</w:t>
      </w:r>
      <w:r>
        <w:rPr>
          <w:rFonts w:hint="eastAsia"/>
        </w:rPr>
        <w:t>”表示该坐标为在</w:t>
      </w:r>
      <w:r w:rsidR="00243A3F">
        <w:rPr>
          <w:rFonts w:hint="eastAsia"/>
        </w:rPr>
        <w:t>自我参照（</w:t>
      </w:r>
      <w:r w:rsidR="00243A3F">
        <w:rPr>
          <w:rFonts w:hint="eastAsia"/>
        </w:rPr>
        <w:t>self</w:t>
      </w:r>
      <w:r w:rsidR="00243A3F">
        <w:t>-judgment</w:t>
      </w:r>
      <w:r w:rsidR="00243A3F">
        <w:rPr>
          <w:rFonts w:hint="eastAsia"/>
        </w:rPr>
        <w:t>）</w:t>
      </w:r>
      <w:r>
        <w:rPr>
          <w:rFonts w:hint="eastAsia"/>
        </w:rPr>
        <w:t>条件下激活大于</w:t>
      </w:r>
      <w:r w:rsidR="00243A3F">
        <w:rPr>
          <w:rFonts w:hint="eastAsia"/>
        </w:rPr>
        <w:t>字体判断（</w:t>
      </w:r>
      <w:r>
        <w:t>font-judgment</w:t>
      </w:r>
      <w:r w:rsidR="00243A3F">
        <w:rPr>
          <w:rFonts w:hint="eastAsia"/>
        </w:rPr>
        <w:t>）</w:t>
      </w:r>
      <w:r>
        <w:rPr>
          <w:rFonts w:hint="eastAsia"/>
        </w:rPr>
        <w:t>条件的脑区位置，“（）”内为样本的人口学信息。第三行记录样本量，“</w:t>
      </w:r>
      <w:r>
        <w:t>// Subjects = 14</w:t>
      </w:r>
      <w:r>
        <w:rPr>
          <w:rFonts w:hint="eastAsia"/>
        </w:rPr>
        <w:t>”表示参与脑成像扫描的样本量为</w:t>
      </w:r>
      <w:r>
        <w:t>14</w:t>
      </w:r>
      <w:r>
        <w:rPr>
          <w:rFonts w:hint="eastAsia"/>
        </w:rPr>
        <w:t>。从第四行开始记录坐标点信息，每行为一个坐标点，从左往右依次为</w:t>
      </w:r>
      <w:r>
        <w:t>x</w:t>
      </w:r>
      <w:r>
        <w:rPr>
          <w:rFonts w:hint="eastAsia"/>
        </w:rPr>
        <w:t>、</w:t>
      </w:r>
      <w:r>
        <w:t>y</w:t>
      </w:r>
      <w:r>
        <w:rPr>
          <w:rFonts w:hint="eastAsia"/>
        </w:rPr>
        <w:t>、</w:t>
      </w:r>
      <w:r>
        <w:t>z</w:t>
      </w:r>
      <w:r>
        <w:rPr>
          <w:rFonts w:hint="eastAsia"/>
        </w:rPr>
        <w:t>，每行单个数值用空格隔开。若该文献存在不同实验条件，则在每个实验条件下的最后一行坐标后空一行，在空行的下一行继续以上方式开始新的实验条件的空间坐标位置的记录。</w:t>
      </w:r>
    </w:p>
    <w:p w14:paraId="5A1B85DB" w14:textId="12D01F0D" w:rsidR="00A83847" w:rsidRDefault="00A83847">
      <w:pPr>
        <w:ind w:left="420"/>
      </w:pPr>
    </w:p>
    <w:p w14:paraId="2FEF50AF" w14:textId="77777777" w:rsidR="00E021DC" w:rsidRDefault="00E021DC" w:rsidP="00E021DC">
      <w:pPr>
        <w:ind w:firstLine="420"/>
        <w:jc w:val="center"/>
      </w:pPr>
    </w:p>
    <w:p w14:paraId="0AF719FA" w14:textId="400334B2" w:rsidR="00E021DC" w:rsidRDefault="00E021DC" w:rsidP="00E021DC">
      <w:pPr>
        <w:ind w:firstLine="420"/>
        <w:jc w:val="center"/>
      </w:pPr>
      <w:r w:rsidRPr="009712AA">
        <w:rPr>
          <w:rFonts w:hint="eastAsia"/>
          <w:highlight w:val="yellow"/>
          <w:rPrChange w:id="16" w:author="Hu, C-P" w:date="2022-06-10T12:36:00Z">
            <w:rPr>
              <w:rFonts w:hint="eastAsia"/>
            </w:rPr>
          </w:rPrChange>
        </w:rPr>
        <w:t>【插入图</w:t>
      </w:r>
      <w:r w:rsidRPr="009712AA">
        <w:rPr>
          <w:highlight w:val="yellow"/>
          <w:rPrChange w:id="17" w:author="Hu, C-P" w:date="2022-06-10T12:36:00Z">
            <w:rPr/>
          </w:rPrChange>
        </w:rPr>
        <w:t xml:space="preserve">2. </w:t>
      </w:r>
      <w:r w:rsidRPr="009712AA">
        <w:rPr>
          <w:rFonts w:hint="eastAsia"/>
          <w:highlight w:val="yellow"/>
          <w:rPrChange w:id="18" w:author="Hu, C-P" w:date="2022-06-10T12:36:00Z">
            <w:rPr>
              <w:rFonts w:hint="eastAsia"/>
            </w:rPr>
          </w:rPrChange>
        </w:rPr>
        <w:t>自我参照加工操作化定义的</w:t>
      </w:r>
      <w:r w:rsidRPr="009712AA">
        <w:rPr>
          <w:highlight w:val="yellow"/>
          <w:rPrChange w:id="19" w:author="Hu, C-P" w:date="2022-06-10T12:36:00Z">
            <w:rPr/>
          </w:rPrChange>
        </w:rPr>
        <w:t>forking path garden</w:t>
      </w:r>
      <w:r w:rsidRPr="009712AA">
        <w:rPr>
          <w:rFonts w:hint="eastAsia"/>
          <w:highlight w:val="yellow"/>
          <w:rPrChange w:id="20" w:author="Hu, C-P" w:date="2022-06-10T12:36:00Z">
            <w:rPr>
              <w:rFonts w:hint="eastAsia"/>
            </w:rPr>
          </w:rPrChange>
        </w:rPr>
        <w:t>。</w:t>
      </w:r>
      <w:r w:rsidRPr="009712AA">
        <w:rPr>
          <w:highlight w:val="yellow"/>
          <w:rPrChange w:id="21" w:author="Hu, C-P" w:date="2022-06-10T12:36:00Z">
            <w:rPr/>
          </w:rPrChange>
        </w:rPr>
        <w:t>A</w:t>
      </w:r>
      <w:r w:rsidRPr="009712AA">
        <w:rPr>
          <w:rFonts w:hint="eastAsia"/>
          <w:highlight w:val="yellow"/>
          <w:rPrChange w:id="22" w:author="Hu, C-P" w:date="2022-06-10T12:36:00Z">
            <w:rPr>
              <w:rFonts w:hint="eastAsia"/>
            </w:rPr>
          </w:rPrChange>
        </w:rPr>
        <w:t>：行为层面；</w:t>
      </w:r>
      <w:r w:rsidRPr="009712AA">
        <w:rPr>
          <w:highlight w:val="yellow"/>
          <w:rPrChange w:id="23" w:author="Hu, C-P" w:date="2022-06-10T12:36:00Z">
            <w:rPr/>
          </w:rPrChange>
        </w:rPr>
        <w:t>B fMRI</w:t>
      </w:r>
      <w:r w:rsidRPr="009712AA">
        <w:rPr>
          <w:rFonts w:hint="eastAsia"/>
          <w:highlight w:val="yellow"/>
          <w:rPrChange w:id="24" w:author="Hu, C-P" w:date="2022-06-10T12:36:00Z">
            <w:rPr>
              <w:rFonts w:hint="eastAsia"/>
            </w:rPr>
          </w:rPrChange>
        </w:rPr>
        <w:t>层面】</w:t>
      </w:r>
    </w:p>
    <w:p w14:paraId="5543EAC5" w14:textId="77777777" w:rsidR="00E021DC" w:rsidRDefault="00E021DC">
      <w:pPr>
        <w:ind w:left="420"/>
      </w:pPr>
    </w:p>
    <w:p w14:paraId="6CEB13B3" w14:textId="5F7D0411"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3</w:t>
      </w:r>
      <w:r w:rsidR="00B256E2">
        <w:rPr>
          <w:rFonts w:cs="Times New Roman"/>
          <w:b/>
          <w:bCs/>
          <w:sz w:val="28"/>
          <w:szCs w:val="28"/>
        </w:rPr>
        <w:t xml:space="preserve">  </w:t>
      </w:r>
      <w:r>
        <w:rPr>
          <w:rFonts w:cs="Times New Roman"/>
          <w:b/>
          <w:bCs/>
          <w:sz w:val="28"/>
          <w:szCs w:val="28"/>
        </w:rPr>
        <w:t>数据质量控制和评估</w:t>
      </w:r>
    </w:p>
    <w:p w14:paraId="115F9E82" w14:textId="7667C95C" w:rsidR="00A83847" w:rsidRDefault="00164101" w:rsidP="004A3C0D">
      <w:pPr>
        <w:ind w:firstLineChars="200" w:firstLine="420"/>
        <w:rPr>
          <w:rFonts w:cs="Times New Roman"/>
          <w:color w:val="000000"/>
          <w:szCs w:val="21"/>
        </w:rPr>
      </w:pPr>
      <w:r>
        <w:rPr>
          <w:rFonts w:cs="Times New Roman" w:hint="eastAsia"/>
          <w:color w:val="000000"/>
          <w:szCs w:val="21"/>
        </w:rPr>
        <w:t>根据</w:t>
      </w:r>
      <w:r w:rsidR="00825592">
        <w:rPr>
          <w:rFonts w:cs="Times New Roman"/>
          <w:color w:val="000000"/>
          <w:szCs w:val="21"/>
        </w:rPr>
        <w:fldChar w:fldCharType="begin"/>
      </w:r>
      <w:r w:rsidR="00E304A0">
        <w:rPr>
          <w:rFonts w:cs="Times New Roman" w:hint="eastAsia"/>
          <w:color w:val="000000"/>
          <w:szCs w:val="21"/>
        </w:rPr>
        <w:instrText xml:space="preserve"> ADDIN ZOTERO_ITEM CSL_CITATION {"citationID":"FhOovvZN","properties":{"custom":"\\uc0\\u21016{}\\uc0\\u23431{}\\uc0\\u31561{}(2021)","formattedCitation":"\\uc0\\u21016{}\\uc0\\u23431{}\\uc0\\u31561{}(2021)","plainCitation":"</w:instrText>
      </w:r>
      <w:r w:rsidR="00E304A0">
        <w:rPr>
          <w:rFonts w:cs="Times New Roman" w:hint="eastAsia"/>
          <w:color w:val="000000"/>
          <w:szCs w:val="21"/>
        </w:rPr>
        <w:instrText>刘宇等</w:instrText>
      </w:r>
      <w:r w:rsidR="00E304A0">
        <w:rPr>
          <w:rFonts w:cs="Times New Roman" w:hint="eastAsia"/>
          <w:color w:val="000000"/>
          <w:szCs w:val="21"/>
        </w:rPr>
        <w:instrText>(2021)","noteIndex":0},"citationItems":[{"id":453,"uris":["http://zotero.org/users/9459883/items/NYMPYDP8"],"itemData":{"id":453,"type":"article-journal","container-title":"</w:instrText>
      </w:r>
      <w:r w:rsidR="00E304A0">
        <w:rPr>
          <w:rFonts w:cs="Times New Roman" w:hint="eastAsia"/>
          <w:color w:val="000000"/>
          <w:szCs w:val="21"/>
        </w:rPr>
        <w:instrText>中国科学（生命科学）</w:instrText>
      </w:r>
      <w:r w:rsidR="00E304A0">
        <w:rPr>
          <w:rFonts w:cs="Times New Roman" w:hint="eastAsia"/>
          <w:color w:val="000000"/>
          <w:szCs w:val="21"/>
        </w:rPr>
        <w:instrText>","issue":"6","page":"764-778","title":"</w:instrText>
      </w:r>
      <w:r w:rsidR="00E304A0">
        <w:rPr>
          <w:rFonts w:cs="Times New Roman" w:hint="eastAsia"/>
          <w:color w:val="000000"/>
          <w:szCs w:val="21"/>
        </w:rPr>
        <w:instrText>开放式荟萃分析的规范化报告</w:instrText>
      </w:r>
      <w:r w:rsidR="00E304A0">
        <w:rPr>
          <w:rFonts w:cs="Times New Roman" w:hint="eastAsia"/>
          <w:color w:val="000000"/>
          <w:szCs w:val="21"/>
        </w:rPr>
        <w:instrText>","author":[{"literal":"</w:instrText>
      </w:r>
      <w:r w:rsidR="00E304A0">
        <w:rPr>
          <w:rFonts w:cs="Times New Roman" w:hint="eastAsia"/>
          <w:color w:val="000000"/>
          <w:szCs w:val="21"/>
        </w:rPr>
        <w:instrText>刘宇</w:instrText>
      </w:r>
      <w:r w:rsidR="00E304A0">
        <w:rPr>
          <w:rFonts w:cs="Times New Roman" w:hint="eastAsia"/>
          <w:color w:val="000000"/>
          <w:szCs w:val="21"/>
        </w:rPr>
        <w:instrText>"},{"literal":"</w:instrText>
      </w:r>
      <w:r w:rsidR="00E304A0">
        <w:rPr>
          <w:rFonts w:cs="Times New Roman" w:hint="eastAsia"/>
          <w:color w:val="000000"/>
          <w:szCs w:val="21"/>
        </w:rPr>
        <w:instrText>陈树铨</w:instrText>
      </w:r>
      <w:r w:rsidR="00E304A0">
        <w:rPr>
          <w:rFonts w:cs="Times New Roman" w:hint="eastAsia"/>
          <w:color w:val="000000"/>
          <w:szCs w:val="21"/>
        </w:rPr>
        <w:instrText>"},{"literal":"</w:instrText>
      </w:r>
      <w:r w:rsidR="00E304A0">
        <w:rPr>
          <w:rFonts w:cs="Times New Roman" w:hint="eastAsia"/>
          <w:color w:val="000000"/>
          <w:szCs w:val="21"/>
        </w:rPr>
        <w:instrText>樊富珉</w:instrText>
      </w:r>
      <w:r w:rsidR="00E304A0">
        <w:rPr>
          <w:rFonts w:cs="Times New Roman" w:hint="eastAsia"/>
          <w:color w:val="000000"/>
          <w:szCs w:val="21"/>
        </w:rPr>
        <w:instrText>"},{"literal":"</w:instrText>
      </w:r>
      <w:r w:rsidR="00E304A0">
        <w:rPr>
          <w:rFonts w:cs="Times New Roman" w:hint="eastAsia"/>
          <w:color w:val="000000"/>
          <w:szCs w:val="21"/>
        </w:rPr>
        <w:instrText>邸新</w:instrText>
      </w:r>
      <w:r w:rsidR="00E304A0">
        <w:rPr>
          <w:rFonts w:cs="Times New Roman" w:hint="eastAsia"/>
          <w:color w:val="000000"/>
          <w:szCs w:val="21"/>
        </w:rPr>
        <w:instrText>"},{"literal":"</w:instrText>
      </w:r>
      <w:r w:rsidR="00E304A0">
        <w:rPr>
          <w:rFonts w:cs="Times New Roman" w:hint="eastAsia"/>
          <w:color w:val="000000"/>
          <w:szCs w:val="21"/>
        </w:rPr>
        <w:instrText>范会勇</w:instrText>
      </w:r>
      <w:r w:rsidR="00E304A0">
        <w:rPr>
          <w:rFonts w:cs="Times New Roman" w:hint="eastAsia"/>
          <w:color w:val="000000"/>
          <w:szCs w:val="21"/>
        </w:rPr>
        <w:instrText>"},{"literal":"</w:instrText>
      </w:r>
      <w:r w:rsidR="00E304A0">
        <w:rPr>
          <w:rFonts w:cs="Times New Roman" w:hint="eastAsia"/>
          <w:color w:val="000000"/>
          <w:szCs w:val="21"/>
        </w:rPr>
        <w:instrText>封春亮</w:instrText>
      </w:r>
      <w:r w:rsidR="00E304A0">
        <w:rPr>
          <w:rFonts w:cs="Times New Roman" w:hint="eastAsia"/>
          <w:color w:val="000000"/>
          <w:szCs w:val="21"/>
        </w:rPr>
        <w:instrText>"},{"literal":"</w:instrText>
      </w:r>
      <w:r w:rsidR="00E304A0">
        <w:rPr>
          <w:rFonts w:cs="Times New Roman" w:hint="eastAsia"/>
          <w:color w:val="000000"/>
          <w:szCs w:val="21"/>
        </w:rPr>
        <w:instrText>郭双双</w:instrText>
      </w:r>
      <w:r w:rsidR="00E304A0">
        <w:rPr>
          <w:rFonts w:cs="Times New Roman" w:hint="eastAsia"/>
          <w:color w:val="000000"/>
          <w:szCs w:val="21"/>
        </w:rPr>
        <w:instrText>"},{"literal":"</w:instrText>
      </w:r>
      <w:r w:rsidR="00E304A0">
        <w:rPr>
          <w:rFonts w:cs="Times New Roman" w:hint="eastAsia"/>
          <w:color w:val="000000"/>
          <w:szCs w:val="21"/>
        </w:rPr>
        <w:instrText>甘怡群</w:instrText>
      </w:r>
      <w:r w:rsidR="00E304A0">
        <w:rPr>
          <w:rFonts w:cs="Times New Roman" w:hint="eastAsia"/>
          <w:color w:val="000000"/>
          <w:szCs w:val="21"/>
        </w:rPr>
        <w:instrText>"},{"literal":"</w:instrText>
      </w:r>
      <w:r w:rsidR="00E304A0">
        <w:rPr>
          <w:rFonts w:cs="Times New Roman" w:hint="eastAsia"/>
          <w:color w:val="000000"/>
          <w:szCs w:val="21"/>
        </w:rPr>
        <w:instrText>李会杰</w:instrText>
      </w:r>
      <w:r w:rsidR="00E304A0">
        <w:rPr>
          <w:rFonts w:cs="Times New Roman" w:hint="eastAsia"/>
          <w:color w:val="000000"/>
          <w:szCs w:val="21"/>
        </w:rPr>
        <w:instrText>"},{"literal":"</w:instrText>
      </w:r>
      <w:r w:rsidR="00E304A0">
        <w:rPr>
          <w:rFonts w:cs="Times New Roman" w:hint="eastAsia"/>
          <w:color w:val="000000"/>
          <w:szCs w:val="21"/>
        </w:rPr>
        <w:instrText>吕小康</w:instrText>
      </w:r>
      <w:r w:rsidR="00E304A0">
        <w:rPr>
          <w:rFonts w:cs="Times New Roman" w:hint="eastAsia"/>
          <w:color w:val="000000"/>
          <w:szCs w:val="21"/>
        </w:rPr>
        <w:instrText>"},{"literal":"</w:instrText>
      </w:r>
      <w:r w:rsidR="00E304A0">
        <w:rPr>
          <w:rFonts w:cs="Times New Roman" w:hint="eastAsia"/>
          <w:color w:val="000000"/>
          <w:szCs w:val="21"/>
        </w:rPr>
        <w:instrText>任志洪</w:instrText>
      </w:r>
      <w:r w:rsidR="00E304A0">
        <w:rPr>
          <w:rFonts w:cs="Times New Roman" w:hint="eastAsia"/>
          <w:color w:val="000000"/>
          <w:szCs w:val="21"/>
        </w:rPr>
        <w:instrText>"},{"literal":"</w:instrText>
      </w:r>
      <w:r w:rsidR="00E304A0">
        <w:rPr>
          <w:rFonts w:cs="Times New Roman" w:hint="eastAsia"/>
          <w:color w:val="000000"/>
          <w:szCs w:val="21"/>
        </w:rPr>
        <w:instrText>徐鹏飞</w:instrText>
      </w:r>
      <w:r w:rsidR="00E304A0">
        <w:rPr>
          <w:rFonts w:cs="Times New Roman" w:hint="eastAsia"/>
          <w:color w:val="000000"/>
          <w:szCs w:val="21"/>
        </w:rPr>
        <w:instrText>"},{"literal":"</w:instrText>
      </w:r>
      <w:r w:rsidR="00E304A0">
        <w:rPr>
          <w:rFonts w:cs="Times New Roman" w:hint="eastAsia"/>
          <w:color w:val="000000"/>
          <w:szCs w:val="21"/>
        </w:rPr>
        <w:instrText>袁博</w:instrText>
      </w:r>
      <w:r w:rsidR="00E304A0">
        <w:rPr>
          <w:rFonts w:cs="Times New Roman" w:hint="eastAsia"/>
          <w:color w:val="000000"/>
          <w:szCs w:val="21"/>
        </w:rPr>
        <w:instrText>"},{"literal":"</w:instrText>
      </w:r>
      <w:r w:rsidR="00E304A0">
        <w:rPr>
          <w:rFonts w:cs="Times New Roman" w:hint="eastAsia"/>
          <w:color w:val="000000"/>
          <w:szCs w:val="21"/>
        </w:rPr>
        <w:instrText>左西年</w:instrText>
      </w:r>
      <w:r w:rsidR="00E304A0">
        <w:rPr>
          <w:rFonts w:cs="Times New Roman" w:hint="eastAsia"/>
          <w:color w:val="000000"/>
          <w:szCs w:val="21"/>
        </w:rPr>
        <w:instrText>"},{"literal":"</w:instrText>
      </w:r>
      <w:r w:rsidR="00E304A0">
        <w:rPr>
          <w:rFonts w:cs="Times New Roman" w:hint="eastAsia"/>
          <w:color w:val="000000"/>
          <w:szCs w:val="21"/>
        </w:rPr>
        <w:instrText>胡传鹏</w:instrText>
      </w:r>
      <w:r w:rsidR="00E304A0">
        <w:rPr>
          <w:rFonts w:cs="Times New Roman" w:hint="eastAsia"/>
          <w:color w:val="000000"/>
          <w:szCs w:val="21"/>
        </w:rPr>
        <w:instrText>"}],"issued":{"date-parts</w:instrText>
      </w:r>
      <w:r w:rsidR="00E304A0">
        <w:rPr>
          <w:rFonts w:cs="Times New Roman"/>
          <w:color w:val="000000"/>
          <w:szCs w:val="21"/>
        </w:rPr>
        <w:instrText xml:space="preserve">":[["2021",1]]},"citation-key":"liuyuKaiFangShiHuiCuiFenXiDeGuiFanHuaBaoGao2021"}}],"schema":"https://github.com/citation-style-language/schema/raw/master/csl-citation.json"} </w:instrText>
      </w:r>
      <w:r w:rsidR="00825592">
        <w:rPr>
          <w:rFonts w:cs="Times New Roman"/>
          <w:color w:val="000000"/>
          <w:szCs w:val="21"/>
        </w:rPr>
        <w:fldChar w:fldCharType="separate"/>
      </w:r>
      <w:r w:rsidR="00E304A0" w:rsidRPr="00E304A0">
        <w:rPr>
          <w:rFonts w:cs="Times New Roman"/>
          <w:kern w:val="0"/>
          <w:szCs w:val="24"/>
        </w:rPr>
        <w:t>刘宇等</w:t>
      </w:r>
      <w:r w:rsidR="00E304A0" w:rsidRPr="00E304A0">
        <w:rPr>
          <w:rFonts w:cs="Times New Roman"/>
          <w:kern w:val="0"/>
          <w:szCs w:val="24"/>
        </w:rPr>
        <w:t>(2021)</w:t>
      </w:r>
      <w:r w:rsidR="00825592">
        <w:rPr>
          <w:rFonts w:cs="Times New Roman"/>
          <w:color w:val="000000"/>
          <w:szCs w:val="21"/>
        </w:rPr>
        <w:fldChar w:fldCharType="end"/>
      </w:r>
      <w:r>
        <w:rPr>
          <w:rFonts w:cs="Times New Roman" w:hint="eastAsia"/>
          <w:color w:val="000000"/>
          <w:szCs w:val="21"/>
        </w:rPr>
        <w:t>的检查清查，本元分析数据库的编码中由两位独立的研究者完成，以减少编码的不一致。独立完成编码后，通过核对编码结果的一致来保障编码的质量。同时，对独立完成和核对后的编码结果均进行存档，以保障研究过程的透明性。</w:t>
      </w:r>
    </w:p>
    <w:p w14:paraId="0BF3B118" w14:textId="07064901" w:rsidR="00164101" w:rsidRDefault="00164101" w:rsidP="004A3C0D">
      <w:pPr>
        <w:ind w:firstLineChars="200" w:firstLine="420"/>
        <w:rPr>
          <w:rFonts w:cs="Times New Roman"/>
          <w:color w:val="000000"/>
          <w:szCs w:val="21"/>
        </w:rPr>
      </w:pPr>
      <w:r>
        <w:rPr>
          <w:rFonts w:cs="Times New Roman" w:hint="eastAsia"/>
          <w:color w:val="000000"/>
          <w:szCs w:val="21"/>
        </w:rPr>
        <w:t>通过对自我参照的不同操作化定义进行分类，本研究得到如下几种不同类别的自我参照加工：</w:t>
      </w:r>
      <w:r>
        <w:rPr>
          <w:rFonts w:cs="Times New Roman" w:hint="eastAsia"/>
          <w:color w:val="000000"/>
          <w:szCs w:val="21"/>
        </w:rPr>
        <w:t>XXX</w:t>
      </w:r>
      <w:r>
        <w:rPr>
          <w:rFonts w:cs="Times New Roman" w:hint="eastAsia"/>
          <w:color w:val="000000"/>
          <w:szCs w:val="21"/>
        </w:rPr>
        <w:t>。分别进行</w:t>
      </w:r>
      <w:r>
        <w:rPr>
          <w:rFonts w:cs="Times New Roman" w:hint="eastAsia"/>
          <w:color w:val="000000"/>
          <w:szCs w:val="21"/>
        </w:rPr>
        <w:t>ALE</w:t>
      </w:r>
      <w:r>
        <w:rPr>
          <w:rFonts w:cs="Times New Roman" w:hint="eastAsia"/>
          <w:color w:val="000000"/>
          <w:szCs w:val="21"/>
        </w:rPr>
        <w:t>元分析，结果表明，操作化定义对自我参照加工的</w:t>
      </w:r>
      <w:proofErr w:type="gramStart"/>
      <w:r>
        <w:rPr>
          <w:rFonts w:cs="Times New Roman" w:hint="eastAsia"/>
          <w:color w:val="000000"/>
          <w:szCs w:val="21"/>
        </w:rPr>
        <w:t>脑网络</w:t>
      </w:r>
      <w:proofErr w:type="gramEnd"/>
      <w:r>
        <w:rPr>
          <w:rFonts w:cs="Times New Roman" w:hint="eastAsia"/>
          <w:color w:val="000000"/>
          <w:szCs w:val="21"/>
        </w:rPr>
        <w:t>有</w:t>
      </w:r>
      <w:r>
        <w:rPr>
          <w:rFonts w:cs="Times New Roman" w:hint="eastAsia"/>
          <w:color w:val="000000"/>
          <w:szCs w:val="21"/>
        </w:rPr>
        <w:t>/</w:t>
      </w:r>
      <w:r>
        <w:rPr>
          <w:rFonts w:cs="Times New Roman" w:hint="eastAsia"/>
          <w:color w:val="000000"/>
          <w:szCs w:val="21"/>
        </w:rPr>
        <w:t>无显著的影响：</w:t>
      </w:r>
      <w:r>
        <w:rPr>
          <w:rFonts w:cs="Times New Roman" w:hint="eastAsia"/>
          <w:color w:val="000000"/>
          <w:szCs w:val="21"/>
        </w:rPr>
        <w:t>XXXX</w:t>
      </w:r>
      <w:r>
        <w:rPr>
          <w:rFonts w:cs="Times New Roman" w:hint="eastAsia"/>
          <w:color w:val="000000"/>
          <w:szCs w:val="21"/>
        </w:rPr>
        <w:t>（见较长</w:t>
      </w:r>
      <w:r>
        <w:rPr>
          <w:rFonts w:cs="Times New Roman" w:hint="eastAsia"/>
          <w:color w:val="000000"/>
          <w:szCs w:val="21"/>
        </w:rPr>
        <w:t>XX</w:t>
      </w:r>
      <w:r>
        <w:rPr>
          <w:rFonts w:cs="Times New Roman" w:hint="eastAsia"/>
          <w:color w:val="000000"/>
          <w:szCs w:val="21"/>
        </w:rPr>
        <w:t>）。</w:t>
      </w:r>
    </w:p>
    <w:p w14:paraId="172B6F2D" w14:textId="03A9275A" w:rsidR="00074742" w:rsidRDefault="00074742" w:rsidP="004A3C0D">
      <w:pPr>
        <w:ind w:firstLineChars="200" w:firstLine="420"/>
        <w:rPr>
          <w:rFonts w:cs="Times New Roman" w:hint="eastAsia"/>
          <w:color w:val="000000"/>
          <w:szCs w:val="21"/>
        </w:rPr>
      </w:pPr>
      <w:r>
        <w:rPr>
          <w:rFonts w:cs="Times New Roman" w:hint="eastAsia"/>
          <w:color w:val="000000"/>
          <w:szCs w:val="21"/>
        </w:rPr>
        <w:t>为</w:t>
      </w:r>
      <w:r w:rsidR="000512A2">
        <w:rPr>
          <w:rFonts w:cs="Times New Roman" w:hint="eastAsia"/>
          <w:color w:val="000000"/>
          <w:szCs w:val="21"/>
        </w:rPr>
        <w:t>使用</w:t>
      </w:r>
      <w:proofErr w:type="spellStart"/>
      <w:r w:rsidR="00606C12" w:rsidRPr="00074742">
        <w:rPr>
          <w:rFonts w:cs="Times New Roman"/>
          <w:color w:val="000000"/>
          <w:szCs w:val="21"/>
        </w:rPr>
        <w:t>self referential</w:t>
      </w:r>
      <w:proofErr w:type="spellEnd"/>
      <w:r w:rsidR="00606C12">
        <w:rPr>
          <w:rFonts w:cs="Times New Roman" w:hint="eastAsia"/>
          <w:color w:val="000000"/>
          <w:szCs w:val="21"/>
        </w:rPr>
        <w:t>为关键词于</w:t>
      </w:r>
      <w:proofErr w:type="spellStart"/>
      <w:r>
        <w:rPr>
          <w:rFonts w:cs="Times New Roman" w:hint="eastAsia"/>
          <w:color w:val="000000"/>
          <w:szCs w:val="21"/>
        </w:rPr>
        <w:t>Neurosynth</w:t>
      </w:r>
      <w:proofErr w:type="spellEnd"/>
      <w:r w:rsidR="000512A2" w:rsidRPr="00074742">
        <w:rPr>
          <w:rFonts w:cs="Times New Roman"/>
          <w:color w:val="000000"/>
          <w:szCs w:val="21"/>
        </w:rPr>
        <w:t xml:space="preserve"> </w:t>
      </w:r>
      <w:r w:rsidR="000512A2">
        <w:rPr>
          <w:rFonts w:cs="Times New Roman" w:hint="eastAsia"/>
          <w:color w:val="000000"/>
          <w:szCs w:val="21"/>
        </w:rPr>
        <w:t>数据库搜索到的</w:t>
      </w:r>
      <w:r w:rsidR="000512A2">
        <w:rPr>
          <w:rFonts w:cs="Times New Roman" w:hint="eastAsia"/>
          <w:color w:val="000000"/>
          <w:szCs w:val="21"/>
        </w:rPr>
        <w:t>1</w:t>
      </w:r>
      <w:r w:rsidR="000512A2">
        <w:rPr>
          <w:rFonts w:cs="Times New Roman"/>
          <w:color w:val="000000"/>
          <w:szCs w:val="21"/>
        </w:rPr>
        <w:t>66</w:t>
      </w:r>
      <w:r w:rsidR="000512A2">
        <w:rPr>
          <w:rFonts w:cs="Times New Roman" w:hint="eastAsia"/>
          <w:color w:val="000000"/>
          <w:szCs w:val="21"/>
        </w:rPr>
        <w:t>篇</w:t>
      </w:r>
      <w:r w:rsidR="004E0DFC">
        <w:rPr>
          <w:rFonts w:cs="Times New Roman" w:hint="eastAsia"/>
          <w:color w:val="000000"/>
          <w:szCs w:val="21"/>
        </w:rPr>
        <w:t>文献</w:t>
      </w:r>
      <w:r w:rsidR="000512A2">
        <w:rPr>
          <w:rFonts w:cs="Times New Roman" w:hint="eastAsia"/>
          <w:color w:val="000000"/>
          <w:szCs w:val="21"/>
        </w:rPr>
        <w:t>的神经成像元分析</w:t>
      </w:r>
      <w:r w:rsidR="00606C12">
        <w:rPr>
          <w:rFonts w:cs="Times New Roman" w:hint="eastAsia"/>
          <w:color w:val="000000"/>
          <w:szCs w:val="21"/>
        </w:rPr>
        <w:t>的结果如</w:t>
      </w:r>
      <w:r w:rsidR="00606C12">
        <w:rPr>
          <w:rFonts w:cs="Times New Roman" w:hint="eastAsia"/>
          <w:color w:val="000000"/>
          <w:szCs w:val="21"/>
        </w:rPr>
        <w:t>图</w:t>
      </w:r>
      <w:r w:rsidR="00606C12">
        <w:rPr>
          <w:rFonts w:cs="Times New Roman" w:hint="eastAsia"/>
          <w:color w:val="000000"/>
          <w:szCs w:val="21"/>
        </w:rPr>
        <w:t>3</w:t>
      </w:r>
      <w:r w:rsidR="00606C12">
        <w:rPr>
          <w:rFonts w:cs="Times New Roman" w:hint="eastAsia"/>
          <w:color w:val="000000"/>
          <w:szCs w:val="21"/>
        </w:rPr>
        <w:t>所示。</w:t>
      </w:r>
      <w:r w:rsidR="00C451B7">
        <w:rPr>
          <w:rFonts w:cs="Times New Roman" w:hint="eastAsia"/>
          <w:color w:val="000000"/>
          <w:szCs w:val="21"/>
        </w:rPr>
        <w:t>在</w:t>
      </w:r>
      <w:proofErr w:type="spellStart"/>
      <w:r w:rsidR="00C451B7">
        <w:rPr>
          <w:rFonts w:cs="Times New Roman" w:hint="eastAsia"/>
          <w:color w:val="000000"/>
          <w:szCs w:val="21"/>
        </w:rPr>
        <w:t>NeuroQuery</w:t>
      </w:r>
      <w:proofErr w:type="spellEnd"/>
      <w:r w:rsidR="009515FA">
        <w:rPr>
          <w:rFonts w:cs="Times New Roman" w:hint="eastAsia"/>
          <w:color w:val="000000"/>
          <w:szCs w:val="21"/>
        </w:rPr>
        <w:t>利用</w:t>
      </w:r>
      <w:proofErr w:type="spellStart"/>
      <w:r w:rsidR="009515FA" w:rsidRPr="00074742">
        <w:rPr>
          <w:rFonts w:cs="Times New Roman"/>
          <w:color w:val="000000"/>
          <w:szCs w:val="21"/>
        </w:rPr>
        <w:t>self referential</w:t>
      </w:r>
      <w:proofErr w:type="spellEnd"/>
      <w:r w:rsidR="009515FA">
        <w:rPr>
          <w:rFonts w:cs="Times New Roman" w:hint="eastAsia"/>
          <w:color w:val="000000"/>
          <w:szCs w:val="21"/>
        </w:rPr>
        <w:t>为关键词</w:t>
      </w:r>
      <w:r w:rsidR="004E0DFC">
        <w:rPr>
          <w:rFonts w:cs="Times New Roman" w:hint="eastAsia"/>
          <w:color w:val="000000"/>
          <w:szCs w:val="21"/>
        </w:rPr>
        <w:t>搜索到的</w:t>
      </w:r>
      <w:r w:rsidR="004E0DFC">
        <w:rPr>
          <w:rFonts w:cs="Times New Roman"/>
          <w:color w:val="000000"/>
          <w:szCs w:val="21"/>
        </w:rPr>
        <w:t>30</w:t>
      </w:r>
      <w:r w:rsidR="004E0DFC">
        <w:rPr>
          <w:rFonts w:cs="Times New Roman" w:hint="eastAsia"/>
          <w:color w:val="000000"/>
          <w:szCs w:val="21"/>
        </w:rPr>
        <w:t>篇</w:t>
      </w:r>
      <w:r w:rsidR="00C451B7">
        <w:rPr>
          <w:rFonts w:cs="Times New Roman" w:hint="eastAsia"/>
          <w:color w:val="000000"/>
          <w:szCs w:val="21"/>
        </w:rPr>
        <w:t>文献的神经成像元分析结果见</w:t>
      </w:r>
      <w:r w:rsidR="00606C12">
        <w:rPr>
          <w:rFonts w:cs="Times New Roman" w:hint="eastAsia"/>
          <w:color w:val="000000"/>
          <w:szCs w:val="21"/>
        </w:rPr>
        <w:t>图</w:t>
      </w:r>
      <w:r w:rsidR="00606C12">
        <w:rPr>
          <w:rFonts w:cs="Times New Roman" w:hint="eastAsia"/>
          <w:color w:val="000000"/>
          <w:szCs w:val="21"/>
        </w:rPr>
        <w:t>4</w:t>
      </w:r>
      <w:r w:rsidR="00C451B7">
        <w:rPr>
          <w:rFonts w:cs="Times New Roman" w:hint="eastAsia"/>
          <w:color w:val="000000"/>
          <w:szCs w:val="21"/>
        </w:rPr>
        <w:t>。</w:t>
      </w:r>
    </w:p>
    <w:p w14:paraId="1C50AB09" w14:textId="5BF8B2E4" w:rsidR="00A83847" w:rsidRDefault="00164101" w:rsidP="004A3C0D">
      <w:pPr>
        <w:ind w:firstLineChars="200" w:firstLine="420"/>
        <w:rPr>
          <w:rFonts w:cs="Times New Roman"/>
          <w:color w:val="000000"/>
          <w:szCs w:val="21"/>
        </w:rPr>
      </w:pPr>
      <w:r>
        <w:rPr>
          <w:rFonts w:cs="Times New Roman" w:hint="eastAsia"/>
          <w:color w:val="000000"/>
          <w:szCs w:val="21"/>
        </w:rPr>
        <w:t>与</w:t>
      </w:r>
      <w:proofErr w:type="spellStart"/>
      <w:r>
        <w:rPr>
          <w:rFonts w:cs="Times New Roman" w:hint="eastAsia"/>
          <w:color w:val="000000"/>
          <w:szCs w:val="21"/>
        </w:rPr>
        <w:t>Neurosynth</w:t>
      </w:r>
      <w:proofErr w:type="spellEnd"/>
      <w:r>
        <w:rPr>
          <w:rFonts w:cs="Times New Roman" w:hint="eastAsia"/>
          <w:color w:val="000000"/>
          <w:szCs w:val="21"/>
        </w:rPr>
        <w:t>和</w:t>
      </w:r>
      <w:proofErr w:type="spellStart"/>
      <w:r>
        <w:rPr>
          <w:rFonts w:cs="Times New Roman" w:hint="eastAsia"/>
          <w:color w:val="000000"/>
          <w:szCs w:val="21"/>
        </w:rPr>
        <w:t>NeuroQuery</w:t>
      </w:r>
      <w:proofErr w:type="spellEnd"/>
      <w:r>
        <w:rPr>
          <w:rFonts w:cs="Times New Roman" w:hint="eastAsia"/>
          <w:color w:val="000000"/>
          <w:szCs w:val="21"/>
        </w:rPr>
        <w:t>的结果相比，本数据库的结果</w:t>
      </w:r>
      <w:r>
        <w:rPr>
          <w:rFonts w:cs="Times New Roman" w:hint="eastAsia"/>
          <w:color w:val="000000"/>
          <w:szCs w:val="21"/>
        </w:rPr>
        <w:t>XXXX</w:t>
      </w:r>
      <w:r>
        <w:rPr>
          <w:rFonts w:cs="Times New Roman" w:hint="eastAsia"/>
          <w:color w:val="000000"/>
          <w:szCs w:val="21"/>
        </w:rPr>
        <w:t>。</w:t>
      </w:r>
    </w:p>
    <w:p w14:paraId="44B18EF6" w14:textId="2B08F4FC" w:rsidR="00164101" w:rsidRDefault="00164101" w:rsidP="004A3C0D">
      <w:pPr>
        <w:ind w:firstLineChars="200" w:firstLine="420"/>
        <w:rPr>
          <w:rFonts w:cs="Times New Roman"/>
          <w:color w:val="000000"/>
          <w:szCs w:val="21"/>
        </w:rPr>
      </w:pPr>
      <w:r>
        <w:rPr>
          <w:rFonts w:cs="Times New Roman" w:hint="eastAsia"/>
          <w:color w:val="000000"/>
          <w:szCs w:val="21"/>
        </w:rPr>
        <w:t>综上，本元研究数据库相比已有的自动化的数据库更加</w:t>
      </w:r>
      <w:r w:rsidR="00F15A7D">
        <w:rPr>
          <w:rFonts w:cs="Times New Roman" w:hint="eastAsia"/>
          <w:color w:val="000000"/>
          <w:szCs w:val="21"/>
        </w:rPr>
        <w:t>精细，且质量控制合理。</w:t>
      </w:r>
    </w:p>
    <w:p w14:paraId="11AB3B9F" w14:textId="068979AE" w:rsidR="00EB2F77" w:rsidRDefault="00EB2F77">
      <w:pPr>
        <w:ind w:firstLineChars="200" w:firstLine="420"/>
        <w:rPr>
          <w:rFonts w:cs="Times New Roman"/>
          <w:color w:val="000000"/>
          <w:szCs w:val="21"/>
        </w:rPr>
      </w:pPr>
    </w:p>
    <w:p w14:paraId="3541E5CF" w14:textId="5A9960C5" w:rsidR="00EB2F77" w:rsidRDefault="00EB2F77" w:rsidP="00EB2F77">
      <w:pPr>
        <w:ind w:firstLine="420"/>
        <w:jc w:val="center"/>
      </w:pPr>
    </w:p>
    <w:p w14:paraId="49225D00" w14:textId="6A17EF16" w:rsidR="00745E6D" w:rsidRDefault="00745E6D" w:rsidP="00EB2F77">
      <w:pPr>
        <w:ind w:firstLine="420"/>
        <w:jc w:val="center"/>
      </w:pPr>
    </w:p>
    <w:p w14:paraId="333C08A4" w14:textId="0AFE0C39" w:rsidR="00745E6D" w:rsidRDefault="00745E6D" w:rsidP="00EB2F77">
      <w:pPr>
        <w:ind w:firstLine="420"/>
        <w:jc w:val="center"/>
      </w:pPr>
    </w:p>
    <w:p w14:paraId="4F27AAE4" w14:textId="7AE05300" w:rsidR="00745E6D" w:rsidRDefault="00745E6D" w:rsidP="00EB2F77">
      <w:pPr>
        <w:ind w:firstLine="420"/>
        <w:jc w:val="center"/>
      </w:pPr>
    </w:p>
    <w:p w14:paraId="0ADD1C0B" w14:textId="567C5AA1" w:rsidR="00745E6D" w:rsidRDefault="00745E6D" w:rsidP="00EB2F77">
      <w:pPr>
        <w:ind w:firstLine="420"/>
        <w:jc w:val="center"/>
        <w:rPr>
          <w:rFonts w:hint="eastAsia"/>
        </w:rPr>
      </w:pPr>
      <w:r>
        <w:rPr>
          <w:rFonts w:hint="eastAsia"/>
          <w:noProof/>
        </w:rPr>
        <w:drawing>
          <wp:inline distT="0" distB="0" distL="0" distR="0" wp14:anchorId="7BADC37A" wp14:editId="7D8A6F9F">
            <wp:extent cx="4320000" cy="32400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6D39F2B9" w14:textId="7864E2F5" w:rsidR="00745E6D" w:rsidRDefault="00745E6D" w:rsidP="00745E6D">
      <w:pPr>
        <w:spacing w:beforeLines="50" w:before="156" w:afterLines="50" w:after="156"/>
        <w:ind w:firstLine="420"/>
        <w:jc w:val="center"/>
      </w:pPr>
      <w:r w:rsidRPr="00D71D0A">
        <w:rPr>
          <w:rFonts w:asciiTheme="majorEastAsia" w:eastAsiaTheme="majorEastAsia" w:hAnsiTheme="majorEastAsia" w:hint="eastAsia"/>
          <w:sz w:val="18"/>
          <w:szCs w:val="18"/>
        </w:rPr>
        <w:t>图</w:t>
      </w:r>
      <w:r w:rsidR="00074742">
        <w:rPr>
          <w:rFonts w:asciiTheme="majorEastAsia" w:eastAsiaTheme="majorEastAsia" w:hAnsiTheme="majorEastAsia"/>
          <w:sz w:val="18"/>
          <w:szCs w:val="18"/>
        </w:rPr>
        <w:t>3</w:t>
      </w:r>
      <w:r w:rsidRPr="00D71D0A">
        <w:rPr>
          <w:sz w:val="18"/>
          <w:szCs w:val="18"/>
        </w:rPr>
        <w:t xml:space="preserve"> </w:t>
      </w:r>
      <w:proofErr w:type="spellStart"/>
      <w:r w:rsidR="0009611C" w:rsidRPr="0009611C">
        <w:t>Neurosynth</w:t>
      </w:r>
      <w:proofErr w:type="spellEnd"/>
      <w:r w:rsidR="0009611C" w:rsidRPr="0009611C">
        <w:rPr>
          <w:rFonts w:hint="eastAsia"/>
        </w:rPr>
        <w:t>元分析的结果</w:t>
      </w:r>
    </w:p>
    <w:p w14:paraId="5163C810" w14:textId="5C3D81E4" w:rsidR="0009611C" w:rsidRPr="00D71D0A" w:rsidRDefault="0009611C" w:rsidP="00745E6D">
      <w:pPr>
        <w:spacing w:beforeLines="50" w:before="156" w:afterLines="50" w:after="156"/>
        <w:ind w:firstLine="420"/>
        <w:jc w:val="center"/>
        <w:rPr>
          <w:rFonts w:hint="eastAsia"/>
          <w:sz w:val="18"/>
          <w:szCs w:val="18"/>
        </w:rPr>
      </w:pPr>
      <w:r>
        <w:rPr>
          <w:rFonts w:hint="eastAsia"/>
          <w:noProof/>
          <w:sz w:val="18"/>
          <w:szCs w:val="18"/>
        </w:rPr>
        <w:drawing>
          <wp:inline distT="0" distB="0" distL="0" distR="0" wp14:anchorId="3EACE9E9" wp14:editId="7321A0B6">
            <wp:extent cx="4320000" cy="32400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383E683A" w14:textId="424308F6" w:rsidR="0009611C" w:rsidRDefault="0009611C" w:rsidP="0009611C">
      <w:pPr>
        <w:spacing w:beforeLines="50" w:before="156" w:afterLines="50" w:after="156"/>
        <w:ind w:firstLine="420"/>
        <w:jc w:val="center"/>
      </w:pPr>
      <w:r w:rsidRPr="00D71D0A">
        <w:rPr>
          <w:rFonts w:asciiTheme="majorEastAsia" w:eastAsiaTheme="majorEastAsia" w:hAnsiTheme="majorEastAsia" w:hint="eastAsia"/>
          <w:sz w:val="18"/>
          <w:szCs w:val="18"/>
        </w:rPr>
        <w:t>图</w:t>
      </w:r>
      <w:r>
        <w:rPr>
          <w:rFonts w:asciiTheme="majorEastAsia" w:eastAsiaTheme="majorEastAsia" w:hAnsiTheme="majorEastAsia"/>
          <w:sz w:val="18"/>
          <w:szCs w:val="18"/>
        </w:rPr>
        <w:t>4</w:t>
      </w:r>
      <w:r w:rsidRPr="00D71D0A">
        <w:rPr>
          <w:sz w:val="18"/>
          <w:szCs w:val="18"/>
        </w:rPr>
        <w:t xml:space="preserve"> </w:t>
      </w:r>
      <w:proofErr w:type="spellStart"/>
      <w:r>
        <w:rPr>
          <w:rFonts w:cs="Times New Roman" w:hint="eastAsia"/>
          <w:color w:val="000000"/>
          <w:szCs w:val="21"/>
        </w:rPr>
        <w:t>NeuroQuery</w:t>
      </w:r>
      <w:proofErr w:type="spellEnd"/>
      <w:r w:rsidRPr="0009611C">
        <w:rPr>
          <w:rFonts w:hint="eastAsia"/>
        </w:rPr>
        <w:t>元分析的结果</w:t>
      </w:r>
    </w:p>
    <w:p w14:paraId="1CB395FA" w14:textId="77E72E2E" w:rsidR="002800E5" w:rsidRPr="00745E6D" w:rsidRDefault="002800E5" w:rsidP="00EB2F77">
      <w:pPr>
        <w:ind w:firstLine="420"/>
        <w:jc w:val="center"/>
      </w:pPr>
    </w:p>
    <w:p w14:paraId="1A17A282" w14:textId="56DE01B6" w:rsidR="002800E5" w:rsidRDefault="002800E5" w:rsidP="00EB2F77">
      <w:pPr>
        <w:ind w:firstLine="420"/>
        <w:jc w:val="center"/>
      </w:pPr>
    </w:p>
    <w:p w14:paraId="1DF4983C" w14:textId="77777777" w:rsidR="002800E5" w:rsidRDefault="002800E5" w:rsidP="00EB2F77">
      <w:pPr>
        <w:ind w:firstLine="420"/>
        <w:jc w:val="center"/>
        <w:rPr>
          <w:rFonts w:hint="eastAsia"/>
        </w:rPr>
      </w:pPr>
    </w:p>
    <w:p w14:paraId="3C1A113D" w14:textId="3C9F7D69" w:rsidR="00EB2F77" w:rsidRDefault="00EB2F77" w:rsidP="00EB2F77">
      <w:pPr>
        <w:ind w:firstLine="420"/>
        <w:jc w:val="center"/>
      </w:pPr>
      <w:r w:rsidRPr="009712AA">
        <w:rPr>
          <w:rFonts w:hint="eastAsia"/>
          <w:highlight w:val="yellow"/>
          <w:rPrChange w:id="25" w:author="Hu, C-P" w:date="2022-06-10T12:36:00Z">
            <w:rPr>
              <w:rFonts w:hint="eastAsia"/>
            </w:rPr>
          </w:rPrChange>
        </w:rPr>
        <w:t>【插入图</w:t>
      </w:r>
      <w:r w:rsidRPr="009712AA">
        <w:rPr>
          <w:highlight w:val="yellow"/>
          <w:rPrChange w:id="26" w:author="Hu, C-P" w:date="2022-06-10T12:36:00Z">
            <w:rPr/>
          </w:rPrChange>
        </w:rPr>
        <w:t xml:space="preserve">3. </w:t>
      </w:r>
      <w:r w:rsidRPr="009712AA">
        <w:rPr>
          <w:rFonts w:hint="eastAsia"/>
          <w:highlight w:val="yellow"/>
          <w:rPrChange w:id="27" w:author="Hu, C-P" w:date="2022-06-10T12:36:00Z">
            <w:rPr>
              <w:rFonts w:hint="eastAsia"/>
            </w:rPr>
          </w:rPrChange>
        </w:rPr>
        <w:t>不同操作化定义的自我参照加工的神经机制异同及其与</w:t>
      </w:r>
      <w:proofErr w:type="spellStart"/>
      <w:r w:rsidRPr="009712AA">
        <w:rPr>
          <w:highlight w:val="yellow"/>
          <w:rPrChange w:id="28" w:author="Hu, C-P" w:date="2022-06-10T12:36:00Z">
            <w:rPr/>
          </w:rPrChange>
        </w:rPr>
        <w:t>Neurosynth</w:t>
      </w:r>
      <w:proofErr w:type="spellEnd"/>
      <w:r w:rsidRPr="009712AA">
        <w:rPr>
          <w:rFonts w:hint="eastAsia"/>
          <w:highlight w:val="yellow"/>
          <w:rPrChange w:id="29" w:author="Hu, C-P" w:date="2022-06-10T12:36:00Z">
            <w:rPr>
              <w:rFonts w:hint="eastAsia"/>
            </w:rPr>
          </w:rPrChange>
        </w:rPr>
        <w:t>、</w:t>
      </w:r>
      <w:proofErr w:type="spellStart"/>
      <w:r w:rsidRPr="009712AA">
        <w:rPr>
          <w:highlight w:val="yellow"/>
          <w:rPrChange w:id="30" w:author="Hu, C-P" w:date="2022-06-10T12:36:00Z">
            <w:rPr/>
          </w:rPrChange>
        </w:rPr>
        <w:t>NeuroQuery</w:t>
      </w:r>
      <w:proofErr w:type="spellEnd"/>
      <w:r w:rsidRPr="009712AA">
        <w:rPr>
          <w:rFonts w:hint="eastAsia"/>
          <w:highlight w:val="yellow"/>
          <w:rPrChange w:id="31" w:author="Hu, C-P" w:date="2022-06-10T12:36:00Z">
            <w:rPr>
              <w:rFonts w:hint="eastAsia"/>
            </w:rPr>
          </w:rPrChange>
        </w:rPr>
        <w:t>中“</w:t>
      </w:r>
      <w:r w:rsidRPr="009712AA">
        <w:rPr>
          <w:highlight w:val="yellow"/>
          <w:rPrChange w:id="32" w:author="Hu, C-P" w:date="2022-06-10T12:36:00Z">
            <w:rPr/>
          </w:rPrChange>
        </w:rPr>
        <w:t>self-reference</w:t>
      </w:r>
      <w:r w:rsidRPr="009712AA">
        <w:rPr>
          <w:rFonts w:hint="eastAsia"/>
          <w:highlight w:val="yellow"/>
          <w:rPrChange w:id="33" w:author="Hu, C-P" w:date="2022-06-10T12:36:00Z">
            <w:rPr>
              <w:rFonts w:hint="eastAsia"/>
            </w:rPr>
          </w:rPrChange>
        </w:rPr>
        <w:t>”一词的自动化元分析结果的比较】</w:t>
      </w:r>
    </w:p>
    <w:p w14:paraId="07420CC7" w14:textId="77777777" w:rsidR="00EB2F77" w:rsidRDefault="00EB2F77">
      <w:pPr>
        <w:ind w:firstLineChars="200" w:firstLine="420"/>
        <w:rPr>
          <w:rFonts w:cs="Times New Roman"/>
          <w:color w:val="000000"/>
          <w:szCs w:val="21"/>
        </w:rPr>
      </w:pPr>
    </w:p>
    <w:p w14:paraId="5DBE2886" w14:textId="7762963A"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4</w:t>
      </w:r>
      <w:r w:rsidR="00B256E2">
        <w:rPr>
          <w:rFonts w:cs="Times New Roman"/>
          <w:b/>
          <w:bCs/>
          <w:sz w:val="28"/>
          <w:szCs w:val="28"/>
        </w:rPr>
        <w:t xml:space="preserve">  </w:t>
      </w:r>
      <w:r>
        <w:rPr>
          <w:rFonts w:cs="Times New Roman"/>
          <w:b/>
          <w:bCs/>
          <w:sz w:val="28"/>
          <w:szCs w:val="28"/>
        </w:rPr>
        <w:t>数据价值</w:t>
      </w:r>
    </w:p>
    <w:p w14:paraId="2F1E1F8B"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本数据库通过对“自我参照加工”任务进行梳理，提供了一个统一的框架来描述和比较“自我参照”的测量任务。首先，本数据库包括了行为与神经层面对自我参照加工的操作化定义，为研究者清晰地理解“自我参照加工”的认知过程及神经基础提供了框架。在行为层面</w:t>
      </w:r>
      <w:r>
        <w:rPr>
          <w:rFonts w:cs="Times New Roman"/>
          <w:bCs/>
          <w:color w:val="000000"/>
          <w:szCs w:val="21"/>
        </w:rPr>
        <w:t>包括实验流程，行为指标与自我与他人情境的设置</w:t>
      </w:r>
      <w:r>
        <w:rPr>
          <w:rFonts w:cs="Times New Roman" w:hint="eastAsia"/>
          <w:bCs/>
          <w:color w:val="000000"/>
          <w:szCs w:val="21"/>
        </w:rPr>
        <w:t>；在神经成像层面</w:t>
      </w:r>
      <w:r>
        <w:rPr>
          <w:rFonts w:cs="Times New Roman"/>
          <w:bCs/>
          <w:color w:val="000000"/>
          <w:szCs w:val="21"/>
        </w:rPr>
        <w:t>涵盖扫描时间，脑区激活条件，以及全脑激活坐标</w:t>
      </w:r>
      <w:r>
        <w:rPr>
          <w:rFonts w:cs="Times New Roman" w:hint="eastAsia"/>
          <w:bCs/>
          <w:color w:val="000000"/>
          <w:szCs w:val="21"/>
        </w:rPr>
        <w:t>。</w:t>
      </w:r>
    </w:p>
    <w:p w14:paraId="31ACD59D"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其次，本数据库包含对“自我参照加工”进行操作化定义的任务特征：测量条件（</w:t>
      </w:r>
      <w:r>
        <w:rPr>
          <w:rFonts w:cs="Times New Roman" w:hint="eastAsia"/>
          <w:bCs/>
          <w:color w:val="000000"/>
          <w:szCs w:val="21"/>
        </w:rPr>
        <w:t>Condition</w:t>
      </w:r>
      <w:r>
        <w:rPr>
          <w:rFonts w:cs="Times New Roman" w:hint="eastAsia"/>
          <w:bCs/>
          <w:color w:val="000000"/>
          <w:szCs w:val="21"/>
        </w:rPr>
        <w:t>），脑成像的对比条件（</w:t>
      </w:r>
      <w:r>
        <w:rPr>
          <w:rFonts w:cs="Times New Roman" w:hint="eastAsia"/>
          <w:bCs/>
          <w:color w:val="000000"/>
          <w:szCs w:val="21"/>
        </w:rPr>
        <w:t>Contrast</w:t>
      </w:r>
      <w:r>
        <w:rPr>
          <w:rFonts w:cs="Times New Roman" w:hint="eastAsia"/>
          <w:bCs/>
          <w:color w:val="000000"/>
          <w:szCs w:val="21"/>
        </w:rPr>
        <w:t>），刺激、任务过程。</w:t>
      </w:r>
    </w:p>
    <w:p w14:paraId="4E8BB1C4"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第三，本数据库</w:t>
      </w:r>
      <w:r>
        <w:rPr>
          <w:rFonts w:cs="Times New Roman" w:hint="eastAsia"/>
          <w:color w:val="000000"/>
          <w:szCs w:val="21"/>
        </w:rPr>
        <w:t>为自我参照提供更精细的元分析的数据库，</w:t>
      </w:r>
      <w:r>
        <w:rPr>
          <w:rFonts w:cs="Times New Roman" w:hint="eastAsia"/>
          <w:bCs/>
          <w:color w:val="000000"/>
          <w:szCs w:val="21"/>
        </w:rPr>
        <w:t>将利于比较不同操作化定义对自我参照过程产生的影响，使心理概念与任务之间的关系更加清晰，促进了“自我参照”这一</w:t>
      </w:r>
      <w:proofErr w:type="gramStart"/>
      <w:r>
        <w:rPr>
          <w:rFonts w:cs="Times New Roman" w:hint="eastAsia"/>
          <w:bCs/>
          <w:color w:val="000000"/>
          <w:szCs w:val="21"/>
        </w:rPr>
        <w:t>构念使用</w:t>
      </w:r>
      <w:proofErr w:type="gramEnd"/>
      <w:r>
        <w:rPr>
          <w:rFonts w:cs="Times New Roman" w:hint="eastAsia"/>
          <w:bCs/>
          <w:color w:val="000000"/>
          <w:szCs w:val="21"/>
        </w:rPr>
        <w:t>的规范性，大大提高对自我参照认知脑区定位的精确性，便于自我参照的功能解码，促进自我参照的认知网络的建立。对自我参照过程的大脑网络的研究将有助于理清其背后的认知机制，为跨精神疾病诊疗提供依据。同时，本数据库的建立为后续可能从事类似数据库构建的学者提供了一定参考依据。</w:t>
      </w:r>
    </w:p>
    <w:p w14:paraId="602F7BDA" w14:textId="043178BB" w:rsidR="00A83847" w:rsidRDefault="00F15A7D" w:rsidP="00AE1E01">
      <w:pPr>
        <w:keepNext/>
        <w:keepLines/>
        <w:spacing w:beforeLines="50" w:before="156" w:afterLines="50" w:after="156"/>
        <w:ind w:rightChars="100" w:right="210"/>
        <w:outlineLvl w:val="1"/>
        <w:rPr>
          <w:rFonts w:cs="Times New Roman"/>
          <w:bCs/>
          <w:szCs w:val="21"/>
        </w:rPr>
      </w:pPr>
      <w:r>
        <w:rPr>
          <w:rFonts w:cs="Times New Roman"/>
          <w:b/>
          <w:bCs/>
          <w:sz w:val="28"/>
          <w:szCs w:val="28"/>
        </w:rPr>
        <w:t>5</w:t>
      </w:r>
      <w:r w:rsidR="00AE1E01">
        <w:rPr>
          <w:rFonts w:cs="Times New Roman"/>
          <w:b/>
          <w:bCs/>
          <w:sz w:val="28"/>
          <w:szCs w:val="28"/>
        </w:rPr>
        <w:t xml:space="preserve">  </w:t>
      </w:r>
      <w:r>
        <w:rPr>
          <w:rFonts w:cs="Times New Roman"/>
          <w:b/>
          <w:bCs/>
          <w:sz w:val="28"/>
          <w:szCs w:val="28"/>
        </w:rPr>
        <w:t>数据使用方法和建议</w:t>
      </w:r>
    </w:p>
    <w:p w14:paraId="18AF3742" w14:textId="2E3176B2" w:rsidR="00A83847" w:rsidRDefault="00F15A7D" w:rsidP="002C5D6A">
      <w:pPr>
        <w:ind w:firstLineChars="200" w:firstLine="420"/>
      </w:pPr>
      <w:r>
        <w:t>自我参照加工</w:t>
      </w:r>
      <w:r>
        <w:t>_</w:t>
      </w:r>
      <w:r>
        <w:t>认知本体论数据库给出了认知加工过程的心理任务的过程的具体注释。在应用过程中，针对具体应用场景，可从以下方面考虑：</w:t>
      </w:r>
    </w:p>
    <w:p w14:paraId="14E7A962" w14:textId="3AA352AC" w:rsidR="00A83847" w:rsidRDefault="00F15A7D" w:rsidP="002C5D6A">
      <w:pPr>
        <w:ind w:firstLineChars="200" w:firstLine="420"/>
      </w:pPr>
      <w:r>
        <w:t>self_ref_task.csv</w:t>
      </w:r>
      <w:r>
        <w:t>是对心理任务的详细注释，包含样本基本信息，刺激类型，操作性定义，用于支撑元分析的进行。在元分析过程中，研究者可根据研究目的，对数据库中的这些信息进行筛选与分类。研究不同年龄，性别，刺激类型，操作化定义条件下的脑区激活的异同。</w:t>
      </w:r>
    </w:p>
    <w:p w14:paraId="1659D63E" w14:textId="26A75951" w:rsidR="00A83847" w:rsidRDefault="00F15A7D" w:rsidP="002C5D6A">
      <w:pPr>
        <w:ind w:firstLineChars="200" w:firstLine="420"/>
      </w:pPr>
      <w:r>
        <w:t>数据库在记录脑区激活坐标的同时，收集了行为结果。可依据同一分类方法，从行为与神经层面进行元分析，分析两个层面元分析结果的关联。</w:t>
      </w:r>
    </w:p>
    <w:p w14:paraId="0F7CC080" w14:textId="7B3F5B88" w:rsidR="00A83847" w:rsidRDefault="00F15A7D" w:rsidP="002C5D6A">
      <w:pPr>
        <w:ind w:firstLineChars="200" w:firstLine="420"/>
      </w:pPr>
      <w:r>
        <w:t>数据分析方法可采用</w:t>
      </w:r>
      <w:r>
        <w:t>R</w:t>
      </w:r>
      <w:r>
        <w:t>语言</w:t>
      </w:r>
      <w:r w:rsidR="003B7AF1">
        <w:fldChar w:fldCharType="begin"/>
      </w:r>
      <w:r w:rsidR="00243DC8">
        <w:rPr>
          <w:rFonts w:hint="eastAsia"/>
        </w:rPr>
        <w:instrText xml:space="preserve"> ADDIN ZOTERO_ITEM CSL_CITATION {"citationID":"cYg11asX","properties":{"formattedCitation":"(Balduzzi\\uc0\\u31561{}, 2019; Schwarzer &amp; others, 2007)","plainCitation":"(Balduzzi</w:instrText>
      </w:r>
      <w:r w:rsidR="00243DC8">
        <w:rPr>
          <w:rFonts w:hint="eastAsia"/>
        </w:rPr>
        <w:instrText>等</w:instrText>
      </w:r>
      <w:r w:rsidR="00243DC8">
        <w:rPr>
          <w:rFonts w:hint="eastAsia"/>
        </w:rPr>
        <w:instrText>, 2019; Schwarzer &amp; others, 2007)","dontUpdate":true,"noteIndex":0},"citation</w:instrText>
      </w:r>
      <w:r w:rsidR="00243DC8">
        <w:instrText xml:space="preserve">Items":[{"id":401,"uris":["http://zotero.org/users/9459883/items/DI9UKSKR"],"itemData":{"id":401,"type":"article-journal","abstract":"Objective 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health.\nMethods  R package meta is used to conduct standard meta-analysis. Sensitivity analyses for missing binary outcome data and potential selection bias are conducted with R package metasens. All essential R commands are provided and clearly described to conduct and report analyses.\nResults  The working example considers a binary outcome: we show how to conduct a fixed effect and random effects meta-analysis and subgroup analysis, produce a forest and funnel plot and to test and adjust for funnel plot asymmetry. All these steps work similar for other outcome types.\nConclusions 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citation-key":"balduzziHowPerformMetaanalysis2019"}},{"id":402,"uris":["http://zotero.org/users/9459883/items/2WBC3K5M"],"itemData":{"id":402,"type":"article-journal","container-title":"R news","issue":"3","note":"Citation Key: schwarzer2007meta","page":"40–45","title":"meta: An R package for meta-analysis","volume":"7","author":[{"family":"Schwarzer","given":"Guido"},{"literal":"others"}],"issued":{"date-parts":[["2007"]]},"citation-key":"schwarzer2007meta"}}],"schema":"https://github.com/citation-style-language/schema/raw/master/csl-citation.json"} </w:instrText>
      </w:r>
      <w:r w:rsidR="003B7AF1">
        <w:fldChar w:fldCharType="separate"/>
      </w:r>
      <w:r w:rsidR="001D652D" w:rsidRPr="001D652D">
        <w:rPr>
          <w:rFonts w:cs="Times New Roman"/>
          <w:kern w:val="0"/>
          <w:szCs w:val="24"/>
        </w:rPr>
        <w:t>(Balduzzi</w:t>
      </w:r>
      <w:r w:rsidR="001D652D" w:rsidRPr="001D652D">
        <w:rPr>
          <w:rFonts w:cs="Times New Roman"/>
          <w:kern w:val="0"/>
          <w:szCs w:val="24"/>
        </w:rPr>
        <w:t>等</w:t>
      </w:r>
      <w:r w:rsidR="001D652D" w:rsidRPr="001D652D">
        <w:rPr>
          <w:rFonts w:cs="Times New Roman"/>
          <w:kern w:val="0"/>
          <w:szCs w:val="24"/>
        </w:rPr>
        <w:t>, 2019; Schwarzer, 2007)</w:t>
      </w:r>
      <w:r w:rsidR="003B7AF1">
        <w:fldChar w:fldCharType="end"/>
      </w:r>
      <w:r>
        <w:t>，</w:t>
      </w:r>
      <w:r w:rsidR="00FB5C60">
        <w:rPr>
          <w:rFonts w:hint="eastAsia"/>
        </w:rPr>
        <w:t>以及采用</w:t>
      </w:r>
      <w:r w:rsidR="00FB5C60">
        <w:rPr>
          <w:rFonts w:hint="eastAsia"/>
        </w:rPr>
        <w:t>Python</w:t>
      </w:r>
      <w:r>
        <w:t>参考</w:t>
      </w:r>
      <w:bookmarkStart w:id="34" w:name="OLE_LINK1"/>
      <w:proofErr w:type="spellStart"/>
      <w:r>
        <w:t>Nimare</w:t>
      </w:r>
      <w:bookmarkEnd w:id="34"/>
      <w:proofErr w:type="spellEnd"/>
      <w:r>
        <w:t>的</w:t>
      </w:r>
      <w:r>
        <w:t>ALE</w:t>
      </w:r>
      <w:r>
        <w:t>分析过程</w:t>
      </w:r>
      <w:r w:rsidR="00461B85">
        <w:fldChar w:fldCharType="begin"/>
      </w:r>
      <w:r w:rsidR="00461B85">
        <w:rPr>
          <w:rFonts w:hint="eastAsia"/>
        </w:rPr>
        <w:instrText xml:space="preserve"> ADDIN ZOTERO_ITEM CSL_CITATION {"citationID":"1SiyExH0","properties":{"formattedCitation":"(Eickhoff\\uc0\\u31561{}, 2009, 2012; Turkeltaub\\uc0\\u31561{}, 2012)","plainCitation":"(Eickhoff</w:instrText>
      </w:r>
      <w:r w:rsidR="00461B85">
        <w:rPr>
          <w:rFonts w:hint="eastAsia"/>
        </w:rPr>
        <w:instrText>等</w:instrText>
      </w:r>
      <w:r w:rsidR="00461B85">
        <w:rPr>
          <w:rFonts w:hint="eastAsia"/>
        </w:rPr>
        <w:instrText>, 2009, 2012; Turkeltaub</w:instrText>
      </w:r>
      <w:r w:rsidR="00461B85">
        <w:rPr>
          <w:rFonts w:hint="eastAsia"/>
        </w:rPr>
        <w:instrText>等</w:instrText>
      </w:r>
      <w:r w:rsidR="00461B85">
        <w:rPr>
          <w:rFonts w:hint="eastAsia"/>
        </w:rPr>
        <w:instrText>, 2012)","noteIndex":0},"citationItems"</w:instrText>
      </w:r>
      <w:r w:rsidR="00461B85">
        <w:instrText xml:space="preserve">:[{"id":348,"uris":["http://zotero.org/users/9459883/items/ETUZH6SA"],"itemData":{"id":348,"type":"article-journal","abstract":"A widely used technique for coordinate-based meta-analyses of neuroimaging data is activation likelihood estimation (ALE). ALE assesses the overlap between foci based on modeling them as probability distributions centered at the respective coordinates. In this Human Brain Project/Neuroinformatics research, the authors present a revised ALE algorithm addressing drawbacks associated with former implementations. The first change pertains to the size of the probability distributions, which had to be specified by the used. To provide a more principled solution, the authors analyzed fMRI data of 21 subjects, each normalized into MNI space using nine different approaches. This analysis provided quantitative estimates of between-subject and between-template variability for 16 functionally defined regions, which were then used to explicitly model the spatial uncertainty associated with each reported coordinate. Secondly, instead of testing for an above-chance clustering between foci, the revised algorithm assesses above-chance clustering between experiments. The spatial relationship between foci in a given experiment is now assumed to be fixed and ALE results are assessed against a null-distribution of random spatial association between experiments. Critically, this modification entails a change from fixed- to random-effects inference in ALE analysis allowing generalization of the results to the entire population of studies analyzed. By comparative analysis of real and simulated data, the authors showed that the revised ALE-algorithm overcomes conceptual problems of former meta-analyses and increases the specificity of the ensuing results without loosing the sensitivity of the original approach. It may thus provide a methodologically improved tool for coordinate-based meta-analyses on functional imaging data.","call-number":"5.038","container-title":"Human Brain Mapping","DOI":"10.1002/hbm.20718","ISSN":"1097-0193","issue":"9","journalAbbreviation":"Hum Brain Mapp","language":"eng","note":"PMID: 19172646\nPMCID: PMC2872071","page":"2907-2926","source":"2","title":"Coordinate-based activation likelihood estimation meta-analysis of neuroimaging data: a random-effects approach based on empirical estimates of spatial uncertainty","title-short":"Coordinate-based activation likelihood estimation meta-analysis of neuroimaging data","volume":"30","author":[{"family":"Eickhoff","given":"Simon B."},{"family":"Laird","given":"Angela R."},{"family":"Grefkes","given":"Christian"},{"family":"Wang","given":"Ling E."},{"family":"Zilles","given":"Karl"},{"family":"Fox","given":"Peter T."}],"issued":{"date-parts":[["2009",9]]},"citation-key":"eickhoffCoordinatebasedActivationLikelihood2009"}},{"id":358,"uris":["http://zotero.org/users/9459883/items/YXP8RSUF"],"itemData":{"id":358,"type":"article-journal","abstract":"A widely used technique for coordinate-based meta-analysis of neuroimaging data is activation likelihood estimation (ALE), which determines the convergence of foci reported from different experiments. ALE analysis involves modelling these foci as probability distributions whose width is based on empirical estimates of the spatial uncertainty due to the between-subject and between-template variability of neuroimaging data. ALE results are assessed against a null-distribution of random spatial association between experiments, resulting in random-effects inference. In the present revision of this algorithm, we address two remaining drawbacks of the previous algorithm. First, the assessment of spatial association between experiments was based on a highly time-consuming permutation test, which nevertheless entailed the danger of underestimating the right tail of the null-distribution. In this report, we outline how this previous approach may be replaced by a faster and more precise analytical method. Second, the previously applied correction procedure, i.e. controlling the false discovery rate (FDR), is supplemented by new approaches for correcting the family-wise error rate and the cluster-level significance. The different alternatives for drawing inference on meta-analytic results are evaluated on an exemplary dataset on face perception as well as discussed with respect to their methodological limitations and advantages. In summary, we thus replaced the previous permutation algorithm with a faster and more rigorous analytical solution for the null-distribution and comprehensively address the issue of multiple-comparison corrections. The proposed revision of the ALE-algorithm should provide an improved tool for conducting coordinate-based meta-analyses on functional imaging data.","call-number":"6.556","container-title":"NeuroImage","DOI":"10.1016/j.neuroimage.2011.09.017","ISSN":"1095-9572","issue":"3","journalAbbreviation":"Neuroimage","language":"eng","note":"PMID: 21963913\nPMCID: PMC3254820","page":"2349-2361","source":"1","title":"Activation likelihood estimation meta-analysis revisited","volume":"59","author":[{"family":"Eickhoff","given":"Simon B."},{"family":"Bzdok","given":"Danilo"},{"family":"Laird","given":"Angela R."},{"family":"Kurth","given":"Florian"},{"family":"Fox","given":"Peter T."}],"issued":{"date-parts":[["2012",2,1]]},"citation-key":"eickhoffActivationLikelihoodEstimation2012"}},{"id":353,"uris":["http://zotero.org/users/9459883/items/FNXH65CJ"],"itemData":{"id":353,"type":"article-journal","abstract":"Activation Likelihood Estimation (ALE) is an objective, quantitative technique for coordinate-based meta-analysis (CBMA) of neuroimaging results that has been validated for a variety of uses. Stepwise modifications have improved ALE's theoretical and statistical rigor since its introduction. Here, we evaluate two avenues to further optimize ALE. First, we demonstrate that the maximum contribution of an experiment makes to an ALE map is related to the number of foci it reports and their proximity. We present a modified ALE algorithm that eliminates these within-experiment effects. However, we show that these effects only account for 2-3% of cumulative ALE values, and removing them has little impact on thresholded ALE maps. Next, we present an alternate organizational approach to datasets that prevents subject groups with multiple experiments in a dataset from influencing ALE values more than others. This modification decreases cumulative ALE values by 7-9%, changes the relative magnitude of some clusters, and reduces cluster extents. Overall, differences between results of the standard approach and these new methods were small. This finding validates previous ALE reports against concerns that they were driven by within-experiment or within-group effects. We suggest that the modified ALE algorithm is theoretically advantageous compared with the current algorithm, and that the alternate organization of datasets is the most conservative approach for typical ALE analyses and other CBMA methods. Combining the two modifications minimizes both within-experiment and within-group effects, optimizing the degree to which ALE values represent concordance of findings across independent reports.","call-number":"5.038","container-title":"Human Brain Mapping","DOI":"10.1002/hbm.21186","ISSN":"1097-0193","issue":"1","journalAbbreviation":"Hum Brain Mapp","language":"eng","note":"PMID: 21305667\nPMCID: PMC4791073","page":"1-13","source":"2","title":"Minimizing within-experiment and within-group effects in Activation Likelihood Estimation meta-analyses","volume":"33","author":[{"family":"Turkeltaub","given":"Peter E."},{"family":"Eickhoff","given":"Simon B."},{"family":"Laird","given":"Angela R."},{"family":"Fox","given":"Mick"},{"family":"Wiener","given":"Martin"},{"family":"Fox","given":"Peter"}],"issued":{"date-parts":[["2012",1]]},"citation-key":"turkeltaubMinimizingWithinexperimentWithingroup2012"}}],"schema":"https://github.com/citation-style-language/schema/raw/master/csl-citation.json"} </w:instrText>
      </w:r>
      <w:r w:rsidR="00461B85">
        <w:fldChar w:fldCharType="separate"/>
      </w:r>
      <w:r w:rsidR="00461B85" w:rsidRPr="00461B85">
        <w:rPr>
          <w:rFonts w:cs="Times New Roman"/>
          <w:kern w:val="0"/>
          <w:szCs w:val="24"/>
        </w:rPr>
        <w:t>(Eickhoff</w:t>
      </w:r>
      <w:r w:rsidR="00461B85" w:rsidRPr="00461B85">
        <w:rPr>
          <w:rFonts w:cs="Times New Roman"/>
          <w:kern w:val="0"/>
          <w:szCs w:val="24"/>
        </w:rPr>
        <w:t>等</w:t>
      </w:r>
      <w:r w:rsidR="00461B85" w:rsidRPr="00461B85">
        <w:rPr>
          <w:rFonts w:cs="Times New Roman"/>
          <w:kern w:val="0"/>
          <w:szCs w:val="24"/>
        </w:rPr>
        <w:t>, 2009, 2012; Turkeltaub</w:t>
      </w:r>
      <w:r w:rsidR="00461B85" w:rsidRPr="00461B85">
        <w:rPr>
          <w:rFonts w:cs="Times New Roman"/>
          <w:kern w:val="0"/>
          <w:szCs w:val="24"/>
        </w:rPr>
        <w:t>等</w:t>
      </w:r>
      <w:r w:rsidR="00461B85" w:rsidRPr="00461B85">
        <w:rPr>
          <w:rFonts w:cs="Times New Roman"/>
          <w:kern w:val="0"/>
          <w:szCs w:val="24"/>
        </w:rPr>
        <w:t>, 2012)</w:t>
      </w:r>
      <w:r w:rsidR="00461B85">
        <w:fldChar w:fldCharType="end"/>
      </w:r>
      <w:r>
        <w:t>。</w:t>
      </w:r>
    </w:p>
    <w:p w14:paraId="3FF195EA" w14:textId="074CDEEF"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6</w:t>
      </w:r>
      <w:r w:rsidR="00B256E2">
        <w:rPr>
          <w:rFonts w:cs="Times New Roman"/>
          <w:b/>
          <w:bCs/>
          <w:sz w:val="28"/>
          <w:szCs w:val="28"/>
        </w:rPr>
        <w:t xml:space="preserve">  </w:t>
      </w:r>
      <w:r>
        <w:rPr>
          <w:rFonts w:cs="Times New Roman" w:hint="eastAsia"/>
          <w:b/>
          <w:bCs/>
          <w:sz w:val="28"/>
          <w:szCs w:val="28"/>
        </w:rPr>
        <w:t>数据可用性声明（可选）</w:t>
      </w:r>
    </w:p>
    <w:p w14:paraId="3F0737E1" w14:textId="30F4EAE7" w:rsidR="009F60D0" w:rsidRPr="009F60D0" w:rsidRDefault="00F763B5" w:rsidP="009F60D0">
      <w:pPr>
        <w:ind w:firstLineChars="150" w:firstLine="315"/>
        <w:rPr>
          <w:rFonts w:cs="Times New Roman"/>
          <w:bCs/>
          <w:color w:val="000000"/>
          <w:szCs w:val="21"/>
        </w:rPr>
      </w:pPr>
      <w:r>
        <w:rPr>
          <w:rFonts w:cs="Times New Roman" w:hint="eastAsia"/>
          <w:bCs/>
          <w:color w:val="000000"/>
          <w:szCs w:val="21"/>
        </w:rPr>
        <w:t>本数据库由已发表期刊论文中的公开数据构成，</w:t>
      </w:r>
      <w:r w:rsidR="009F60D0" w:rsidRPr="009F60D0">
        <w:rPr>
          <w:rFonts w:cs="Times New Roman" w:hint="eastAsia"/>
          <w:bCs/>
          <w:color w:val="000000"/>
          <w:szCs w:val="21"/>
        </w:rPr>
        <w:t>可在</w:t>
      </w:r>
      <w:r w:rsidR="009F60D0">
        <w:rPr>
          <w:rFonts w:cs="Times New Roman" w:hint="eastAsia"/>
          <w:bCs/>
          <w:color w:val="000000"/>
          <w:szCs w:val="21"/>
        </w:rPr>
        <w:t>科学数据银行</w:t>
      </w:r>
      <w:r w:rsidR="009F60D0" w:rsidRPr="009F60D0">
        <w:rPr>
          <w:rFonts w:cs="Times New Roman" w:hint="eastAsia"/>
          <w:bCs/>
          <w:color w:val="000000"/>
          <w:szCs w:val="21"/>
        </w:rPr>
        <w:t>(</w:t>
      </w:r>
      <w:r w:rsidR="009F60D0" w:rsidRPr="009F60D0">
        <w:rPr>
          <w:rFonts w:cs="Times New Roman"/>
          <w:bCs/>
          <w:color w:val="000000"/>
          <w:szCs w:val="21"/>
        </w:rPr>
        <w:t>Science</w:t>
      </w:r>
      <w:r w:rsidR="009F60D0">
        <w:rPr>
          <w:rFonts w:cs="Times New Roman"/>
          <w:bCs/>
          <w:color w:val="000000"/>
          <w:szCs w:val="21"/>
        </w:rPr>
        <w:t xml:space="preserve"> </w:t>
      </w:r>
      <w:r w:rsidR="009F60D0" w:rsidRPr="009F60D0">
        <w:rPr>
          <w:rFonts w:cs="Times New Roman"/>
          <w:bCs/>
          <w:color w:val="000000"/>
          <w:szCs w:val="21"/>
        </w:rPr>
        <w:t>D</w:t>
      </w:r>
      <w:r w:rsidR="00E0014B">
        <w:rPr>
          <w:rFonts w:cs="Times New Roman"/>
          <w:bCs/>
          <w:color w:val="000000"/>
          <w:szCs w:val="21"/>
        </w:rPr>
        <w:t xml:space="preserve">ata </w:t>
      </w:r>
      <w:r w:rsidR="009F60D0" w:rsidRPr="009F60D0">
        <w:rPr>
          <w:rFonts w:cs="Times New Roman"/>
          <w:bCs/>
          <w:color w:val="000000"/>
          <w:szCs w:val="21"/>
        </w:rPr>
        <w:t>B</w:t>
      </w:r>
      <w:r w:rsidR="00E0014B">
        <w:rPr>
          <w:rFonts w:cs="Times New Roman"/>
          <w:bCs/>
          <w:color w:val="000000"/>
          <w:szCs w:val="21"/>
        </w:rPr>
        <w:t>ank</w:t>
      </w:r>
      <w:r w:rsidR="009F60D0" w:rsidRPr="009F60D0">
        <w:rPr>
          <w:rFonts w:cs="Times New Roman" w:hint="eastAsia"/>
          <w:bCs/>
          <w:color w:val="000000"/>
          <w:szCs w:val="21"/>
        </w:rPr>
        <w:t>)</w:t>
      </w:r>
      <w:r w:rsidR="009F60D0" w:rsidRPr="009F60D0">
        <w:rPr>
          <w:rFonts w:cs="Times New Roman" w:hint="eastAsia"/>
          <w:bCs/>
          <w:color w:val="000000"/>
          <w:szCs w:val="21"/>
        </w:rPr>
        <w:t>中获得</w:t>
      </w:r>
      <w:r w:rsidR="00E0014B">
        <w:rPr>
          <w:rFonts w:cs="Times New Roman" w:hint="eastAsia"/>
          <w:bCs/>
          <w:color w:val="000000"/>
          <w:szCs w:val="21"/>
        </w:rPr>
        <w:t>自我参照加工</w:t>
      </w:r>
      <w:r w:rsidR="00E0014B">
        <w:rPr>
          <w:rFonts w:cs="Times New Roman" w:hint="eastAsia"/>
          <w:bCs/>
          <w:color w:val="000000"/>
          <w:szCs w:val="21"/>
        </w:rPr>
        <w:t>_</w:t>
      </w:r>
      <w:r w:rsidR="00E0014B">
        <w:rPr>
          <w:rFonts w:cs="Times New Roman" w:hint="eastAsia"/>
          <w:bCs/>
          <w:color w:val="000000"/>
          <w:szCs w:val="21"/>
        </w:rPr>
        <w:t>认知本体论数据库的</w:t>
      </w:r>
      <w:r w:rsidR="0079533F">
        <w:rPr>
          <w:rFonts w:cs="Times New Roman" w:hint="eastAsia"/>
          <w:bCs/>
          <w:color w:val="000000"/>
          <w:szCs w:val="21"/>
        </w:rPr>
        <w:t>原始</w:t>
      </w:r>
      <w:r w:rsidR="009F60D0" w:rsidRPr="009F60D0">
        <w:rPr>
          <w:rFonts w:cs="Times New Roman" w:hint="eastAsia"/>
          <w:bCs/>
          <w:color w:val="000000"/>
          <w:szCs w:val="21"/>
        </w:rPr>
        <w:t>数据，该存储</w:t>
      </w:r>
      <w:proofErr w:type="gramStart"/>
      <w:r w:rsidR="009F60D0" w:rsidRPr="009F60D0">
        <w:rPr>
          <w:rFonts w:cs="Times New Roman" w:hint="eastAsia"/>
          <w:bCs/>
          <w:color w:val="000000"/>
          <w:szCs w:val="21"/>
        </w:rPr>
        <w:t>库使用</w:t>
      </w:r>
      <w:proofErr w:type="gramEnd"/>
      <w:r w:rsidR="009F60D0" w:rsidRPr="009F60D0">
        <w:rPr>
          <w:rFonts w:cs="Times New Roman" w:hint="eastAsia"/>
          <w:bCs/>
          <w:color w:val="000000"/>
          <w:szCs w:val="21"/>
        </w:rPr>
        <w:t>DOIs</w:t>
      </w:r>
      <w:r w:rsidR="009F60D0" w:rsidRPr="009F60D0">
        <w:rPr>
          <w:rFonts w:cs="Times New Roman" w:hint="eastAsia"/>
          <w:bCs/>
          <w:color w:val="000000"/>
          <w:szCs w:val="21"/>
        </w:rPr>
        <w:t>发布数据集</w:t>
      </w:r>
      <w:r w:rsidR="004662FA">
        <w:rPr>
          <w:rFonts w:cs="Times New Roman" w:hint="eastAsia"/>
          <w:bCs/>
          <w:color w:val="000000"/>
          <w:szCs w:val="21"/>
        </w:rPr>
        <w:t>，本数据库可通过访问</w:t>
      </w:r>
      <w:hyperlink r:id="rId38" w:history="1">
        <w:r w:rsidR="001F4504" w:rsidRPr="006120D5">
          <w:rPr>
            <w:rStyle w:val="a7"/>
            <w:rFonts w:cs="Times New Roman" w:hint="eastAsia"/>
            <w:bCs/>
            <w:szCs w:val="21"/>
          </w:rPr>
          <w:t>h</w:t>
        </w:r>
        <w:r w:rsidR="001F4504" w:rsidRPr="006120D5">
          <w:rPr>
            <w:rStyle w:val="a7"/>
            <w:rFonts w:cs="Times New Roman"/>
            <w:bCs/>
            <w:szCs w:val="21"/>
          </w:rPr>
          <w:t>ttp://doi.org/xxxx</w:t>
        </w:r>
      </w:hyperlink>
      <w:r w:rsidR="00CD1945">
        <w:rPr>
          <w:rFonts w:cs="Times New Roman" w:hint="eastAsia"/>
          <w:bCs/>
          <w:color w:val="000000"/>
          <w:szCs w:val="21"/>
        </w:rPr>
        <w:t>获得</w:t>
      </w:r>
      <w:r w:rsidR="001F4504">
        <w:rPr>
          <w:rFonts w:cs="Times New Roman" w:hint="eastAsia"/>
          <w:bCs/>
          <w:color w:val="000000"/>
          <w:szCs w:val="21"/>
        </w:rPr>
        <w:t>。</w:t>
      </w:r>
      <w:r w:rsidR="00154006">
        <w:rPr>
          <w:rFonts w:cs="Times New Roman" w:hint="eastAsia"/>
          <w:bCs/>
          <w:color w:val="000000"/>
          <w:szCs w:val="21"/>
        </w:rPr>
        <w:t>如果您在研究中使用本数据库，请在参考文献中标注引用。</w:t>
      </w:r>
      <w:r w:rsidR="00614220">
        <w:rPr>
          <w:rFonts w:cs="Times New Roman" w:hint="eastAsia"/>
          <w:bCs/>
          <w:color w:val="000000"/>
          <w:szCs w:val="21"/>
        </w:rPr>
        <w:t>本数据库禁止</w:t>
      </w:r>
      <w:r w:rsidR="000D08E7">
        <w:rPr>
          <w:rFonts w:cs="Times New Roman" w:hint="eastAsia"/>
          <w:bCs/>
          <w:color w:val="000000"/>
          <w:szCs w:val="21"/>
        </w:rPr>
        <w:t>用于商业用途。</w:t>
      </w:r>
    </w:p>
    <w:p w14:paraId="3210FA51" w14:textId="77777777" w:rsidR="00A83847" w:rsidRDefault="00A83847">
      <w:pPr>
        <w:rPr>
          <w:rFonts w:cs="Times New Roman"/>
          <w:b/>
          <w:bCs/>
          <w:sz w:val="24"/>
          <w:szCs w:val="24"/>
        </w:rPr>
      </w:pPr>
    </w:p>
    <w:p w14:paraId="505FB3C4" w14:textId="77777777" w:rsidR="00A83847" w:rsidRDefault="00F15A7D">
      <w:pPr>
        <w:keepNext/>
        <w:keepLines/>
        <w:spacing w:beforeLines="50" w:before="156" w:afterLines="50" w:after="156"/>
        <w:ind w:rightChars="100" w:right="210"/>
        <w:outlineLvl w:val="1"/>
        <w:rPr>
          <w:rFonts w:cs="Times New Roman"/>
          <w:b/>
          <w:bCs/>
          <w:sz w:val="24"/>
          <w:szCs w:val="24"/>
        </w:rPr>
      </w:pPr>
      <w:commentRangeStart w:id="35"/>
      <w:r>
        <w:rPr>
          <w:rFonts w:cs="Times New Roman"/>
          <w:b/>
          <w:bCs/>
          <w:sz w:val="24"/>
          <w:szCs w:val="24"/>
        </w:rPr>
        <w:t>参考文献</w:t>
      </w:r>
      <w:commentRangeEnd w:id="35"/>
      <w:r w:rsidR="009712AA">
        <w:rPr>
          <w:rStyle w:val="a8"/>
        </w:rPr>
        <w:commentReference w:id="35"/>
      </w:r>
    </w:p>
    <w:p w14:paraId="3D3E5D00" w14:textId="77777777" w:rsidR="0041384F" w:rsidRPr="0041384F" w:rsidRDefault="00F15A7D" w:rsidP="0041384F">
      <w:pPr>
        <w:pStyle w:val="ab"/>
        <w:rPr>
          <w:rFonts w:cs="Times New Roman"/>
          <w:kern w:val="0"/>
          <w:szCs w:val="24"/>
        </w:rPr>
      </w:pPr>
      <w:r>
        <w:fldChar w:fldCharType="begin"/>
      </w:r>
      <w:r w:rsidR="00D32415">
        <w:instrText xml:space="preserve"> ADDIN ZOTERO_BIBL {"uncited":[],"omitted":[],"custom":[[["http://zotero.org/users/9459883/items/ZNFZY2YL"],"Northoff, G. (2021). Brain networks and the emergence of the self: A neurophenomenal perspective.\\uc0\\u160{} V. A. Diwadkar &amp; S. B. Eickhoff (\\uc0\\u32534{}), {\\i{}Brain network dysfunction in neuropsychiatric illness: Methods, applications, and implications} (page 433\\uc0\\u8211{}453). Springer International Publishing. https://doi.org/10.1007/978-3-030-59797-9_21"]]} CSL_BIBLIOGRAPHY </w:instrText>
      </w:r>
      <w:r>
        <w:fldChar w:fldCharType="separate"/>
      </w:r>
      <w:r w:rsidR="0041384F" w:rsidRPr="0041384F">
        <w:rPr>
          <w:rFonts w:cs="Times New Roman"/>
          <w:kern w:val="0"/>
          <w:szCs w:val="24"/>
        </w:rPr>
        <w:t>胡传鹏</w:t>
      </w:r>
      <w:r w:rsidR="0041384F" w:rsidRPr="0041384F">
        <w:rPr>
          <w:rFonts w:cs="Times New Roman"/>
          <w:kern w:val="0"/>
          <w:szCs w:val="24"/>
        </w:rPr>
        <w:t xml:space="preserve">, </w:t>
      </w:r>
      <w:r w:rsidR="0041384F" w:rsidRPr="0041384F">
        <w:rPr>
          <w:rFonts w:cs="Times New Roman"/>
          <w:kern w:val="0"/>
          <w:szCs w:val="24"/>
        </w:rPr>
        <w:t>王非</w:t>
      </w:r>
      <w:r w:rsidR="0041384F" w:rsidRPr="0041384F">
        <w:rPr>
          <w:rFonts w:cs="Times New Roman"/>
          <w:kern w:val="0"/>
          <w:szCs w:val="24"/>
        </w:rPr>
        <w:t xml:space="preserve">, </w:t>
      </w:r>
      <w:r w:rsidR="0041384F" w:rsidRPr="0041384F">
        <w:rPr>
          <w:rFonts w:cs="Times New Roman"/>
          <w:kern w:val="0"/>
          <w:szCs w:val="24"/>
        </w:rPr>
        <w:t>过继成思</w:t>
      </w:r>
      <w:r w:rsidR="0041384F" w:rsidRPr="0041384F">
        <w:rPr>
          <w:rFonts w:cs="Times New Roman"/>
          <w:kern w:val="0"/>
          <w:szCs w:val="24"/>
        </w:rPr>
        <w:t xml:space="preserve">, </w:t>
      </w:r>
      <w:r w:rsidR="0041384F" w:rsidRPr="0041384F">
        <w:rPr>
          <w:rFonts w:cs="Times New Roman"/>
          <w:kern w:val="0"/>
          <w:szCs w:val="24"/>
        </w:rPr>
        <w:t>宋梦迪</w:t>
      </w:r>
      <w:r w:rsidR="0041384F" w:rsidRPr="0041384F">
        <w:rPr>
          <w:rFonts w:cs="Times New Roman"/>
          <w:kern w:val="0"/>
          <w:szCs w:val="24"/>
        </w:rPr>
        <w:t xml:space="preserve">, </w:t>
      </w:r>
      <w:r w:rsidR="0041384F" w:rsidRPr="0041384F">
        <w:rPr>
          <w:rFonts w:cs="Times New Roman"/>
          <w:kern w:val="0"/>
          <w:szCs w:val="24"/>
        </w:rPr>
        <w:t>隋洁</w:t>
      </w:r>
      <w:r w:rsidR="0041384F" w:rsidRPr="0041384F">
        <w:rPr>
          <w:rFonts w:cs="Times New Roman"/>
          <w:kern w:val="0"/>
          <w:szCs w:val="24"/>
        </w:rPr>
        <w:t xml:space="preserve">, &amp; </w:t>
      </w:r>
      <w:r w:rsidR="0041384F" w:rsidRPr="0041384F">
        <w:rPr>
          <w:rFonts w:cs="Times New Roman"/>
          <w:kern w:val="0"/>
          <w:szCs w:val="24"/>
        </w:rPr>
        <w:t>彭凯平</w:t>
      </w:r>
      <w:r w:rsidR="0041384F" w:rsidRPr="0041384F">
        <w:rPr>
          <w:rFonts w:cs="Times New Roman"/>
          <w:kern w:val="0"/>
          <w:szCs w:val="24"/>
        </w:rPr>
        <w:t xml:space="preserve">. (2016). </w:t>
      </w:r>
      <w:r w:rsidR="0041384F" w:rsidRPr="0041384F">
        <w:rPr>
          <w:rFonts w:cs="Times New Roman"/>
          <w:kern w:val="0"/>
          <w:szCs w:val="24"/>
        </w:rPr>
        <w:t>心理学研究中的可重复性问题：从危机到契机</w:t>
      </w:r>
      <w:r w:rsidR="0041384F" w:rsidRPr="0041384F">
        <w:rPr>
          <w:rFonts w:cs="Times New Roman"/>
          <w:kern w:val="0"/>
          <w:szCs w:val="24"/>
        </w:rPr>
        <w:t xml:space="preserve">. </w:t>
      </w:r>
      <w:r w:rsidR="0041384F" w:rsidRPr="0041384F">
        <w:rPr>
          <w:rFonts w:cs="Times New Roman"/>
          <w:kern w:val="0"/>
          <w:szCs w:val="24"/>
        </w:rPr>
        <w:t>心理科学进展</w:t>
      </w:r>
      <w:r w:rsidR="0041384F" w:rsidRPr="0041384F">
        <w:rPr>
          <w:rFonts w:cs="Times New Roman"/>
          <w:kern w:val="0"/>
          <w:szCs w:val="24"/>
        </w:rPr>
        <w:t xml:space="preserve">, </w:t>
      </w:r>
      <w:r w:rsidR="0041384F" w:rsidRPr="0041384F">
        <w:rPr>
          <w:rFonts w:cs="Times New Roman"/>
          <w:i/>
          <w:iCs/>
          <w:kern w:val="0"/>
          <w:szCs w:val="24"/>
        </w:rPr>
        <w:t>24</w:t>
      </w:r>
      <w:r w:rsidR="0041384F" w:rsidRPr="0041384F">
        <w:rPr>
          <w:rFonts w:cs="Times New Roman"/>
          <w:kern w:val="0"/>
          <w:szCs w:val="24"/>
        </w:rPr>
        <w:t>(9), 1504. https://doi.org/10.3724/SP.J.1042.2016.01504</w:t>
      </w:r>
    </w:p>
    <w:p w14:paraId="1C82A025" w14:textId="77777777" w:rsidR="0041384F" w:rsidRPr="0041384F" w:rsidRDefault="0041384F" w:rsidP="0041384F">
      <w:pPr>
        <w:pStyle w:val="ab"/>
        <w:rPr>
          <w:rFonts w:cs="Times New Roman"/>
          <w:kern w:val="0"/>
          <w:szCs w:val="24"/>
        </w:rPr>
      </w:pPr>
      <w:r w:rsidRPr="0041384F">
        <w:rPr>
          <w:rFonts w:cs="Times New Roman"/>
          <w:kern w:val="0"/>
          <w:szCs w:val="24"/>
        </w:rPr>
        <w:t>刘宇</w:t>
      </w:r>
      <w:r w:rsidRPr="0041384F">
        <w:rPr>
          <w:rFonts w:cs="Times New Roman"/>
          <w:kern w:val="0"/>
          <w:szCs w:val="24"/>
        </w:rPr>
        <w:t xml:space="preserve">, </w:t>
      </w:r>
      <w:r w:rsidRPr="0041384F">
        <w:rPr>
          <w:rFonts w:cs="Times New Roman"/>
          <w:kern w:val="0"/>
          <w:szCs w:val="24"/>
        </w:rPr>
        <w:t>陈树铨</w:t>
      </w:r>
      <w:r w:rsidRPr="0041384F">
        <w:rPr>
          <w:rFonts w:cs="Times New Roman"/>
          <w:kern w:val="0"/>
          <w:szCs w:val="24"/>
        </w:rPr>
        <w:t xml:space="preserve">, </w:t>
      </w:r>
      <w:r w:rsidRPr="0041384F">
        <w:rPr>
          <w:rFonts w:cs="Times New Roman"/>
          <w:kern w:val="0"/>
          <w:szCs w:val="24"/>
        </w:rPr>
        <w:t>樊富珉</w:t>
      </w:r>
      <w:r w:rsidRPr="0041384F">
        <w:rPr>
          <w:rFonts w:cs="Times New Roman"/>
          <w:kern w:val="0"/>
          <w:szCs w:val="24"/>
        </w:rPr>
        <w:t xml:space="preserve">, </w:t>
      </w:r>
      <w:r w:rsidRPr="0041384F">
        <w:rPr>
          <w:rFonts w:cs="Times New Roman"/>
          <w:kern w:val="0"/>
          <w:szCs w:val="24"/>
        </w:rPr>
        <w:t>邸新</w:t>
      </w:r>
      <w:r w:rsidRPr="0041384F">
        <w:rPr>
          <w:rFonts w:cs="Times New Roman"/>
          <w:kern w:val="0"/>
          <w:szCs w:val="24"/>
        </w:rPr>
        <w:t xml:space="preserve">, </w:t>
      </w:r>
      <w:r w:rsidRPr="0041384F">
        <w:rPr>
          <w:rFonts w:cs="Times New Roman"/>
          <w:kern w:val="0"/>
          <w:szCs w:val="24"/>
        </w:rPr>
        <w:t>范会勇</w:t>
      </w:r>
      <w:r w:rsidRPr="0041384F">
        <w:rPr>
          <w:rFonts w:cs="Times New Roman"/>
          <w:kern w:val="0"/>
          <w:szCs w:val="24"/>
        </w:rPr>
        <w:t xml:space="preserve">, </w:t>
      </w:r>
      <w:r w:rsidRPr="0041384F">
        <w:rPr>
          <w:rFonts w:cs="Times New Roman"/>
          <w:kern w:val="0"/>
          <w:szCs w:val="24"/>
        </w:rPr>
        <w:t>封春亮</w:t>
      </w:r>
      <w:r w:rsidRPr="0041384F">
        <w:rPr>
          <w:rFonts w:cs="Times New Roman"/>
          <w:kern w:val="0"/>
          <w:szCs w:val="24"/>
        </w:rPr>
        <w:t xml:space="preserve">, </w:t>
      </w:r>
      <w:r w:rsidRPr="0041384F">
        <w:rPr>
          <w:rFonts w:cs="Times New Roman"/>
          <w:kern w:val="0"/>
          <w:szCs w:val="24"/>
        </w:rPr>
        <w:t>郭双双</w:t>
      </w:r>
      <w:r w:rsidRPr="0041384F">
        <w:rPr>
          <w:rFonts w:cs="Times New Roman"/>
          <w:kern w:val="0"/>
          <w:szCs w:val="24"/>
        </w:rPr>
        <w:t xml:space="preserve">, </w:t>
      </w:r>
      <w:r w:rsidRPr="0041384F">
        <w:rPr>
          <w:rFonts w:cs="Times New Roman"/>
          <w:kern w:val="0"/>
          <w:szCs w:val="24"/>
        </w:rPr>
        <w:t>甘怡群</w:t>
      </w:r>
      <w:r w:rsidRPr="0041384F">
        <w:rPr>
          <w:rFonts w:cs="Times New Roman"/>
          <w:kern w:val="0"/>
          <w:szCs w:val="24"/>
        </w:rPr>
        <w:t xml:space="preserve">, </w:t>
      </w:r>
      <w:r w:rsidRPr="0041384F">
        <w:rPr>
          <w:rFonts w:cs="Times New Roman"/>
          <w:kern w:val="0"/>
          <w:szCs w:val="24"/>
        </w:rPr>
        <w:t>李会杰</w:t>
      </w:r>
      <w:r w:rsidRPr="0041384F">
        <w:rPr>
          <w:rFonts w:cs="Times New Roman"/>
          <w:kern w:val="0"/>
          <w:szCs w:val="24"/>
        </w:rPr>
        <w:t xml:space="preserve">, </w:t>
      </w:r>
      <w:r w:rsidRPr="0041384F">
        <w:rPr>
          <w:rFonts w:cs="Times New Roman"/>
          <w:kern w:val="0"/>
          <w:szCs w:val="24"/>
        </w:rPr>
        <w:t>吕小康</w:t>
      </w:r>
      <w:r w:rsidRPr="0041384F">
        <w:rPr>
          <w:rFonts w:cs="Times New Roman"/>
          <w:kern w:val="0"/>
          <w:szCs w:val="24"/>
        </w:rPr>
        <w:t xml:space="preserve">, </w:t>
      </w:r>
      <w:r w:rsidRPr="0041384F">
        <w:rPr>
          <w:rFonts w:cs="Times New Roman"/>
          <w:kern w:val="0"/>
          <w:szCs w:val="24"/>
        </w:rPr>
        <w:t>任志洪</w:t>
      </w:r>
      <w:r w:rsidRPr="0041384F">
        <w:rPr>
          <w:rFonts w:cs="Times New Roman"/>
          <w:kern w:val="0"/>
          <w:szCs w:val="24"/>
        </w:rPr>
        <w:t xml:space="preserve">, </w:t>
      </w:r>
      <w:r w:rsidRPr="0041384F">
        <w:rPr>
          <w:rFonts w:cs="Times New Roman"/>
          <w:kern w:val="0"/>
          <w:szCs w:val="24"/>
        </w:rPr>
        <w:t>徐鹏飞</w:t>
      </w:r>
      <w:r w:rsidRPr="0041384F">
        <w:rPr>
          <w:rFonts w:cs="Times New Roman"/>
          <w:kern w:val="0"/>
          <w:szCs w:val="24"/>
        </w:rPr>
        <w:t xml:space="preserve">, </w:t>
      </w:r>
      <w:r w:rsidRPr="0041384F">
        <w:rPr>
          <w:rFonts w:cs="Times New Roman"/>
          <w:kern w:val="0"/>
          <w:szCs w:val="24"/>
        </w:rPr>
        <w:t>袁博</w:t>
      </w:r>
      <w:r w:rsidRPr="0041384F">
        <w:rPr>
          <w:rFonts w:cs="Times New Roman"/>
          <w:kern w:val="0"/>
          <w:szCs w:val="24"/>
        </w:rPr>
        <w:t xml:space="preserve">, </w:t>
      </w:r>
      <w:r w:rsidRPr="0041384F">
        <w:rPr>
          <w:rFonts w:cs="Times New Roman"/>
          <w:kern w:val="0"/>
          <w:szCs w:val="24"/>
        </w:rPr>
        <w:t>左西年</w:t>
      </w:r>
      <w:r w:rsidRPr="0041384F">
        <w:rPr>
          <w:rFonts w:cs="Times New Roman"/>
          <w:kern w:val="0"/>
          <w:szCs w:val="24"/>
        </w:rPr>
        <w:t xml:space="preserve">, &amp; </w:t>
      </w:r>
      <w:r w:rsidRPr="0041384F">
        <w:rPr>
          <w:rFonts w:cs="Times New Roman"/>
          <w:kern w:val="0"/>
          <w:szCs w:val="24"/>
        </w:rPr>
        <w:t>胡传鹏</w:t>
      </w:r>
      <w:r w:rsidRPr="0041384F">
        <w:rPr>
          <w:rFonts w:cs="Times New Roman"/>
          <w:kern w:val="0"/>
          <w:szCs w:val="24"/>
        </w:rPr>
        <w:t xml:space="preserve">. (2021). </w:t>
      </w:r>
      <w:r w:rsidRPr="0041384F">
        <w:rPr>
          <w:rFonts w:cs="Times New Roman"/>
          <w:kern w:val="0"/>
          <w:szCs w:val="24"/>
        </w:rPr>
        <w:t>开放式荟萃分析的规范化报告</w:t>
      </w:r>
      <w:r w:rsidRPr="0041384F">
        <w:rPr>
          <w:rFonts w:cs="Times New Roman"/>
          <w:kern w:val="0"/>
          <w:szCs w:val="24"/>
        </w:rPr>
        <w:t xml:space="preserve">. </w:t>
      </w:r>
      <w:r w:rsidRPr="0041384F">
        <w:rPr>
          <w:rFonts w:cs="Times New Roman"/>
          <w:kern w:val="0"/>
          <w:szCs w:val="24"/>
        </w:rPr>
        <w:t>中国科学（生命科学）</w:t>
      </w:r>
      <w:r w:rsidRPr="0041384F">
        <w:rPr>
          <w:rFonts w:cs="Times New Roman"/>
          <w:kern w:val="0"/>
          <w:szCs w:val="24"/>
        </w:rPr>
        <w:t xml:space="preserve">, </w:t>
      </w:r>
      <w:r w:rsidRPr="0041384F">
        <w:rPr>
          <w:rFonts w:cs="Times New Roman"/>
          <w:i/>
          <w:iCs/>
          <w:kern w:val="0"/>
          <w:szCs w:val="24"/>
        </w:rPr>
        <w:t>6</w:t>
      </w:r>
      <w:r w:rsidRPr="0041384F">
        <w:rPr>
          <w:rFonts w:cs="Times New Roman"/>
          <w:kern w:val="0"/>
          <w:szCs w:val="24"/>
        </w:rPr>
        <w:t>, 764–778.</w:t>
      </w:r>
    </w:p>
    <w:p w14:paraId="5A46686F" w14:textId="77777777" w:rsidR="0041384F" w:rsidRPr="0041384F" w:rsidRDefault="0041384F" w:rsidP="0041384F">
      <w:pPr>
        <w:pStyle w:val="ab"/>
        <w:rPr>
          <w:rFonts w:cs="Times New Roman"/>
          <w:kern w:val="0"/>
          <w:szCs w:val="24"/>
        </w:rPr>
      </w:pPr>
      <w:r w:rsidRPr="0041384F">
        <w:rPr>
          <w:rFonts w:cs="Times New Roman"/>
          <w:kern w:val="0"/>
          <w:szCs w:val="24"/>
        </w:rPr>
        <w:t xml:space="preserve">Andrews-Hanna, J. R., Reidler, J. S., Sepulcre, J., Poulin, R., &amp; Buckner, R. L. (2010). Functional-Anatomic Fractionation of the Brain’s Default Network. </w:t>
      </w:r>
      <w:r w:rsidRPr="0041384F">
        <w:rPr>
          <w:rFonts w:cs="Times New Roman"/>
          <w:i/>
          <w:iCs/>
          <w:kern w:val="0"/>
          <w:szCs w:val="24"/>
        </w:rPr>
        <w:t>Neuron</w:t>
      </w:r>
      <w:r w:rsidRPr="0041384F">
        <w:rPr>
          <w:rFonts w:cs="Times New Roman"/>
          <w:kern w:val="0"/>
          <w:szCs w:val="24"/>
        </w:rPr>
        <w:t xml:space="preserve">, </w:t>
      </w:r>
      <w:r w:rsidRPr="0041384F">
        <w:rPr>
          <w:rFonts w:cs="Times New Roman"/>
          <w:i/>
          <w:iCs/>
          <w:kern w:val="0"/>
          <w:szCs w:val="24"/>
        </w:rPr>
        <w:t>65</w:t>
      </w:r>
      <w:r w:rsidRPr="0041384F">
        <w:rPr>
          <w:rFonts w:cs="Times New Roman"/>
          <w:kern w:val="0"/>
          <w:szCs w:val="24"/>
        </w:rPr>
        <w:t>(4), 550–562. https://doi.org/10.1016/j.neuron.2010.02.005</w:t>
      </w:r>
    </w:p>
    <w:p w14:paraId="5A213E9E" w14:textId="77777777" w:rsidR="0041384F" w:rsidRPr="0009611C" w:rsidRDefault="0041384F" w:rsidP="0041384F">
      <w:pPr>
        <w:pStyle w:val="ab"/>
        <w:rPr>
          <w:rFonts w:cs="Times New Roman"/>
          <w:kern w:val="0"/>
          <w:szCs w:val="24"/>
          <w:lang w:val="de-DE"/>
        </w:rPr>
      </w:pPr>
      <w:r w:rsidRPr="0009611C">
        <w:rPr>
          <w:rFonts w:cs="Times New Roman"/>
          <w:kern w:val="0"/>
          <w:szCs w:val="24"/>
          <w:lang w:val="de-DE"/>
        </w:rPr>
        <w:t xml:space="preserve">Araujo, H., Kaplan, J., &amp; Damasio, A. (2013). </w:t>
      </w:r>
      <w:r w:rsidRPr="0041384F">
        <w:rPr>
          <w:rFonts w:cs="Times New Roman"/>
          <w:kern w:val="0"/>
          <w:szCs w:val="24"/>
        </w:rPr>
        <w:t xml:space="preserve">Cortical midline structures and autobiographical-self processes: An activation-likelihood estimation meta-analysis. </w:t>
      </w:r>
      <w:r w:rsidRPr="0009611C">
        <w:rPr>
          <w:rFonts w:cs="Times New Roman"/>
          <w:i/>
          <w:iCs/>
          <w:kern w:val="0"/>
          <w:szCs w:val="24"/>
          <w:lang w:val="de-DE"/>
        </w:rPr>
        <w:t>Frontiers in Human Neuroscience</w:t>
      </w:r>
      <w:r w:rsidRPr="0009611C">
        <w:rPr>
          <w:rFonts w:cs="Times New Roman"/>
          <w:kern w:val="0"/>
          <w:szCs w:val="24"/>
          <w:lang w:val="de-DE"/>
        </w:rPr>
        <w:t xml:space="preserve">, </w:t>
      </w:r>
      <w:r w:rsidRPr="0009611C">
        <w:rPr>
          <w:rFonts w:cs="Times New Roman"/>
          <w:i/>
          <w:iCs/>
          <w:kern w:val="0"/>
          <w:szCs w:val="24"/>
          <w:lang w:val="de-DE"/>
        </w:rPr>
        <w:t>7</w:t>
      </w:r>
      <w:r w:rsidRPr="0009611C">
        <w:rPr>
          <w:rFonts w:cs="Times New Roman"/>
          <w:kern w:val="0"/>
          <w:szCs w:val="24"/>
          <w:lang w:val="de-DE"/>
        </w:rPr>
        <w:t>. https://doi.org/10.3389/fnhum.2013.00548</w:t>
      </w:r>
    </w:p>
    <w:p w14:paraId="486C1A80" w14:textId="77777777" w:rsidR="0041384F" w:rsidRPr="0041384F" w:rsidRDefault="0041384F" w:rsidP="0041384F">
      <w:pPr>
        <w:pStyle w:val="ab"/>
        <w:rPr>
          <w:rFonts w:cs="Times New Roman"/>
          <w:kern w:val="0"/>
          <w:szCs w:val="24"/>
        </w:rPr>
      </w:pPr>
      <w:r w:rsidRPr="0009611C">
        <w:rPr>
          <w:rFonts w:cs="Times New Roman"/>
          <w:kern w:val="0"/>
          <w:szCs w:val="24"/>
          <w:lang w:val="de-DE"/>
        </w:rPr>
        <w:t xml:space="preserve">Balduzzi, S., Rücker, G., &amp; Schwarzer, G. (2019). </w:t>
      </w:r>
      <w:r w:rsidRPr="0041384F">
        <w:rPr>
          <w:rFonts w:cs="Times New Roman"/>
          <w:kern w:val="0"/>
          <w:szCs w:val="24"/>
        </w:rPr>
        <w:t xml:space="preserve">How to perform a meta-analysis with R: A practical tutorial. </w:t>
      </w:r>
      <w:r w:rsidRPr="0041384F">
        <w:rPr>
          <w:rFonts w:cs="Times New Roman"/>
          <w:i/>
          <w:iCs/>
          <w:kern w:val="0"/>
          <w:szCs w:val="24"/>
        </w:rPr>
        <w:t>Evidence Based Mental Health</w:t>
      </w:r>
      <w:r w:rsidRPr="0041384F">
        <w:rPr>
          <w:rFonts w:cs="Times New Roman"/>
          <w:kern w:val="0"/>
          <w:szCs w:val="24"/>
        </w:rPr>
        <w:t xml:space="preserve">, </w:t>
      </w:r>
      <w:r w:rsidRPr="0041384F">
        <w:rPr>
          <w:rFonts w:cs="Times New Roman"/>
          <w:i/>
          <w:iCs/>
          <w:kern w:val="0"/>
          <w:szCs w:val="24"/>
        </w:rPr>
        <w:t>22</w:t>
      </w:r>
      <w:r w:rsidRPr="0041384F">
        <w:rPr>
          <w:rFonts w:cs="Times New Roman"/>
          <w:kern w:val="0"/>
          <w:szCs w:val="24"/>
        </w:rPr>
        <w:t>(4), 153–160. https://doi.org/10.1136/ebmental-2019-300117</w:t>
      </w:r>
    </w:p>
    <w:p w14:paraId="764177F0" w14:textId="77777777" w:rsidR="0041384F" w:rsidRPr="0009611C" w:rsidRDefault="0041384F" w:rsidP="0041384F">
      <w:pPr>
        <w:pStyle w:val="ab"/>
        <w:rPr>
          <w:rFonts w:cs="Times New Roman"/>
          <w:kern w:val="0"/>
          <w:szCs w:val="24"/>
          <w:lang w:val="de-DE"/>
        </w:rPr>
      </w:pPr>
      <w:r w:rsidRPr="0041384F">
        <w:rPr>
          <w:rFonts w:cs="Times New Roman"/>
          <w:kern w:val="0"/>
          <w:szCs w:val="24"/>
        </w:rPr>
        <w:t xml:space="preserve">Benoit, R. G., Gilbert, S. J., Volle, E., &amp; Burgess, P. W. (2010). When I think about me and simulate you: Medial rostral prefrontal cortex and self-referential processes. </w:t>
      </w:r>
      <w:r w:rsidRPr="0009611C">
        <w:rPr>
          <w:rFonts w:cs="Times New Roman"/>
          <w:i/>
          <w:iCs/>
          <w:kern w:val="0"/>
          <w:szCs w:val="24"/>
          <w:lang w:val="de-DE"/>
        </w:rPr>
        <w:t>NeuroImage</w:t>
      </w:r>
      <w:r w:rsidRPr="0009611C">
        <w:rPr>
          <w:rFonts w:cs="Times New Roman"/>
          <w:kern w:val="0"/>
          <w:szCs w:val="24"/>
          <w:lang w:val="de-DE"/>
        </w:rPr>
        <w:t xml:space="preserve">, </w:t>
      </w:r>
      <w:r w:rsidRPr="0009611C">
        <w:rPr>
          <w:rFonts w:cs="Times New Roman"/>
          <w:i/>
          <w:iCs/>
          <w:kern w:val="0"/>
          <w:szCs w:val="24"/>
          <w:lang w:val="de-DE"/>
        </w:rPr>
        <w:t>50</w:t>
      </w:r>
      <w:r w:rsidRPr="0009611C">
        <w:rPr>
          <w:rFonts w:cs="Times New Roman"/>
          <w:kern w:val="0"/>
          <w:szCs w:val="24"/>
          <w:lang w:val="de-DE"/>
        </w:rPr>
        <w:t>(3), 1340–1349. https://doi.org/10.1016/j.neuroimage.2009.12.091</w:t>
      </w:r>
    </w:p>
    <w:p w14:paraId="48A3316A" w14:textId="77777777" w:rsidR="0041384F" w:rsidRPr="0009611C" w:rsidRDefault="0041384F" w:rsidP="0041384F">
      <w:pPr>
        <w:pStyle w:val="ab"/>
        <w:rPr>
          <w:rFonts w:cs="Times New Roman"/>
          <w:kern w:val="0"/>
          <w:szCs w:val="24"/>
          <w:lang w:val="de-DE"/>
        </w:rPr>
      </w:pPr>
      <w:r w:rsidRPr="0009611C">
        <w:rPr>
          <w:rFonts w:cs="Times New Roman"/>
          <w:kern w:val="0"/>
          <w:szCs w:val="24"/>
          <w:lang w:val="de-DE"/>
        </w:rPr>
        <w:t xml:space="preserve">Brachem, J., Frank, M., Kvetnaya, T., Schramm, L. F. F., &amp; Volz, L. (2022). </w:t>
      </w:r>
      <w:r w:rsidRPr="0041384F">
        <w:rPr>
          <w:rFonts w:cs="Times New Roman"/>
          <w:kern w:val="0"/>
          <w:szCs w:val="24"/>
        </w:rPr>
        <w:t xml:space="preserve">Replication Crisis, p-Hacking, and Open Science. An Inquiry into Questionable Research Practices in Student Projects and Impulses for the Teaching Environment. </w:t>
      </w:r>
      <w:r w:rsidRPr="0009611C">
        <w:rPr>
          <w:rFonts w:cs="Times New Roman"/>
          <w:i/>
          <w:iCs/>
          <w:kern w:val="0"/>
          <w:szCs w:val="24"/>
          <w:lang w:val="de-DE"/>
        </w:rPr>
        <w:t>PSYCHOLOGISCHE RUNDSCHAU</w:t>
      </w:r>
      <w:r w:rsidRPr="0009611C">
        <w:rPr>
          <w:rFonts w:cs="Times New Roman"/>
          <w:kern w:val="0"/>
          <w:szCs w:val="24"/>
          <w:lang w:val="de-DE"/>
        </w:rPr>
        <w:t xml:space="preserve">, </w:t>
      </w:r>
      <w:r w:rsidRPr="0009611C">
        <w:rPr>
          <w:rFonts w:cs="Times New Roman"/>
          <w:i/>
          <w:iCs/>
          <w:kern w:val="0"/>
          <w:szCs w:val="24"/>
          <w:lang w:val="de-DE"/>
        </w:rPr>
        <w:t>73</w:t>
      </w:r>
      <w:r w:rsidRPr="0009611C">
        <w:rPr>
          <w:rFonts w:cs="Times New Roman"/>
          <w:kern w:val="0"/>
          <w:szCs w:val="24"/>
          <w:lang w:val="de-DE"/>
        </w:rPr>
        <w:t>(1), 1–17. https://doi.org/10.1026/0033-3042/a000562</w:t>
      </w:r>
    </w:p>
    <w:p w14:paraId="37AB99D5" w14:textId="77777777" w:rsidR="0041384F" w:rsidRPr="0041384F" w:rsidRDefault="0041384F" w:rsidP="0041384F">
      <w:pPr>
        <w:pStyle w:val="ab"/>
        <w:rPr>
          <w:rFonts w:cs="Times New Roman"/>
          <w:kern w:val="0"/>
          <w:szCs w:val="24"/>
        </w:rPr>
      </w:pPr>
      <w:r w:rsidRPr="0009611C">
        <w:rPr>
          <w:rFonts w:cs="Times New Roman"/>
          <w:kern w:val="0"/>
          <w:szCs w:val="24"/>
          <w:lang w:val="de-DE"/>
        </w:rPr>
        <w:lastRenderedPageBreak/>
        <w:t xml:space="preserve">Earp, B. D., &amp; Trafimow, D. (2015). </w:t>
      </w:r>
      <w:r w:rsidRPr="0041384F">
        <w:rPr>
          <w:rFonts w:cs="Times New Roman"/>
          <w:kern w:val="0"/>
          <w:szCs w:val="24"/>
        </w:rPr>
        <w:t xml:space="preserve">Replication, falsification, and the crisis of confidence in social psychology. </w:t>
      </w:r>
      <w:r w:rsidRPr="0041384F">
        <w:rPr>
          <w:rFonts w:cs="Times New Roman"/>
          <w:i/>
          <w:iCs/>
          <w:kern w:val="0"/>
          <w:szCs w:val="24"/>
        </w:rPr>
        <w:t>FRONTIERS IN PSYCHOLOGY</w:t>
      </w:r>
      <w:r w:rsidRPr="0041384F">
        <w:rPr>
          <w:rFonts w:cs="Times New Roman"/>
          <w:kern w:val="0"/>
          <w:szCs w:val="24"/>
        </w:rPr>
        <w:t xml:space="preserve">, </w:t>
      </w:r>
      <w:r w:rsidRPr="0041384F">
        <w:rPr>
          <w:rFonts w:cs="Times New Roman"/>
          <w:i/>
          <w:iCs/>
          <w:kern w:val="0"/>
          <w:szCs w:val="24"/>
        </w:rPr>
        <w:t>6</w:t>
      </w:r>
      <w:r w:rsidRPr="0041384F">
        <w:rPr>
          <w:rFonts w:cs="Times New Roman"/>
          <w:kern w:val="0"/>
          <w:szCs w:val="24"/>
        </w:rPr>
        <w:t>. https://doi.org/10.3389/fpsyg.2015.00621</w:t>
      </w:r>
    </w:p>
    <w:p w14:paraId="4D39508D" w14:textId="77777777" w:rsidR="0041384F" w:rsidRPr="0041384F" w:rsidRDefault="0041384F" w:rsidP="0041384F">
      <w:pPr>
        <w:pStyle w:val="ab"/>
        <w:rPr>
          <w:rFonts w:cs="Times New Roman"/>
          <w:kern w:val="0"/>
          <w:szCs w:val="24"/>
        </w:rPr>
      </w:pPr>
      <w:r w:rsidRPr="0041384F">
        <w:rPr>
          <w:rFonts w:cs="Times New Roman"/>
          <w:kern w:val="0"/>
          <w:szCs w:val="24"/>
        </w:rPr>
        <w:t xml:space="preserve">Eickhoff, S. B., Bzdok, D., Laird, A. R., Kurth, F., &amp; Fox, P. T. (2012). Activation likelihood estimation meta-analysis revisited. </w:t>
      </w:r>
      <w:r w:rsidRPr="0041384F">
        <w:rPr>
          <w:rFonts w:cs="Times New Roman"/>
          <w:i/>
          <w:iCs/>
          <w:kern w:val="0"/>
          <w:szCs w:val="24"/>
        </w:rPr>
        <w:t>NeuroImage</w:t>
      </w:r>
      <w:r w:rsidRPr="0041384F">
        <w:rPr>
          <w:rFonts w:cs="Times New Roman"/>
          <w:kern w:val="0"/>
          <w:szCs w:val="24"/>
        </w:rPr>
        <w:t xml:space="preserve">, </w:t>
      </w:r>
      <w:r w:rsidRPr="0041384F">
        <w:rPr>
          <w:rFonts w:cs="Times New Roman"/>
          <w:i/>
          <w:iCs/>
          <w:kern w:val="0"/>
          <w:szCs w:val="24"/>
        </w:rPr>
        <w:t>59</w:t>
      </w:r>
      <w:r w:rsidRPr="0041384F">
        <w:rPr>
          <w:rFonts w:cs="Times New Roman"/>
          <w:kern w:val="0"/>
          <w:szCs w:val="24"/>
        </w:rPr>
        <w:t>(3), 2349–2361. https://doi.org/10.1016/j.neuroimage.2011.09.017</w:t>
      </w:r>
    </w:p>
    <w:p w14:paraId="2AD418B3" w14:textId="77777777" w:rsidR="0041384F" w:rsidRPr="0041384F" w:rsidRDefault="0041384F" w:rsidP="0041384F">
      <w:pPr>
        <w:pStyle w:val="ab"/>
        <w:rPr>
          <w:rFonts w:cs="Times New Roman"/>
          <w:kern w:val="0"/>
          <w:szCs w:val="24"/>
        </w:rPr>
      </w:pPr>
      <w:r w:rsidRPr="0009611C">
        <w:rPr>
          <w:rFonts w:cs="Times New Roman"/>
          <w:kern w:val="0"/>
          <w:szCs w:val="24"/>
          <w:lang w:val="de-DE"/>
        </w:rPr>
        <w:t xml:space="preserve">Eickhoff, S. B., Laird, A. R., Grefkes, C., Wang, L. E., Zilles, K., &amp; Fox, P. T. (2009). </w:t>
      </w:r>
      <w:r w:rsidRPr="0041384F">
        <w:rPr>
          <w:rFonts w:cs="Times New Roman"/>
          <w:kern w:val="0"/>
          <w:szCs w:val="24"/>
        </w:rPr>
        <w:t xml:space="preserve">Coordinate-based activation likelihood estimation meta-analysis of neuroimaging data: A random-effects approach based on empirical estimates of spatial uncertainty. </w:t>
      </w:r>
      <w:r w:rsidRPr="0041384F">
        <w:rPr>
          <w:rFonts w:cs="Times New Roman"/>
          <w:i/>
          <w:iCs/>
          <w:kern w:val="0"/>
          <w:szCs w:val="24"/>
        </w:rPr>
        <w:t>Human Brain Mapping</w:t>
      </w:r>
      <w:r w:rsidRPr="0041384F">
        <w:rPr>
          <w:rFonts w:cs="Times New Roman"/>
          <w:kern w:val="0"/>
          <w:szCs w:val="24"/>
        </w:rPr>
        <w:t xml:space="preserve">, </w:t>
      </w:r>
      <w:r w:rsidRPr="0041384F">
        <w:rPr>
          <w:rFonts w:cs="Times New Roman"/>
          <w:i/>
          <w:iCs/>
          <w:kern w:val="0"/>
          <w:szCs w:val="24"/>
        </w:rPr>
        <w:t>30</w:t>
      </w:r>
      <w:r w:rsidRPr="0041384F">
        <w:rPr>
          <w:rFonts w:cs="Times New Roman"/>
          <w:kern w:val="0"/>
          <w:szCs w:val="24"/>
        </w:rPr>
        <w:t>(9), 2907–2926. https://doi.org/10.1002/hbm.20718</w:t>
      </w:r>
    </w:p>
    <w:p w14:paraId="25C45EF3" w14:textId="77777777" w:rsidR="0041384F" w:rsidRPr="0009611C" w:rsidRDefault="0041384F" w:rsidP="0041384F">
      <w:pPr>
        <w:pStyle w:val="ab"/>
        <w:rPr>
          <w:rFonts w:cs="Times New Roman"/>
          <w:kern w:val="0"/>
          <w:szCs w:val="24"/>
          <w:lang w:val="de-DE"/>
        </w:rPr>
      </w:pPr>
      <w:r w:rsidRPr="0041384F">
        <w:rPr>
          <w:rFonts w:cs="Times New Roman"/>
          <w:kern w:val="0"/>
          <w:szCs w:val="24"/>
        </w:rPr>
        <w:t xml:space="preserve">Eisenberg, I. W., Bissett, P. G., Zeynep Enkavi, A., Li, J., MacKinnon, D. P., Marsch, L. A., &amp; Poldrack, R. A. (2019). Uncovering the structure of self-regulation through data-driven ontology discovery. </w:t>
      </w:r>
      <w:r w:rsidRPr="0009611C">
        <w:rPr>
          <w:rFonts w:cs="Times New Roman"/>
          <w:i/>
          <w:iCs/>
          <w:kern w:val="0"/>
          <w:szCs w:val="24"/>
          <w:lang w:val="de-DE"/>
        </w:rPr>
        <w:t>Nature Communications</w:t>
      </w:r>
      <w:r w:rsidRPr="0009611C">
        <w:rPr>
          <w:rFonts w:cs="Times New Roman"/>
          <w:kern w:val="0"/>
          <w:szCs w:val="24"/>
          <w:lang w:val="de-DE"/>
        </w:rPr>
        <w:t xml:space="preserve">, </w:t>
      </w:r>
      <w:r w:rsidRPr="0009611C">
        <w:rPr>
          <w:rFonts w:cs="Times New Roman"/>
          <w:i/>
          <w:iCs/>
          <w:kern w:val="0"/>
          <w:szCs w:val="24"/>
          <w:lang w:val="de-DE"/>
        </w:rPr>
        <w:t>10</w:t>
      </w:r>
      <w:r w:rsidRPr="0009611C">
        <w:rPr>
          <w:rFonts w:cs="Times New Roman"/>
          <w:kern w:val="0"/>
          <w:szCs w:val="24"/>
          <w:lang w:val="de-DE"/>
        </w:rPr>
        <w:t>(1), 2319. https://doi.org/10.1038/s41467-019-10301-1</w:t>
      </w:r>
    </w:p>
    <w:p w14:paraId="797B5489" w14:textId="77777777" w:rsidR="0041384F" w:rsidRPr="0041384F" w:rsidRDefault="0041384F" w:rsidP="0041384F">
      <w:pPr>
        <w:pStyle w:val="ab"/>
        <w:rPr>
          <w:rFonts w:cs="Times New Roman"/>
          <w:kern w:val="0"/>
          <w:szCs w:val="24"/>
        </w:rPr>
      </w:pPr>
      <w:r w:rsidRPr="0009611C">
        <w:rPr>
          <w:rFonts w:cs="Times New Roman"/>
          <w:kern w:val="0"/>
          <w:szCs w:val="24"/>
          <w:lang w:val="de-DE"/>
        </w:rPr>
        <w:t xml:space="preserve">Fink, G. R., Markowitsch, H. J., Reinkemeier, M., Bruckbauer, T., Kessler, J., &amp; Heiss, W.-D. (1996). </w:t>
      </w:r>
      <w:r w:rsidRPr="0041384F">
        <w:rPr>
          <w:rFonts w:cs="Times New Roman"/>
          <w:kern w:val="0"/>
          <w:szCs w:val="24"/>
        </w:rPr>
        <w:t xml:space="preserve">Cerebral Representation of One’s Own Past: Neural Networks Involved in Autobiographical Memory. </w:t>
      </w:r>
      <w:r w:rsidRPr="0041384F">
        <w:rPr>
          <w:rFonts w:cs="Times New Roman"/>
          <w:i/>
          <w:iCs/>
          <w:kern w:val="0"/>
          <w:szCs w:val="24"/>
        </w:rPr>
        <w:t>Journal of Neuroscience</w:t>
      </w:r>
      <w:r w:rsidRPr="0041384F">
        <w:rPr>
          <w:rFonts w:cs="Times New Roman"/>
          <w:kern w:val="0"/>
          <w:szCs w:val="24"/>
        </w:rPr>
        <w:t xml:space="preserve">, </w:t>
      </w:r>
      <w:r w:rsidRPr="0041384F">
        <w:rPr>
          <w:rFonts w:cs="Times New Roman"/>
          <w:i/>
          <w:iCs/>
          <w:kern w:val="0"/>
          <w:szCs w:val="24"/>
        </w:rPr>
        <w:t>16</w:t>
      </w:r>
      <w:r w:rsidRPr="0041384F">
        <w:rPr>
          <w:rFonts w:cs="Times New Roman"/>
          <w:kern w:val="0"/>
          <w:szCs w:val="24"/>
        </w:rPr>
        <w:t>(13), 4275–4282. https://doi.org/10.1523/JNEUROSCI.16-13-04275.1996</w:t>
      </w:r>
    </w:p>
    <w:p w14:paraId="0B66F7D2" w14:textId="77777777" w:rsidR="0041384F" w:rsidRPr="0041384F" w:rsidRDefault="0041384F" w:rsidP="0041384F">
      <w:pPr>
        <w:pStyle w:val="ab"/>
        <w:rPr>
          <w:rFonts w:cs="Times New Roman"/>
          <w:kern w:val="0"/>
          <w:szCs w:val="24"/>
        </w:rPr>
      </w:pPr>
      <w:r w:rsidRPr="0041384F">
        <w:rPr>
          <w:rFonts w:cs="Times New Roman"/>
          <w:kern w:val="0"/>
          <w:szCs w:val="24"/>
        </w:rPr>
        <w:t xml:space="preserve">Fox, P. T., &amp; Lancaster, J. L. (2002). Opinion: Mapping context and content: the BrainMap model. </w:t>
      </w:r>
      <w:r w:rsidRPr="0041384F">
        <w:rPr>
          <w:rFonts w:cs="Times New Roman"/>
          <w:i/>
          <w:iCs/>
          <w:kern w:val="0"/>
          <w:szCs w:val="24"/>
        </w:rPr>
        <w:t>Nature Reviews. Neuroscience</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(4), 319–321. https://doi.org/10.1038/nrn789</w:t>
      </w:r>
    </w:p>
    <w:p w14:paraId="083DE412" w14:textId="77777777" w:rsidR="0041384F" w:rsidRPr="0041384F" w:rsidRDefault="0041384F" w:rsidP="0041384F">
      <w:pPr>
        <w:pStyle w:val="ab"/>
        <w:rPr>
          <w:rFonts w:cs="Times New Roman"/>
          <w:kern w:val="0"/>
          <w:szCs w:val="24"/>
        </w:rPr>
      </w:pPr>
      <w:r w:rsidRPr="0041384F">
        <w:rPr>
          <w:rFonts w:cs="Times New Roman"/>
          <w:kern w:val="0"/>
          <w:szCs w:val="24"/>
        </w:rPr>
        <w:t xml:space="preserve">Frewen, P., Schroeter, M. L., Riva, G., Cipresso, P., Fairfield, B., Padulo, C., Kemp, A. H., Palaniyappan, L., Owolabi, M., Kusi-Mensah, K., Polyakova, M., Fehertoi, N., D’Andrea, W., Lowe, L., &amp; Northoff, G. (2020). Neuroimaging the consciousness of self: Review, and </w:t>
      </w:r>
      <w:r w:rsidRPr="0041384F">
        <w:rPr>
          <w:rFonts w:cs="Times New Roman"/>
          <w:kern w:val="0"/>
          <w:szCs w:val="24"/>
        </w:rPr>
        <w:lastRenderedPageBreak/>
        <w:t xml:space="preserve">conceptual-methodological framework.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112</w:t>
      </w:r>
      <w:r w:rsidRPr="0041384F">
        <w:rPr>
          <w:rFonts w:cs="Times New Roman"/>
          <w:kern w:val="0"/>
          <w:szCs w:val="24"/>
        </w:rPr>
        <w:t>, 164–212. https://doi.org/10.1016/j.neubiorev.2020.01.023</w:t>
      </w:r>
    </w:p>
    <w:p w14:paraId="49634388" w14:textId="77777777" w:rsidR="0041384F" w:rsidRPr="0041384F" w:rsidRDefault="0041384F" w:rsidP="0041384F">
      <w:pPr>
        <w:pStyle w:val="ab"/>
        <w:rPr>
          <w:rFonts w:cs="Times New Roman"/>
          <w:kern w:val="0"/>
          <w:szCs w:val="24"/>
        </w:rPr>
      </w:pPr>
      <w:r w:rsidRPr="0041384F">
        <w:rPr>
          <w:rFonts w:cs="Times New Roman"/>
          <w:kern w:val="0"/>
          <w:szCs w:val="24"/>
        </w:rPr>
        <w:t xml:space="preserve">Gaddy, M. A., &amp; Ingram, R. E. (2014). A meta-analytic review of mood-congruent implicit memory in depressed mood. </w:t>
      </w:r>
      <w:r w:rsidRPr="0041384F">
        <w:rPr>
          <w:rFonts w:cs="Times New Roman"/>
          <w:i/>
          <w:iCs/>
          <w:kern w:val="0"/>
          <w:szCs w:val="24"/>
        </w:rPr>
        <w:t>Clinical Psychology Review</w:t>
      </w:r>
      <w:r w:rsidRPr="0041384F">
        <w:rPr>
          <w:rFonts w:cs="Times New Roman"/>
          <w:kern w:val="0"/>
          <w:szCs w:val="24"/>
        </w:rPr>
        <w:t xml:space="preserve">, </w:t>
      </w:r>
      <w:r w:rsidRPr="0041384F">
        <w:rPr>
          <w:rFonts w:cs="Times New Roman"/>
          <w:i/>
          <w:iCs/>
          <w:kern w:val="0"/>
          <w:szCs w:val="24"/>
        </w:rPr>
        <w:t>34</w:t>
      </w:r>
      <w:r w:rsidRPr="0041384F">
        <w:rPr>
          <w:rFonts w:cs="Times New Roman"/>
          <w:kern w:val="0"/>
          <w:szCs w:val="24"/>
        </w:rPr>
        <w:t>(5), 402–416. https://doi.org/10.1016/j.cpr.2014.06.001</w:t>
      </w:r>
    </w:p>
    <w:p w14:paraId="00228CB4" w14:textId="77777777" w:rsidR="0041384F" w:rsidRPr="0041384F" w:rsidRDefault="0041384F" w:rsidP="0041384F">
      <w:pPr>
        <w:pStyle w:val="ab"/>
        <w:rPr>
          <w:rFonts w:cs="Times New Roman"/>
          <w:kern w:val="0"/>
          <w:szCs w:val="24"/>
        </w:rPr>
      </w:pPr>
      <w:r w:rsidRPr="0041384F">
        <w:rPr>
          <w:rFonts w:cs="Times New Roman"/>
          <w:kern w:val="0"/>
          <w:szCs w:val="24"/>
        </w:rPr>
        <w:t xml:space="preserve">Hu, C., Di, X., Eickhoff, S. B., Zhang, M., Peng, K., Guo, H., &amp; Sui, J. (2016). Distinct and common aspects of physical and psychological self-representation in the brain: A meta-analysis of self-bias in facial and self-referential judgements.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61</w:t>
      </w:r>
      <w:r w:rsidRPr="0041384F">
        <w:rPr>
          <w:rFonts w:cs="Times New Roman"/>
          <w:kern w:val="0"/>
          <w:szCs w:val="24"/>
        </w:rPr>
        <w:t>, 197–207. https://doi.org/10.1016/j.neubiorev.2015.12.003</w:t>
      </w:r>
    </w:p>
    <w:p w14:paraId="487C9621" w14:textId="77777777" w:rsidR="0041384F" w:rsidRPr="0041384F" w:rsidRDefault="0041384F" w:rsidP="0041384F">
      <w:pPr>
        <w:pStyle w:val="ab"/>
        <w:rPr>
          <w:rFonts w:cs="Times New Roman"/>
          <w:kern w:val="0"/>
          <w:szCs w:val="24"/>
        </w:rPr>
      </w:pPr>
      <w:r w:rsidRPr="0041384F">
        <w:rPr>
          <w:rFonts w:cs="Times New Roman"/>
          <w:kern w:val="0"/>
          <w:szCs w:val="24"/>
        </w:rPr>
        <w:t xml:space="preserve">Kircher, T. T. J., Senior, C., Phillips, M. L., Benson, P. J., Bullmore, E. T., Brammer, M., Simmons, A., Williams, S. C. R., Bartels, M., &amp; David, A. S. (2000). Towards a functional neuroanatomy of self processing: Effects of faces and words. </w:t>
      </w:r>
      <w:r w:rsidRPr="0041384F">
        <w:rPr>
          <w:rFonts w:cs="Times New Roman"/>
          <w:i/>
          <w:iCs/>
          <w:kern w:val="0"/>
          <w:szCs w:val="24"/>
        </w:rPr>
        <w:t>Cognitive Brain Research</w:t>
      </w:r>
      <w:r w:rsidRPr="0041384F">
        <w:rPr>
          <w:rFonts w:cs="Times New Roman"/>
          <w:kern w:val="0"/>
          <w:szCs w:val="24"/>
        </w:rPr>
        <w:t xml:space="preserve">, </w:t>
      </w:r>
      <w:r w:rsidRPr="0041384F">
        <w:rPr>
          <w:rFonts w:cs="Times New Roman"/>
          <w:i/>
          <w:iCs/>
          <w:kern w:val="0"/>
          <w:szCs w:val="24"/>
        </w:rPr>
        <w:t>10</w:t>
      </w:r>
      <w:r w:rsidRPr="0041384F">
        <w:rPr>
          <w:rFonts w:cs="Times New Roman"/>
          <w:kern w:val="0"/>
          <w:szCs w:val="24"/>
        </w:rPr>
        <w:t>(1), 133–144. https://doi.org/10.1016/S0926-6410(00)00036-7</w:t>
      </w:r>
    </w:p>
    <w:p w14:paraId="6E98476E" w14:textId="77777777" w:rsidR="0041384F" w:rsidRPr="0041384F" w:rsidRDefault="0041384F" w:rsidP="0041384F">
      <w:pPr>
        <w:pStyle w:val="ab"/>
        <w:rPr>
          <w:rFonts w:cs="Times New Roman"/>
          <w:kern w:val="0"/>
          <w:szCs w:val="24"/>
        </w:rPr>
      </w:pPr>
      <w:r w:rsidRPr="0041384F">
        <w:rPr>
          <w:rFonts w:cs="Times New Roman"/>
          <w:kern w:val="0"/>
          <w:szCs w:val="24"/>
        </w:rPr>
        <w:t xml:space="preserve">Laird, A. R., Lancaster, J. L., &amp; Fox, P. T. (2005). BrainMap: The social evolution of a human brain mapping database. </w:t>
      </w:r>
      <w:r w:rsidRPr="0041384F">
        <w:rPr>
          <w:rFonts w:cs="Times New Roman"/>
          <w:i/>
          <w:iCs/>
          <w:kern w:val="0"/>
          <w:szCs w:val="24"/>
        </w:rPr>
        <w:t>Neuroinformatics</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(1), 65–78. https://doi.org/10.1385/ni:3:1:065</w:t>
      </w:r>
    </w:p>
    <w:p w14:paraId="62F92E36" w14:textId="77777777" w:rsidR="0041384F" w:rsidRPr="0041384F" w:rsidRDefault="0041384F" w:rsidP="0041384F">
      <w:pPr>
        <w:pStyle w:val="ab"/>
        <w:rPr>
          <w:rFonts w:cs="Times New Roman"/>
          <w:kern w:val="0"/>
          <w:szCs w:val="24"/>
        </w:rPr>
      </w:pPr>
      <w:r w:rsidRPr="0041384F">
        <w:rPr>
          <w:rFonts w:cs="Times New Roman"/>
          <w:kern w:val="0"/>
          <w:szCs w:val="24"/>
        </w:rPr>
        <w:t xml:space="preserve">Makovac, E., Fagioli, S., Rae, C. L., Critchley, H. D., &amp; Ottaviani, C. (2020). Can’t get it off my brain: Meta-analysis of neuroimaging studies on perseverative cognition. </w:t>
      </w:r>
      <w:r w:rsidRPr="0041384F">
        <w:rPr>
          <w:rFonts w:cs="Times New Roman"/>
          <w:i/>
          <w:iCs/>
          <w:kern w:val="0"/>
          <w:szCs w:val="24"/>
        </w:rPr>
        <w:t>PSYCHIATRY RESEARCH-NEUROIMAGING</w:t>
      </w:r>
      <w:r w:rsidRPr="0041384F">
        <w:rPr>
          <w:rFonts w:cs="Times New Roman"/>
          <w:kern w:val="0"/>
          <w:szCs w:val="24"/>
        </w:rPr>
        <w:t xml:space="preserve">, </w:t>
      </w:r>
      <w:r w:rsidRPr="0041384F">
        <w:rPr>
          <w:rFonts w:cs="Times New Roman"/>
          <w:i/>
          <w:iCs/>
          <w:kern w:val="0"/>
          <w:szCs w:val="24"/>
        </w:rPr>
        <w:t>295</w:t>
      </w:r>
      <w:r w:rsidRPr="0041384F">
        <w:rPr>
          <w:rFonts w:cs="Times New Roman"/>
          <w:kern w:val="0"/>
          <w:szCs w:val="24"/>
        </w:rPr>
        <w:t>. https://doi.org/10.1016/j.pscychresns.2019.111020</w:t>
      </w:r>
    </w:p>
    <w:p w14:paraId="0C6EB326" w14:textId="77777777" w:rsidR="0041384F" w:rsidRPr="0041384F" w:rsidRDefault="0041384F" w:rsidP="0041384F">
      <w:pPr>
        <w:pStyle w:val="ab"/>
        <w:rPr>
          <w:rFonts w:cs="Times New Roman"/>
          <w:kern w:val="0"/>
          <w:szCs w:val="24"/>
        </w:rPr>
      </w:pPr>
      <w:r w:rsidRPr="0041384F">
        <w:rPr>
          <w:rFonts w:cs="Times New Roman"/>
          <w:kern w:val="0"/>
          <w:szCs w:val="24"/>
        </w:rPr>
        <w:t xml:space="preserve">Moray, N. (1959). Attention in Dichotic Listening: Affective Cues and the Influence of Instructions. </w:t>
      </w:r>
      <w:r w:rsidRPr="0041384F">
        <w:rPr>
          <w:rFonts w:cs="Times New Roman"/>
          <w:i/>
          <w:iCs/>
          <w:kern w:val="0"/>
          <w:szCs w:val="24"/>
        </w:rPr>
        <w:t>Quarterly Journal of Experimental Psychology</w:t>
      </w:r>
      <w:r w:rsidRPr="0041384F">
        <w:rPr>
          <w:rFonts w:cs="Times New Roman"/>
          <w:kern w:val="0"/>
          <w:szCs w:val="24"/>
        </w:rPr>
        <w:t xml:space="preserve">, </w:t>
      </w:r>
      <w:r w:rsidRPr="0041384F">
        <w:rPr>
          <w:rFonts w:cs="Times New Roman"/>
          <w:i/>
          <w:iCs/>
          <w:kern w:val="0"/>
          <w:szCs w:val="24"/>
        </w:rPr>
        <w:t>11</w:t>
      </w:r>
      <w:r w:rsidRPr="0041384F">
        <w:rPr>
          <w:rFonts w:cs="Times New Roman"/>
          <w:kern w:val="0"/>
          <w:szCs w:val="24"/>
        </w:rPr>
        <w:t>(1), 56–60. https://doi.org/10.1080/17470215908416289</w:t>
      </w:r>
    </w:p>
    <w:p w14:paraId="0DDB7101" w14:textId="77777777" w:rsidR="0041384F" w:rsidRPr="0041384F" w:rsidRDefault="0041384F" w:rsidP="0041384F">
      <w:pPr>
        <w:pStyle w:val="ab"/>
        <w:rPr>
          <w:rFonts w:cs="Times New Roman"/>
          <w:kern w:val="0"/>
          <w:szCs w:val="24"/>
        </w:rPr>
      </w:pPr>
      <w:r w:rsidRPr="0041384F">
        <w:rPr>
          <w:rFonts w:cs="Times New Roman"/>
          <w:kern w:val="0"/>
          <w:szCs w:val="24"/>
        </w:rPr>
        <w:t xml:space="preserve">Nolen-Hoeksema, S., Wisco, B. E., &amp; Lyubomirsky, S. (2008). Rethinking Rumination. </w:t>
      </w:r>
      <w:r w:rsidRPr="0041384F">
        <w:rPr>
          <w:rFonts w:cs="Times New Roman"/>
          <w:i/>
          <w:iCs/>
          <w:kern w:val="0"/>
          <w:szCs w:val="24"/>
        </w:rPr>
        <w:lastRenderedPageBreak/>
        <w:t>Perspectives on Psychological Science</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(5), 400–424. https://doi.org/10.1111/j.1745-6924.2008.00088.x</w:t>
      </w:r>
    </w:p>
    <w:p w14:paraId="368AEFAE" w14:textId="77777777" w:rsidR="0041384F" w:rsidRPr="0041384F" w:rsidRDefault="0041384F" w:rsidP="0041384F">
      <w:pPr>
        <w:pStyle w:val="ab"/>
        <w:rPr>
          <w:rFonts w:cs="Times New Roman"/>
          <w:kern w:val="0"/>
          <w:szCs w:val="24"/>
        </w:rPr>
      </w:pPr>
      <w:r w:rsidRPr="0041384F">
        <w:rPr>
          <w:rFonts w:cs="Times New Roman"/>
          <w:kern w:val="0"/>
          <w:szCs w:val="24"/>
        </w:rPr>
        <w:t xml:space="preserve">Northoff, G. (2016). Is the self a higher-order or fundamental function of the brain? The “basis model of self-specificity” and its encoding by the brain’s spontaneous activity. </w:t>
      </w:r>
      <w:r w:rsidRPr="0041384F">
        <w:rPr>
          <w:rFonts w:cs="Times New Roman"/>
          <w:i/>
          <w:iCs/>
          <w:kern w:val="0"/>
          <w:szCs w:val="24"/>
        </w:rPr>
        <w:t>Cognitive Neuroscience</w:t>
      </w:r>
      <w:r w:rsidRPr="0041384F">
        <w:rPr>
          <w:rFonts w:cs="Times New Roman"/>
          <w:kern w:val="0"/>
          <w:szCs w:val="24"/>
        </w:rPr>
        <w:t xml:space="preserve">, </w:t>
      </w:r>
      <w:r w:rsidRPr="0041384F">
        <w:rPr>
          <w:rFonts w:cs="Times New Roman"/>
          <w:i/>
          <w:iCs/>
          <w:kern w:val="0"/>
          <w:szCs w:val="24"/>
        </w:rPr>
        <w:t>7</w:t>
      </w:r>
      <w:r w:rsidRPr="0041384F">
        <w:rPr>
          <w:rFonts w:cs="Times New Roman"/>
          <w:kern w:val="0"/>
          <w:szCs w:val="24"/>
        </w:rPr>
        <w:t>(1–4), 203–222. https://doi.org/10.1080/17588928.2015.1111868</w:t>
      </w:r>
    </w:p>
    <w:p w14:paraId="0B19C885" w14:textId="77777777" w:rsidR="0041384F" w:rsidRPr="0041384F" w:rsidRDefault="0041384F" w:rsidP="0041384F">
      <w:pPr>
        <w:pStyle w:val="ab"/>
        <w:rPr>
          <w:rFonts w:cs="Times New Roman"/>
          <w:kern w:val="0"/>
          <w:szCs w:val="24"/>
        </w:rPr>
      </w:pPr>
      <w:r w:rsidRPr="0041384F">
        <w:rPr>
          <w:rFonts w:cs="Times New Roman"/>
          <w:kern w:val="0"/>
          <w:szCs w:val="24"/>
        </w:rPr>
        <w:t>Northoff, G. (2021). Brain networks and the emergence of the self: A neurophenomenal perspective.  V. A. Diwadkar &amp; S. B. Eickhoff (</w:t>
      </w:r>
      <w:r w:rsidRPr="0041384F">
        <w:rPr>
          <w:rFonts w:cs="Times New Roman"/>
          <w:kern w:val="0"/>
          <w:szCs w:val="24"/>
        </w:rPr>
        <w:t>编</w:t>
      </w:r>
      <w:r w:rsidRPr="0041384F">
        <w:rPr>
          <w:rFonts w:cs="Times New Roman"/>
          <w:kern w:val="0"/>
          <w:szCs w:val="24"/>
        </w:rPr>
        <w:t xml:space="preserve">), </w:t>
      </w:r>
      <w:r w:rsidRPr="0041384F">
        <w:rPr>
          <w:rFonts w:cs="Times New Roman"/>
          <w:i/>
          <w:iCs/>
          <w:kern w:val="0"/>
          <w:szCs w:val="24"/>
        </w:rPr>
        <w:t>Brain network dysfunction in neuropsychiatric illness: Methods, applications, and implications</w:t>
      </w:r>
      <w:r w:rsidRPr="0041384F">
        <w:rPr>
          <w:rFonts w:cs="Times New Roman"/>
          <w:kern w:val="0"/>
          <w:szCs w:val="24"/>
        </w:rPr>
        <w:t xml:space="preserve"> (page 433–453). Springer International Publishing. https://doi.org/10.1007/978-3-030-59797-9_21</w:t>
      </w:r>
    </w:p>
    <w:p w14:paraId="772E55C7" w14:textId="77777777" w:rsidR="0041384F" w:rsidRPr="0009611C" w:rsidRDefault="0041384F" w:rsidP="0041384F">
      <w:pPr>
        <w:pStyle w:val="ab"/>
        <w:rPr>
          <w:rFonts w:cs="Times New Roman"/>
          <w:kern w:val="0"/>
          <w:szCs w:val="24"/>
          <w:lang w:val="de-DE"/>
        </w:rPr>
      </w:pPr>
      <w:r w:rsidRPr="0009611C">
        <w:rPr>
          <w:rFonts w:cs="Times New Roman"/>
          <w:kern w:val="0"/>
          <w:szCs w:val="24"/>
          <w:lang w:val="de-DE"/>
        </w:rPr>
        <w:t xml:space="preserve">Northoff, G., Heinzel, A., de Greck, M., Bermpohl, F., Dobrowolny, H., &amp; Panksepp, J. (2006). </w:t>
      </w:r>
      <w:r w:rsidRPr="0041384F">
        <w:rPr>
          <w:rFonts w:cs="Times New Roman"/>
          <w:kern w:val="0"/>
          <w:szCs w:val="24"/>
        </w:rPr>
        <w:t xml:space="preserve">Self-referential processing in our brain—A meta-analysis of imaging studies on the self. </w:t>
      </w:r>
      <w:r w:rsidRPr="0009611C">
        <w:rPr>
          <w:rFonts w:cs="Times New Roman"/>
          <w:i/>
          <w:iCs/>
          <w:kern w:val="0"/>
          <w:szCs w:val="24"/>
          <w:lang w:val="de-DE"/>
        </w:rPr>
        <w:t>NeuroImage</w:t>
      </w:r>
      <w:r w:rsidRPr="0009611C">
        <w:rPr>
          <w:rFonts w:cs="Times New Roman"/>
          <w:kern w:val="0"/>
          <w:szCs w:val="24"/>
          <w:lang w:val="de-DE"/>
        </w:rPr>
        <w:t xml:space="preserve">, </w:t>
      </w:r>
      <w:r w:rsidRPr="0009611C">
        <w:rPr>
          <w:rFonts w:cs="Times New Roman"/>
          <w:i/>
          <w:iCs/>
          <w:kern w:val="0"/>
          <w:szCs w:val="24"/>
          <w:lang w:val="de-DE"/>
        </w:rPr>
        <w:t>31</w:t>
      </w:r>
      <w:r w:rsidRPr="0009611C">
        <w:rPr>
          <w:rFonts w:cs="Times New Roman"/>
          <w:kern w:val="0"/>
          <w:szCs w:val="24"/>
          <w:lang w:val="de-DE"/>
        </w:rPr>
        <w:t>(1), 440–457. https://doi.org/10.1016/j.neuroimage.2005.12.002</w:t>
      </w:r>
    </w:p>
    <w:p w14:paraId="479DADBA" w14:textId="77777777" w:rsidR="0041384F" w:rsidRPr="0041384F" w:rsidRDefault="0041384F" w:rsidP="0041384F">
      <w:pPr>
        <w:pStyle w:val="ab"/>
        <w:rPr>
          <w:rFonts w:cs="Times New Roman"/>
          <w:kern w:val="0"/>
          <w:szCs w:val="24"/>
        </w:rPr>
      </w:pPr>
      <w:r w:rsidRPr="0009611C">
        <w:rPr>
          <w:rFonts w:cs="Times New Roman"/>
          <w:kern w:val="0"/>
          <w:szCs w:val="24"/>
          <w:lang w:val="de-DE"/>
        </w:rPr>
        <w:t xml:space="preserve">Padmanabhan, A., Lynch, C. J., Schaer, M., &amp; Menon, V. (2017). </w:t>
      </w:r>
      <w:r w:rsidRPr="0041384F">
        <w:rPr>
          <w:rFonts w:cs="Times New Roman"/>
          <w:kern w:val="0"/>
          <w:szCs w:val="24"/>
        </w:rPr>
        <w:t xml:space="preserve">The Default Mode Network in Autism. </w:t>
      </w:r>
      <w:r w:rsidRPr="0041384F">
        <w:rPr>
          <w:rFonts w:cs="Times New Roman"/>
          <w:i/>
          <w:iCs/>
          <w:kern w:val="0"/>
          <w:szCs w:val="24"/>
        </w:rPr>
        <w:t>Biological Psychiatry: Cognitive Neuroscience and Neuroimaging</w:t>
      </w:r>
      <w:r w:rsidRPr="0041384F">
        <w:rPr>
          <w:rFonts w:cs="Times New Roman"/>
          <w:kern w:val="0"/>
          <w:szCs w:val="24"/>
        </w:rPr>
        <w:t xml:space="preserve">, </w:t>
      </w:r>
      <w:r w:rsidRPr="0041384F">
        <w:rPr>
          <w:rFonts w:cs="Times New Roman"/>
          <w:i/>
          <w:iCs/>
          <w:kern w:val="0"/>
          <w:szCs w:val="24"/>
        </w:rPr>
        <w:t>2</w:t>
      </w:r>
      <w:r w:rsidRPr="0041384F">
        <w:rPr>
          <w:rFonts w:cs="Times New Roman"/>
          <w:kern w:val="0"/>
          <w:szCs w:val="24"/>
        </w:rPr>
        <w:t>(6), 476–486. https://doi.org/10.1016/j.bpsc.2017.04.004</w:t>
      </w:r>
    </w:p>
    <w:p w14:paraId="071E8AEC" w14:textId="77777777" w:rsidR="0041384F" w:rsidRPr="0041384F" w:rsidRDefault="0041384F" w:rsidP="0041384F">
      <w:pPr>
        <w:pStyle w:val="ab"/>
        <w:rPr>
          <w:rFonts w:cs="Times New Roman"/>
          <w:kern w:val="0"/>
          <w:szCs w:val="24"/>
        </w:rPr>
      </w:pPr>
      <w:r w:rsidRPr="0041384F">
        <w:rPr>
          <w:rFonts w:cs="Times New Roman"/>
          <w:kern w:val="0"/>
          <w:szCs w:val="24"/>
        </w:rP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r w:rsidRPr="0041384F">
        <w:rPr>
          <w:rFonts w:cs="Times New Roman"/>
          <w:i/>
          <w:iCs/>
          <w:kern w:val="0"/>
          <w:szCs w:val="24"/>
        </w:rPr>
        <w:t>BMJ</w:t>
      </w:r>
      <w:r w:rsidRPr="0041384F">
        <w:rPr>
          <w:rFonts w:cs="Times New Roman"/>
          <w:kern w:val="0"/>
          <w:szCs w:val="24"/>
        </w:rPr>
        <w:t>, n71. https://doi.org/10.1136/bmj.n71</w:t>
      </w:r>
    </w:p>
    <w:p w14:paraId="39C424C0" w14:textId="77777777" w:rsidR="0041384F" w:rsidRPr="0009611C" w:rsidRDefault="0041384F" w:rsidP="0041384F">
      <w:pPr>
        <w:pStyle w:val="ab"/>
        <w:rPr>
          <w:rFonts w:cs="Times New Roman"/>
          <w:kern w:val="0"/>
          <w:szCs w:val="24"/>
          <w:lang w:val="de-DE"/>
        </w:rPr>
      </w:pPr>
      <w:r w:rsidRPr="0041384F">
        <w:rPr>
          <w:rFonts w:cs="Times New Roman"/>
          <w:kern w:val="0"/>
          <w:szCs w:val="24"/>
        </w:rPr>
        <w:t xml:space="preserve">Qin, P., &amp; Northoff, G. (2011). How is our self related to midline regions and the default-mode network? </w:t>
      </w:r>
      <w:r w:rsidRPr="0009611C">
        <w:rPr>
          <w:rFonts w:cs="Times New Roman"/>
          <w:i/>
          <w:iCs/>
          <w:kern w:val="0"/>
          <w:szCs w:val="24"/>
          <w:lang w:val="de-DE"/>
        </w:rPr>
        <w:t>NeuroImage</w:t>
      </w:r>
      <w:r w:rsidRPr="0009611C">
        <w:rPr>
          <w:rFonts w:cs="Times New Roman"/>
          <w:kern w:val="0"/>
          <w:szCs w:val="24"/>
          <w:lang w:val="de-DE"/>
        </w:rPr>
        <w:t xml:space="preserve">, </w:t>
      </w:r>
      <w:r w:rsidRPr="0009611C">
        <w:rPr>
          <w:rFonts w:cs="Times New Roman"/>
          <w:i/>
          <w:iCs/>
          <w:kern w:val="0"/>
          <w:szCs w:val="24"/>
          <w:lang w:val="de-DE"/>
        </w:rPr>
        <w:t>57</w:t>
      </w:r>
      <w:r w:rsidRPr="0009611C">
        <w:rPr>
          <w:rFonts w:cs="Times New Roman"/>
          <w:kern w:val="0"/>
          <w:szCs w:val="24"/>
          <w:lang w:val="de-DE"/>
        </w:rPr>
        <w:t xml:space="preserve">(3), 1221–1233. </w:t>
      </w:r>
      <w:r w:rsidRPr="0009611C">
        <w:rPr>
          <w:rFonts w:cs="Times New Roman"/>
          <w:kern w:val="0"/>
          <w:szCs w:val="24"/>
          <w:lang w:val="de-DE"/>
        </w:rPr>
        <w:lastRenderedPageBreak/>
        <w:t>https://doi.org/10.1016/j.neuroimage.2011.05.028</w:t>
      </w:r>
    </w:p>
    <w:p w14:paraId="34C2A940" w14:textId="77777777" w:rsidR="0041384F" w:rsidRPr="0041384F" w:rsidRDefault="0041384F" w:rsidP="0041384F">
      <w:pPr>
        <w:pStyle w:val="ab"/>
        <w:rPr>
          <w:rFonts w:cs="Times New Roman"/>
          <w:kern w:val="0"/>
          <w:szCs w:val="24"/>
        </w:rPr>
      </w:pPr>
      <w:r w:rsidRPr="0009611C">
        <w:rPr>
          <w:rFonts w:cs="Times New Roman"/>
          <w:kern w:val="0"/>
          <w:szCs w:val="24"/>
          <w:lang w:val="de-DE"/>
        </w:rPr>
        <w:t xml:space="preserve">Rogers, T. B., Kuiper, N. A., &amp; Kirker, W. S. (1977). </w:t>
      </w:r>
      <w:r w:rsidRPr="0041384F">
        <w:rPr>
          <w:rFonts w:cs="Times New Roman"/>
          <w:kern w:val="0"/>
          <w:szCs w:val="24"/>
        </w:rPr>
        <w:t xml:space="preserve">Self-reference and the encoding of personal information. </w:t>
      </w:r>
      <w:r w:rsidRPr="0041384F">
        <w:rPr>
          <w:rFonts w:cs="Times New Roman"/>
          <w:i/>
          <w:iCs/>
          <w:kern w:val="0"/>
          <w:szCs w:val="24"/>
        </w:rPr>
        <w:t>Journal of Personality and Social Psychology</w:t>
      </w:r>
      <w:r w:rsidRPr="0041384F">
        <w:rPr>
          <w:rFonts w:cs="Times New Roman"/>
          <w:kern w:val="0"/>
          <w:szCs w:val="24"/>
        </w:rPr>
        <w:t xml:space="preserve">, </w:t>
      </w:r>
      <w:r w:rsidRPr="0041384F">
        <w:rPr>
          <w:rFonts w:cs="Times New Roman"/>
          <w:i/>
          <w:iCs/>
          <w:kern w:val="0"/>
          <w:szCs w:val="24"/>
        </w:rPr>
        <w:t>35</w:t>
      </w:r>
      <w:r w:rsidRPr="0041384F">
        <w:rPr>
          <w:rFonts w:cs="Times New Roman"/>
          <w:kern w:val="0"/>
          <w:szCs w:val="24"/>
        </w:rPr>
        <w:t>(9), 677–688. https://doi.org/10.1037/0022-3514.35.9.677</w:t>
      </w:r>
    </w:p>
    <w:p w14:paraId="2AE3CB60" w14:textId="77777777" w:rsidR="0041384F" w:rsidRPr="0041384F" w:rsidRDefault="0041384F" w:rsidP="0041384F">
      <w:pPr>
        <w:pStyle w:val="ab"/>
        <w:rPr>
          <w:rFonts w:cs="Times New Roman"/>
          <w:kern w:val="0"/>
          <w:szCs w:val="24"/>
        </w:rPr>
      </w:pPr>
      <w:r w:rsidRPr="0041384F">
        <w:rPr>
          <w:rFonts w:cs="Times New Roman"/>
          <w:kern w:val="0"/>
          <w:szCs w:val="24"/>
        </w:rPr>
        <w:t xml:space="preserve">Schwarzer, G. &amp; others. (2007). meta: An R package for meta-analysis. </w:t>
      </w:r>
      <w:r w:rsidRPr="0041384F">
        <w:rPr>
          <w:rFonts w:cs="Times New Roman"/>
          <w:i/>
          <w:iCs/>
          <w:kern w:val="0"/>
          <w:szCs w:val="24"/>
        </w:rPr>
        <w:t>R news</w:t>
      </w:r>
      <w:r w:rsidRPr="0041384F">
        <w:rPr>
          <w:rFonts w:cs="Times New Roman"/>
          <w:kern w:val="0"/>
          <w:szCs w:val="24"/>
        </w:rPr>
        <w:t xml:space="preserve">, </w:t>
      </w:r>
      <w:r w:rsidRPr="0041384F">
        <w:rPr>
          <w:rFonts w:cs="Times New Roman"/>
          <w:i/>
          <w:iCs/>
          <w:kern w:val="0"/>
          <w:szCs w:val="24"/>
        </w:rPr>
        <w:t>7</w:t>
      </w:r>
      <w:r w:rsidRPr="0041384F">
        <w:rPr>
          <w:rFonts w:cs="Times New Roman"/>
          <w:kern w:val="0"/>
          <w:szCs w:val="24"/>
        </w:rPr>
        <w:t>(3), 40–45.</w:t>
      </w:r>
    </w:p>
    <w:p w14:paraId="7FFDF484" w14:textId="77777777" w:rsidR="0041384F" w:rsidRPr="0041384F" w:rsidRDefault="0041384F" w:rsidP="0041384F">
      <w:pPr>
        <w:pStyle w:val="ab"/>
        <w:rPr>
          <w:rFonts w:cs="Times New Roman"/>
          <w:kern w:val="0"/>
          <w:szCs w:val="24"/>
        </w:rPr>
      </w:pPr>
      <w:r w:rsidRPr="0041384F">
        <w:rPr>
          <w:rFonts w:cs="Times New Roman"/>
          <w:kern w:val="0"/>
          <w:szCs w:val="24"/>
        </w:rPr>
        <w:t xml:space="preserve">Sheline, Y. I., Barch, D. M., Price, J. L., Rundle, M. M., Vaishnavi, S. N., Snyder, A. Z., Mintun, M. A., Wang, S., Coalson, R. S., &amp; Raichle, M. E. (2009). The default mode network and self-referential processes in depression. </w:t>
      </w:r>
      <w:r w:rsidRPr="0041384F">
        <w:rPr>
          <w:rFonts w:cs="Times New Roman"/>
          <w:i/>
          <w:iCs/>
          <w:kern w:val="0"/>
          <w:szCs w:val="24"/>
        </w:rPr>
        <w:t>Proceedings of the National Academy of Sciences</w:t>
      </w:r>
      <w:r w:rsidRPr="0041384F">
        <w:rPr>
          <w:rFonts w:cs="Times New Roman"/>
          <w:kern w:val="0"/>
          <w:szCs w:val="24"/>
        </w:rPr>
        <w:t xml:space="preserve">, </w:t>
      </w:r>
      <w:r w:rsidRPr="0041384F">
        <w:rPr>
          <w:rFonts w:cs="Times New Roman"/>
          <w:i/>
          <w:iCs/>
          <w:kern w:val="0"/>
          <w:szCs w:val="24"/>
        </w:rPr>
        <w:t>106</w:t>
      </w:r>
      <w:r w:rsidRPr="0041384F">
        <w:rPr>
          <w:rFonts w:cs="Times New Roman"/>
          <w:kern w:val="0"/>
          <w:szCs w:val="24"/>
        </w:rPr>
        <w:t>(6), 1942–1947. https://doi.org/10.1073/pnas.0812686106</w:t>
      </w:r>
    </w:p>
    <w:p w14:paraId="4C9A7991" w14:textId="77777777" w:rsidR="0041384F" w:rsidRPr="0041384F" w:rsidRDefault="0041384F" w:rsidP="0041384F">
      <w:pPr>
        <w:pStyle w:val="ab"/>
        <w:rPr>
          <w:rFonts w:cs="Times New Roman"/>
          <w:kern w:val="0"/>
          <w:szCs w:val="24"/>
        </w:rPr>
      </w:pPr>
      <w:r w:rsidRPr="0009611C">
        <w:rPr>
          <w:rFonts w:cs="Times New Roman"/>
          <w:kern w:val="0"/>
          <w:szCs w:val="24"/>
          <w:lang w:val="de-DE"/>
        </w:rPr>
        <w:t xml:space="preserve">Turkeltaub, P. E., Eickhoff, S. B., Laird, A. R., Fox, M., Wiener, M., &amp; Fox, P. (2012). </w:t>
      </w:r>
      <w:r w:rsidRPr="0041384F">
        <w:rPr>
          <w:rFonts w:cs="Times New Roman"/>
          <w:kern w:val="0"/>
          <w:szCs w:val="24"/>
        </w:rPr>
        <w:t xml:space="preserve">Minimizing within-experiment and within-group effects in Activation Likelihood Estimation meta-analyses. </w:t>
      </w:r>
      <w:r w:rsidRPr="0041384F">
        <w:rPr>
          <w:rFonts w:cs="Times New Roman"/>
          <w:i/>
          <w:iCs/>
          <w:kern w:val="0"/>
          <w:szCs w:val="24"/>
        </w:rPr>
        <w:t>Human Brain Mapping</w:t>
      </w:r>
      <w:r w:rsidRPr="0041384F">
        <w:rPr>
          <w:rFonts w:cs="Times New Roman"/>
          <w:kern w:val="0"/>
          <w:szCs w:val="24"/>
        </w:rPr>
        <w:t xml:space="preserve">, </w:t>
      </w:r>
      <w:r w:rsidRPr="0041384F">
        <w:rPr>
          <w:rFonts w:cs="Times New Roman"/>
          <w:i/>
          <w:iCs/>
          <w:kern w:val="0"/>
          <w:szCs w:val="24"/>
        </w:rPr>
        <w:t>33</w:t>
      </w:r>
      <w:r w:rsidRPr="0041384F">
        <w:rPr>
          <w:rFonts w:cs="Times New Roman"/>
          <w:kern w:val="0"/>
          <w:szCs w:val="24"/>
        </w:rPr>
        <w:t>(1), 1–13. https://doi.org/10.1002/hbm.21186</w:t>
      </w:r>
    </w:p>
    <w:p w14:paraId="5D369534" w14:textId="77777777" w:rsidR="0041384F" w:rsidRPr="0041384F" w:rsidRDefault="0041384F" w:rsidP="0041384F">
      <w:pPr>
        <w:pStyle w:val="ab"/>
        <w:rPr>
          <w:rFonts w:cs="Times New Roman"/>
          <w:kern w:val="0"/>
          <w:szCs w:val="24"/>
        </w:rPr>
      </w:pPr>
      <w:r w:rsidRPr="0041384F">
        <w:rPr>
          <w:rFonts w:cs="Times New Roman"/>
          <w:kern w:val="0"/>
          <w:szCs w:val="24"/>
        </w:rPr>
        <w:t xml:space="preserve">van der Meer, L., Costafreda, S., Aleman, A., &amp; David, A. S. (2010). Self-reflection and the brain: A theoretical review and meta-analysis of neuroimaging studies with implications for schizophrenia.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34</w:t>
      </w:r>
      <w:r w:rsidRPr="0041384F">
        <w:rPr>
          <w:rFonts w:cs="Times New Roman"/>
          <w:kern w:val="0"/>
          <w:szCs w:val="24"/>
        </w:rPr>
        <w:t>(6), 935–946. https://doi.org/10.1016/j.neubiorev.2009.12.004</w:t>
      </w:r>
    </w:p>
    <w:p w14:paraId="1206CA74" w14:textId="77777777" w:rsidR="0041384F" w:rsidRPr="0041384F" w:rsidRDefault="0041384F" w:rsidP="0041384F">
      <w:pPr>
        <w:pStyle w:val="ab"/>
        <w:rPr>
          <w:rFonts w:cs="Times New Roman"/>
          <w:kern w:val="0"/>
          <w:szCs w:val="24"/>
        </w:rPr>
      </w:pPr>
      <w:r w:rsidRPr="0041384F">
        <w:rPr>
          <w:rFonts w:cs="Times New Roman"/>
          <w:kern w:val="0"/>
          <w:szCs w:val="24"/>
        </w:rPr>
        <w:t xml:space="preserve">Yarkoni, T., Poldrack, R. A., Nichols, T. E., Van Essen, D. C., &amp; Wager, T. D. (2011). Large-scale automated synthesis of human functional neuroimaging data. </w:t>
      </w:r>
      <w:r w:rsidRPr="0041384F">
        <w:rPr>
          <w:rFonts w:cs="Times New Roman"/>
          <w:i/>
          <w:iCs/>
          <w:kern w:val="0"/>
          <w:szCs w:val="24"/>
        </w:rPr>
        <w:t>Nature Methods</w:t>
      </w:r>
      <w:r w:rsidRPr="0041384F">
        <w:rPr>
          <w:rFonts w:cs="Times New Roman"/>
          <w:kern w:val="0"/>
          <w:szCs w:val="24"/>
        </w:rPr>
        <w:t xml:space="preserve">, </w:t>
      </w:r>
      <w:r w:rsidRPr="0041384F">
        <w:rPr>
          <w:rFonts w:cs="Times New Roman"/>
          <w:i/>
          <w:iCs/>
          <w:kern w:val="0"/>
          <w:szCs w:val="24"/>
        </w:rPr>
        <w:t>8</w:t>
      </w:r>
      <w:r w:rsidRPr="0041384F">
        <w:rPr>
          <w:rFonts w:cs="Times New Roman"/>
          <w:kern w:val="0"/>
          <w:szCs w:val="24"/>
        </w:rPr>
        <w:t>(8), 665–670. https://doi.org/10.1038/nmeth.1635</w:t>
      </w:r>
    </w:p>
    <w:p w14:paraId="29918076" w14:textId="77777777" w:rsidR="0041384F" w:rsidRPr="0041384F" w:rsidRDefault="0041384F" w:rsidP="0041384F">
      <w:pPr>
        <w:pStyle w:val="ab"/>
        <w:rPr>
          <w:rFonts w:cs="Times New Roman"/>
          <w:kern w:val="0"/>
          <w:szCs w:val="24"/>
        </w:rPr>
      </w:pPr>
      <w:r w:rsidRPr="0041384F">
        <w:rPr>
          <w:rFonts w:cs="Times New Roman"/>
          <w:kern w:val="0"/>
          <w:szCs w:val="24"/>
        </w:rPr>
        <w:t xml:space="preserve">Zhou, H.-X., Chen, X., Shen, Y.-Q., Li, L., Chen, N.-X., Zhu, Z.-C., Castellanos, F. X., &amp; Yan, C.-G. (2020). Rumination and the default mode network: Meta-analysis of brain imaging studies and implications for depression. </w:t>
      </w:r>
      <w:r w:rsidRPr="0041384F">
        <w:rPr>
          <w:rFonts w:cs="Times New Roman"/>
          <w:i/>
          <w:iCs/>
          <w:kern w:val="0"/>
          <w:szCs w:val="24"/>
        </w:rPr>
        <w:t>NeuroImage</w:t>
      </w:r>
      <w:r w:rsidRPr="0041384F">
        <w:rPr>
          <w:rFonts w:cs="Times New Roman"/>
          <w:kern w:val="0"/>
          <w:szCs w:val="24"/>
        </w:rPr>
        <w:t xml:space="preserve">, </w:t>
      </w:r>
      <w:r w:rsidRPr="0041384F">
        <w:rPr>
          <w:rFonts w:cs="Times New Roman"/>
          <w:i/>
          <w:iCs/>
          <w:kern w:val="0"/>
          <w:szCs w:val="24"/>
        </w:rPr>
        <w:t>206</w:t>
      </w:r>
      <w:r w:rsidRPr="0041384F">
        <w:rPr>
          <w:rFonts w:cs="Times New Roman"/>
          <w:kern w:val="0"/>
          <w:szCs w:val="24"/>
        </w:rPr>
        <w:t xml:space="preserve">, 116287. </w:t>
      </w:r>
      <w:r w:rsidRPr="0041384F">
        <w:rPr>
          <w:rFonts w:cs="Times New Roman"/>
          <w:kern w:val="0"/>
          <w:szCs w:val="24"/>
        </w:rPr>
        <w:lastRenderedPageBreak/>
        <w:t>https://doi.org/10.1016/j.neuroimage.2019.116287</w:t>
      </w:r>
    </w:p>
    <w:p w14:paraId="35007FDB" w14:textId="4FDEF99D" w:rsidR="00A83847" w:rsidRDefault="00F15A7D" w:rsidP="005740E7">
      <w:pPr>
        <w:keepNext/>
        <w:keepLines/>
        <w:spacing w:beforeLines="50" w:before="156" w:afterLines="50" w:after="156"/>
        <w:ind w:left="482" w:rightChars="100" w:right="210" w:hangingChars="200" w:hanging="482"/>
        <w:outlineLvl w:val="1"/>
        <w:rPr>
          <w:rFonts w:cs="Times New Roman"/>
          <w:b/>
          <w:bCs/>
          <w:sz w:val="28"/>
          <w:szCs w:val="28"/>
        </w:rPr>
      </w:pPr>
      <w:r>
        <w:rPr>
          <w:rFonts w:cs="Times New Roman"/>
          <w:b/>
          <w:bCs/>
          <w:sz w:val="24"/>
          <w:szCs w:val="24"/>
        </w:rPr>
        <w:lastRenderedPageBreak/>
        <w:fldChar w:fldCharType="end"/>
      </w:r>
      <w:r w:rsidR="00E21C61" w:rsidRPr="00E21C61">
        <w:rPr>
          <w:rFonts w:cs="Times New Roman" w:hint="eastAsia"/>
          <w:b/>
          <w:bCs/>
          <w:sz w:val="28"/>
          <w:szCs w:val="28"/>
        </w:rPr>
        <w:t>论文引用格式</w:t>
      </w:r>
    </w:p>
    <w:p w14:paraId="2D751A6E" w14:textId="77777777" w:rsidR="00002A94" w:rsidRDefault="00002A94" w:rsidP="005740E7">
      <w:pPr>
        <w:keepNext/>
        <w:keepLines/>
        <w:spacing w:beforeLines="50" w:before="156" w:afterLines="50" w:after="156"/>
        <w:ind w:left="562" w:rightChars="100" w:right="210" w:hangingChars="200" w:hanging="562"/>
        <w:outlineLvl w:val="1"/>
        <w:rPr>
          <w:rFonts w:cs="Times New Roman"/>
          <w:b/>
          <w:bCs/>
          <w:sz w:val="28"/>
          <w:szCs w:val="28"/>
        </w:rPr>
      </w:pPr>
    </w:p>
    <w:p w14:paraId="5D7DD4B9" w14:textId="77777777" w:rsidR="008A3FF7" w:rsidRDefault="008A3FF7">
      <w:pPr>
        <w:keepNext/>
        <w:keepLines/>
        <w:spacing w:beforeLines="50" w:before="156" w:afterLines="50" w:after="156"/>
        <w:ind w:rightChars="100" w:right="210" w:firstLine="562"/>
        <w:outlineLvl w:val="1"/>
        <w:rPr>
          <w:rFonts w:cs="Times New Roman"/>
          <w:b/>
          <w:bCs/>
          <w:sz w:val="28"/>
          <w:szCs w:val="28"/>
        </w:rPr>
      </w:pPr>
    </w:p>
    <w:p w14:paraId="5C13286A" w14:textId="51E20506" w:rsidR="00F644B9" w:rsidRPr="00F644B9" w:rsidRDefault="00F644B9" w:rsidP="003E612D">
      <w:pPr>
        <w:keepNext/>
        <w:keepLines/>
        <w:spacing w:beforeLines="50" w:before="156" w:afterLines="50" w:after="156"/>
        <w:ind w:rightChars="100" w:right="210" w:firstLine="561"/>
        <w:jc w:val="center"/>
        <w:outlineLvl w:val="1"/>
        <w:rPr>
          <w:rFonts w:cs="Times New Roman"/>
          <w:b/>
          <w:bCs/>
          <w:sz w:val="32"/>
          <w:szCs w:val="32"/>
        </w:rPr>
      </w:pPr>
      <w:r w:rsidRPr="00F644B9">
        <w:rPr>
          <w:rFonts w:cs="Times New Roman"/>
          <w:b/>
          <w:bCs/>
          <w:sz w:val="32"/>
          <w:szCs w:val="32"/>
        </w:rPr>
        <w:t xml:space="preserve">What </w:t>
      </w:r>
      <w:r w:rsidR="00782EAF">
        <w:rPr>
          <w:rFonts w:cs="Times New Roman"/>
          <w:b/>
          <w:bCs/>
          <w:sz w:val="32"/>
          <w:szCs w:val="32"/>
        </w:rPr>
        <w:t xml:space="preserve">are </w:t>
      </w:r>
      <w:r w:rsidRPr="00F644B9">
        <w:rPr>
          <w:rFonts w:cs="Times New Roman"/>
          <w:b/>
          <w:bCs/>
          <w:sz w:val="32"/>
          <w:szCs w:val="32"/>
        </w:rPr>
        <w:t>we talk</w:t>
      </w:r>
      <w:r w:rsidR="00782EAF">
        <w:rPr>
          <w:rFonts w:cs="Times New Roman"/>
          <w:b/>
          <w:bCs/>
          <w:sz w:val="32"/>
          <w:szCs w:val="32"/>
        </w:rPr>
        <w:t>ing</w:t>
      </w:r>
      <w:r w:rsidRPr="00F644B9">
        <w:rPr>
          <w:rFonts w:cs="Times New Roman"/>
          <w:b/>
          <w:bCs/>
          <w:sz w:val="32"/>
          <w:szCs w:val="32"/>
        </w:rPr>
        <w:t xml:space="preserve"> about when we talk about "self-reference": </w:t>
      </w:r>
      <w:r w:rsidR="00782EAF">
        <w:rPr>
          <w:rFonts w:cs="Times New Roman"/>
          <w:b/>
          <w:bCs/>
          <w:sz w:val="32"/>
          <w:szCs w:val="32"/>
        </w:rPr>
        <w:t>A</w:t>
      </w:r>
      <w:r w:rsidR="00782EAF" w:rsidRPr="00F644B9">
        <w:rPr>
          <w:rFonts w:cs="Times New Roman"/>
          <w:b/>
          <w:bCs/>
          <w:sz w:val="32"/>
          <w:szCs w:val="32"/>
        </w:rPr>
        <w:t xml:space="preserve"> </w:t>
      </w:r>
      <w:r w:rsidRPr="00F644B9">
        <w:rPr>
          <w:rFonts w:cs="Times New Roman"/>
          <w:b/>
          <w:bCs/>
          <w:sz w:val="32"/>
          <w:szCs w:val="32"/>
        </w:rPr>
        <w:t>cognitive ontology database</w:t>
      </w:r>
      <w:r w:rsidR="00782EAF">
        <w:rPr>
          <w:rFonts w:cs="Times New Roman"/>
          <w:b/>
          <w:bCs/>
          <w:sz w:val="32"/>
          <w:szCs w:val="32"/>
        </w:rPr>
        <w:t xml:space="preserve"> of fMRI-based self-reference </w:t>
      </w:r>
      <w:proofErr w:type="gramStart"/>
      <w:r w:rsidR="00782EAF">
        <w:rPr>
          <w:rFonts w:cs="Times New Roman"/>
          <w:b/>
          <w:bCs/>
          <w:sz w:val="32"/>
          <w:szCs w:val="32"/>
        </w:rPr>
        <w:t>studies</w:t>
      </w:r>
      <w:proofErr w:type="gramEnd"/>
    </w:p>
    <w:p w14:paraId="74FB9508" w14:textId="106B00BA" w:rsidR="00E21C61" w:rsidRDefault="00370F5A" w:rsidP="001D409B">
      <w:pPr>
        <w:keepNext/>
        <w:keepLines/>
        <w:spacing w:beforeLines="50" w:before="156" w:afterLines="50" w:after="156"/>
        <w:ind w:rightChars="100" w:right="210" w:firstLine="562"/>
        <w:jc w:val="center"/>
        <w:outlineLvl w:val="1"/>
        <w:rPr>
          <w:rFonts w:cs="Times New Roman"/>
          <w:b/>
          <w:bCs/>
          <w:sz w:val="24"/>
          <w:szCs w:val="24"/>
          <w:vertAlign w:val="superscript"/>
        </w:rPr>
      </w:pPr>
      <w:r w:rsidRPr="001D409B">
        <w:rPr>
          <w:rFonts w:cs="Times New Roman" w:hint="eastAsia"/>
          <w:b/>
          <w:bCs/>
          <w:sz w:val="24"/>
          <w:szCs w:val="24"/>
        </w:rPr>
        <w:t>Sun</w:t>
      </w:r>
      <w:r w:rsidRPr="001D409B">
        <w:rPr>
          <w:rFonts w:cs="Times New Roman"/>
          <w:b/>
          <w:bCs/>
          <w:sz w:val="24"/>
          <w:szCs w:val="24"/>
        </w:rPr>
        <w:t xml:space="preserve"> Shuting</w:t>
      </w:r>
      <w:r w:rsidR="00360D63" w:rsidRPr="001D409B">
        <w:rPr>
          <w:rFonts w:cs="Times New Roman"/>
          <w:b/>
          <w:bCs/>
          <w:sz w:val="24"/>
          <w:szCs w:val="24"/>
          <w:vertAlign w:val="superscript"/>
        </w:rPr>
        <w:t>1</w:t>
      </w:r>
      <w:r w:rsidRPr="001D409B">
        <w:rPr>
          <w:rFonts w:cs="Times New Roman"/>
          <w:b/>
          <w:bCs/>
          <w:sz w:val="24"/>
          <w:szCs w:val="24"/>
        </w:rPr>
        <w:t xml:space="preserve">, </w:t>
      </w:r>
      <w:r w:rsidR="00360D63" w:rsidRPr="001D409B">
        <w:rPr>
          <w:rFonts w:cs="Times New Roman"/>
          <w:b/>
          <w:bCs/>
          <w:sz w:val="24"/>
          <w:szCs w:val="24"/>
        </w:rPr>
        <w:t>Wang Nan</w:t>
      </w:r>
      <w:r w:rsidR="00360D63" w:rsidRPr="001D409B">
        <w:rPr>
          <w:rFonts w:cs="Times New Roman"/>
          <w:b/>
          <w:bCs/>
          <w:sz w:val="24"/>
          <w:szCs w:val="24"/>
          <w:vertAlign w:val="superscript"/>
        </w:rPr>
        <w:t>2</w:t>
      </w:r>
      <w:r w:rsidR="00360D63" w:rsidRPr="001D409B">
        <w:rPr>
          <w:rFonts w:cs="Times New Roman"/>
          <w:b/>
          <w:bCs/>
          <w:sz w:val="24"/>
          <w:szCs w:val="24"/>
        </w:rPr>
        <w:t>, Wen Jiahui</w:t>
      </w:r>
      <w:r w:rsidR="001D409B" w:rsidRPr="001D409B">
        <w:rPr>
          <w:rFonts w:cs="Times New Roman"/>
          <w:b/>
          <w:bCs/>
          <w:sz w:val="24"/>
          <w:szCs w:val="24"/>
          <w:vertAlign w:val="superscript"/>
        </w:rPr>
        <w:t>1</w:t>
      </w:r>
      <w:r w:rsidR="00360D63" w:rsidRPr="001D409B">
        <w:rPr>
          <w:rFonts w:cs="Times New Roman"/>
          <w:b/>
          <w:bCs/>
          <w:sz w:val="24"/>
          <w:szCs w:val="24"/>
        </w:rPr>
        <w:t>, Hu Chuanpeng</w:t>
      </w:r>
      <w:r w:rsidR="001D409B" w:rsidRPr="001D409B">
        <w:rPr>
          <w:rFonts w:cs="Times New Roman"/>
          <w:b/>
          <w:bCs/>
          <w:sz w:val="24"/>
          <w:szCs w:val="24"/>
          <w:vertAlign w:val="superscript"/>
        </w:rPr>
        <w:t>1*</w:t>
      </w:r>
    </w:p>
    <w:p w14:paraId="7407AC25" w14:textId="5735FFCD" w:rsidR="00C564BD" w:rsidRDefault="00B251C1"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Department of Psychology</w:t>
      </w:r>
      <w:r w:rsidR="00C564BD" w:rsidRPr="0002714B">
        <w:rPr>
          <w:rFonts w:cs="Times New Roman" w:hint="eastAsia"/>
          <w:szCs w:val="21"/>
        </w:rPr>
        <w:t>，</w:t>
      </w:r>
      <w:r w:rsidR="00C564BD" w:rsidRPr="0002714B">
        <w:rPr>
          <w:rFonts w:cs="Times New Roman"/>
          <w:szCs w:val="21"/>
        </w:rPr>
        <w:t>Nanjing Normal University</w:t>
      </w:r>
      <w:r w:rsidRPr="0002714B">
        <w:rPr>
          <w:rFonts w:cs="Times New Roman" w:hint="eastAsia"/>
          <w:szCs w:val="21"/>
        </w:rPr>
        <w:t>，</w:t>
      </w:r>
      <w:r w:rsidR="0002714B" w:rsidRPr="0002714B">
        <w:rPr>
          <w:rFonts w:cs="Times New Roman"/>
          <w:szCs w:val="21"/>
        </w:rPr>
        <w:t>210024</w:t>
      </w:r>
      <w:r w:rsidR="0002714B">
        <w:rPr>
          <w:rFonts w:cs="Times New Roman" w:hint="eastAsia"/>
          <w:szCs w:val="21"/>
        </w:rPr>
        <w:t>,</w:t>
      </w:r>
      <w:r w:rsidR="0002714B">
        <w:rPr>
          <w:rFonts w:cs="Times New Roman"/>
          <w:szCs w:val="21"/>
        </w:rPr>
        <w:t xml:space="preserve"> China</w:t>
      </w:r>
    </w:p>
    <w:p w14:paraId="4DA34F9C" w14:textId="4BC7752B" w:rsidR="0002714B" w:rsidRDefault="0031675B"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 xml:space="preserve">Department of </w:t>
      </w:r>
      <w:r w:rsidRPr="0031675B">
        <w:rPr>
          <w:rFonts w:cs="Times New Roman"/>
          <w:szCs w:val="21"/>
        </w:rPr>
        <w:t>Foreign Language</w:t>
      </w:r>
      <w:r w:rsidR="00D81728">
        <w:rPr>
          <w:rFonts w:cs="Times New Roman"/>
          <w:szCs w:val="21"/>
        </w:rPr>
        <w:t>s and Cultures</w:t>
      </w:r>
      <w:r>
        <w:rPr>
          <w:rFonts w:cs="Times New Roman"/>
          <w:szCs w:val="21"/>
        </w:rPr>
        <w:t xml:space="preserve">, </w:t>
      </w:r>
      <w:r w:rsidRPr="0002714B">
        <w:rPr>
          <w:rFonts w:cs="Times New Roman"/>
          <w:szCs w:val="21"/>
        </w:rPr>
        <w:t>Nanjing Normal University</w:t>
      </w:r>
      <w:r w:rsidRPr="0002714B">
        <w:rPr>
          <w:rFonts w:cs="Times New Roman" w:hint="eastAsia"/>
          <w:szCs w:val="21"/>
        </w:rPr>
        <w:t>，</w:t>
      </w:r>
      <w:r w:rsidRPr="0002714B">
        <w:rPr>
          <w:rFonts w:cs="Times New Roman"/>
          <w:szCs w:val="21"/>
        </w:rPr>
        <w:t>210024</w:t>
      </w:r>
      <w:r>
        <w:rPr>
          <w:rFonts w:cs="Times New Roman" w:hint="eastAsia"/>
          <w:szCs w:val="21"/>
        </w:rPr>
        <w:t>,</w:t>
      </w:r>
      <w:r>
        <w:rPr>
          <w:rFonts w:cs="Times New Roman"/>
          <w:szCs w:val="21"/>
        </w:rPr>
        <w:t xml:space="preserve"> China</w:t>
      </w:r>
    </w:p>
    <w:p w14:paraId="3C4BCFD3" w14:textId="0E91F07D" w:rsidR="00A02A09" w:rsidRDefault="00A02A09" w:rsidP="00A02A09">
      <w:pPr>
        <w:pStyle w:val="a9"/>
        <w:keepNext/>
        <w:keepLines/>
        <w:spacing w:beforeLines="50" w:before="156" w:afterLines="50" w:after="156"/>
        <w:ind w:left="922" w:rightChars="100" w:right="210" w:firstLineChars="0" w:firstLine="0"/>
        <w:outlineLvl w:val="1"/>
        <w:rPr>
          <w:rFonts w:cs="Times New Roman"/>
          <w:szCs w:val="21"/>
        </w:rPr>
      </w:pPr>
      <w:r w:rsidRPr="00A02A09">
        <w:rPr>
          <w:rFonts w:cs="Times New Roman" w:hint="eastAsia"/>
          <w:szCs w:val="21"/>
          <w:vertAlign w:val="superscript"/>
        </w:rPr>
        <w:t>*</w:t>
      </w:r>
      <w:r>
        <w:rPr>
          <w:rFonts w:cs="Times New Roman"/>
          <w:szCs w:val="21"/>
        </w:rPr>
        <w:t>Email:</w:t>
      </w:r>
      <w:r w:rsidR="00A725B3" w:rsidRPr="00A725B3">
        <w:rPr>
          <w:rFonts w:hint="eastAsia"/>
        </w:rPr>
        <w:t xml:space="preserve"> </w:t>
      </w:r>
      <w:r w:rsidR="00A725B3" w:rsidRPr="00A725B3">
        <w:rPr>
          <w:rFonts w:cs="Times New Roman" w:hint="eastAsia"/>
          <w:szCs w:val="21"/>
        </w:rPr>
        <w:t>hu.chuan-peng@nnu.edu.cn</w:t>
      </w:r>
    </w:p>
    <w:p w14:paraId="0770392C" w14:textId="77777777" w:rsidR="00605845" w:rsidRDefault="0031675B" w:rsidP="00605845">
      <w:pPr>
        <w:pStyle w:val="a9"/>
        <w:keepNext/>
        <w:keepLines/>
        <w:spacing w:beforeLines="50" w:before="156" w:afterLines="50" w:after="156"/>
        <w:ind w:firstLine="422"/>
        <w:jc w:val="left"/>
        <w:outlineLvl w:val="1"/>
        <w:rPr>
          <w:rFonts w:cs="Times New Roman"/>
          <w:szCs w:val="21"/>
        </w:rPr>
      </w:pPr>
      <w:r w:rsidRPr="00AA442B">
        <w:rPr>
          <w:rFonts w:cs="Times New Roman" w:hint="eastAsia"/>
          <w:b/>
          <w:bCs/>
          <w:szCs w:val="21"/>
        </w:rPr>
        <w:t>A</w:t>
      </w:r>
      <w:r w:rsidRPr="00AA442B">
        <w:rPr>
          <w:rFonts w:cs="Times New Roman"/>
          <w:b/>
          <w:bCs/>
          <w:szCs w:val="21"/>
        </w:rPr>
        <w:t>bstract:</w:t>
      </w:r>
      <w:r w:rsidR="002A27DA" w:rsidRPr="002A27DA">
        <w:t xml:space="preserve"> </w:t>
      </w:r>
      <w:r w:rsidR="00605845" w:rsidRPr="002A27DA">
        <w:rPr>
          <w:rFonts w:cs="Times New Roman"/>
          <w:szCs w:val="21"/>
        </w:rPr>
        <w:t>Self-referential processing (SRP) is an important concept in cognitive psychology and cognitive neuroscience</w:t>
      </w:r>
      <w:r w:rsidR="00605845">
        <w:rPr>
          <w:rFonts w:cs="Times New Roman"/>
          <w:szCs w:val="21"/>
        </w:rPr>
        <w:t>. It</w:t>
      </w:r>
      <w:r w:rsidR="00605845" w:rsidRPr="002A27DA">
        <w:rPr>
          <w:rFonts w:cs="Times New Roman"/>
          <w:szCs w:val="21"/>
        </w:rPr>
        <w:t xml:space="preserve"> refers to the cognitive processes by which people process information that is relevant to them</w:t>
      </w:r>
      <w:r w:rsidR="00605845">
        <w:rPr>
          <w:rFonts w:cs="Times New Roman"/>
          <w:szCs w:val="21"/>
        </w:rPr>
        <w:t>selves</w:t>
      </w:r>
      <w:r w:rsidR="00605845" w:rsidRPr="002A27DA">
        <w:rPr>
          <w:rFonts w:cs="Times New Roman"/>
          <w:szCs w:val="21"/>
        </w:rPr>
        <w:t xml:space="preserve">. </w:t>
      </w:r>
      <w:r w:rsidR="00605845">
        <w:rPr>
          <w:rFonts w:cs="Times New Roman"/>
          <w:szCs w:val="21"/>
        </w:rPr>
        <w:t>A large number of fMRI studies found that self-referential processing activated the c</w:t>
      </w:r>
      <w:r w:rsidR="00605845" w:rsidRPr="002A27DA">
        <w:rPr>
          <w:rFonts w:cs="Times New Roman"/>
          <w:szCs w:val="21"/>
        </w:rPr>
        <w:t xml:space="preserve">ortical midline structures such as the ventral medial prefrontal </w:t>
      </w:r>
      <w:r w:rsidR="00605845">
        <w:rPr>
          <w:rFonts w:cs="Times New Roman"/>
          <w:szCs w:val="21"/>
        </w:rPr>
        <w:t>cortex (</w:t>
      </w:r>
      <w:proofErr w:type="spellStart"/>
      <w:r w:rsidR="00605845">
        <w:rPr>
          <w:rFonts w:cs="Times New Roman"/>
          <w:szCs w:val="21"/>
        </w:rPr>
        <w:t>vmPFC</w:t>
      </w:r>
      <w:proofErr w:type="spellEnd"/>
      <w:r w:rsidR="00605845">
        <w:rPr>
          <w:rFonts w:cs="Times New Roman"/>
          <w:szCs w:val="21"/>
        </w:rPr>
        <w:t xml:space="preserve">) </w:t>
      </w:r>
      <w:r w:rsidR="00605845" w:rsidRPr="002A27DA">
        <w:rPr>
          <w:rFonts w:cs="Times New Roman"/>
          <w:szCs w:val="21"/>
        </w:rPr>
        <w:t xml:space="preserve">and posterior cingulate gyrus </w:t>
      </w:r>
      <w:r w:rsidR="00605845">
        <w:rPr>
          <w:rFonts w:cs="Times New Roman"/>
          <w:szCs w:val="21"/>
        </w:rPr>
        <w:t>(PCC</w:t>
      </w:r>
      <w:proofErr w:type="gramStart"/>
      <w:r w:rsidR="00605845">
        <w:rPr>
          <w:rFonts w:cs="Times New Roman"/>
          <w:szCs w:val="21"/>
        </w:rPr>
        <w:t xml:space="preserve">) </w:t>
      </w:r>
      <w:r w:rsidR="00605845" w:rsidRPr="002A27DA">
        <w:rPr>
          <w:rFonts w:cs="Times New Roman"/>
          <w:szCs w:val="21"/>
        </w:rPr>
        <w:t>.</w:t>
      </w:r>
      <w:proofErr w:type="gramEnd"/>
      <w:r w:rsidR="00605845" w:rsidRPr="002A27DA" w:rsidDel="007C1E42">
        <w:rPr>
          <w:rFonts w:cs="Times New Roman"/>
          <w:szCs w:val="21"/>
        </w:rPr>
        <w:t xml:space="preserve"> </w:t>
      </w:r>
      <w:r w:rsidR="00605845">
        <w:rPr>
          <w:rFonts w:cs="Times New Roman" w:hint="eastAsia"/>
          <w:szCs w:val="21"/>
        </w:rPr>
        <w:t>S</w:t>
      </w:r>
      <w:r w:rsidR="00605845">
        <w:rPr>
          <w:rFonts w:cs="Times New Roman"/>
          <w:szCs w:val="21"/>
        </w:rPr>
        <w:t xml:space="preserve">elf-referential process is also considered as function of </w:t>
      </w:r>
      <w:r w:rsidR="00605845" w:rsidRPr="002A27DA">
        <w:rPr>
          <w:rFonts w:cs="Times New Roman"/>
          <w:szCs w:val="21"/>
        </w:rPr>
        <w:t>default network (DMN)</w:t>
      </w:r>
      <w:r w:rsidR="00605845">
        <w:rPr>
          <w:rFonts w:cs="Times New Roman"/>
          <w:szCs w:val="21"/>
        </w:rPr>
        <w:t xml:space="preserve">, a cross-diagnostic marker mental disorders, and </w:t>
      </w:r>
      <w:r w:rsidR="00605845" w:rsidRPr="002A27DA">
        <w:rPr>
          <w:rFonts w:cs="Times New Roman"/>
          <w:szCs w:val="21"/>
        </w:rPr>
        <w:t xml:space="preserve">subjective value and emotions. However, </w:t>
      </w:r>
      <w:r w:rsidR="00605845">
        <w:rPr>
          <w:rFonts w:cs="Times New Roman"/>
          <w:szCs w:val="21"/>
        </w:rPr>
        <w:t xml:space="preserve">given the variability in operationalization </w:t>
      </w:r>
      <w:r w:rsidR="00605845" w:rsidRPr="002A27DA">
        <w:rPr>
          <w:rFonts w:cs="Times New Roman"/>
          <w:szCs w:val="21"/>
        </w:rPr>
        <w:t>of self-referential processing</w:t>
      </w:r>
      <w:r w:rsidR="00605845">
        <w:rPr>
          <w:rFonts w:cs="Times New Roman"/>
          <w:szCs w:val="21"/>
        </w:rPr>
        <w:t xml:space="preserve">, </w:t>
      </w:r>
      <w:r w:rsidR="00605845" w:rsidRPr="002A27DA">
        <w:rPr>
          <w:rFonts w:cs="Times New Roman"/>
          <w:szCs w:val="21"/>
        </w:rPr>
        <w:t xml:space="preserve">what </w:t>
      </w:r>
      <w:r w:rsidR="00605845">
        <w:rPr>
          <w:rFonts w:cs="Times New Roman"/>
          <w:szCs w:val="21"/>
        </w:rPr>
        <w:t xml:space="preserve">exact </w:t>
      </w:r>
      <w:r w:rsidR="00605845" w:rsidRPr="002A27DA">
        <w:rPr>
          <w:rFonts w:cs="Times New Roman"/>
          <w:szCs w:val="21"/>
        </w:rPr>
        <w:t>cognitive process</w:t>
      </w:r>
      <w:r w:rsidR="00605845">
        <w:rPr>
          <w:rFonts w:cs="Times New Roman"/>
          <w:szCs w:val="21"/>
        </w:rPr>
        <w:t>es this construct represent is still mysterious. Different</w:t>
      </w:r>
      <w:r w:rsidR="00605845" w:rsidRPr="002A27DA">
        <w:rPr>
          <w:rFonts w:cs="Times New Roman"/>
          <w:szCs w:val="21"/>
        </w:rPr>
        <w:t xml:space="preserve"> operational</w:t>
      </w:r>
      <w:r w:rsidR="00605845">
        <w:rPr>
          <w:rFonts w:cs="Times New Roman"/>
          <w:szCs w:val="21"/>
        </w:rPr>
        <w:t>ization</w:t>
      </w:r>
      <w:r w:rsidR="00605845" w:rsidRPr="002A27DA">
        <w:rPr>
          <w:rFonts w:cs="Times New Roman"/>
          <w:szCs w:val="21"/>
        </w:rPr>
        <w:t xml:space="preserve"> of self-referential processing </w:t>
      </w:r>
      <w:r w:rsidR="00605845">
        <w:rPr>
          <w:rFonts w:cs="Times New Roman"/>
          <w:szCs w:val="21"/>
        </w:rPr>
        <w:t>may involve</w:t>
      </w:r>
      <w:r w:rsidR="00605845" w:rsidRPr="002A27DA">
        <w:rPr>
          <w:rFonts w:cs="Times New Roman"/>
          <w:szCs w:val="21"/>
        </w:rPr>
        <w:t xml:space="preserve"> different cognitive processes and brain networks</w:t>
      </w:r>
      <w:r w:rsidR="00605845">
        <w:rPr>
          <w:rFonts w:cs="Times New Roman"/>
          <w:szCs w:val="21"/>
        </w:rPr>
        <w:t xml:space="preserve">. </w:t>
      </w:r>
      <w:r w:rsidR="00605845" w:rsidRPr="002A27DA">
        <w:rPr>
          <w:rFonts w:cs="Times New Roman"/>
          <w:szCs w:val="21"/>
        </w:rPr>
        <w:t xml:space="preserve">These </w:t>
      </w:r>
      <w:r w:rsidR="00605845">
        <w:rPr>
          <w:rFonts w:cs="Times New Roman"/>
          <w:szCs w:val="21"/>
        </w:rPr>
        <w:t xml:space="preserve">critical </w:t>
      </w:r>
      <w:r w:rsidR="00605845" w:rsidRPr="002A27DA">
        <w:rPr>
          <w:rFonts w:cs="Times New Roman"/>
          <w:szCs w:val="21"/>
        </w:rPr>
        <w:t xml:space="preserve">questions </w:t>
      </w:r>
      <w:r w:rsidR="00605845">
        <w:rPr>
          <w:rFonts w:cs="Times New Roman"/>
          <w:szCs w:val="21"/>
        </w:rPr>
        <w:t>are largely ignored by the field</w:t>
      </w:r>
      <w:r w:rsidR="00605845" w:rsidRPr="002A27DA">
        <w:rPr>
          <w:rFonts w:cs="Times New Roman"/>
          <w:szCs w:val="21"/>
        </w:rPr>
        <w:t>.</w:t>
      </w:r>
      <w:r w:rsidR="00605845">
        <w:rPr>
          <w:rFonts w:cs="Times New Roman"/>
          <w:szCs w:val="21"/>
        </w:rPr>
        <w:t xml:space="preserve"> To fill the gap, the </w:t>
      </w:r>
      <w:proofErr w:type="gramStart"/>
      <w:r w:rsidR="00605845">
        <w:rPr>
          <w:rFonts w:cs="Times New Roman"/>
          <w:szCs w:val="21"/>
        </w:rPr>
        <w:t xml:space="preserve">current </w:t>
      </w:r>
      <w:r w:rsidR="00605845" w:rsidRPr="002A27DA">
        <w:rPr>
          <w:rFonts w:cs="Times New Roman"/>
          <w:szCs w:val="21"/>
        </w:rPr>
        <w:t xml:space="preserve"> study</w:t>
      </w:r>
      <w:proofErr w:type="gramEnd"/>
      <w:r w:rsidR="00605845">
        <w:rPr>
          <w:rFonts w:cs="Times New Roman"/>
          <w:szCs w:val="21"/>
        </w:rPr>
        <w:t xml:space="preserve"> </w:t>
      </w:r>
      <w:r w:rsidR="00605845" w:rsidRPr="002A27DA">
        <w:rPr>
          <w:rFonts w:cs="Times New Roman"/>
          <w:szCs w:val="21"/>
        </w:rPr>
        <w:t>uses a meta-</w:t>
      </w:r>
      <w:r w:rsidR="00605845">
        <w:rPr>
          <w:rFonts w:cs="Times New Roman"/>
          <w:szCs w:val="21"/>
        </w:rPr>
        <w:t>analytical</w:t>
      </w:r>
      <w:r w:rsidR="00605845" w:rsidRPr="002A27DA">
        <w:rPr>
          <w:rFonts w:cs="Times New Roman"/>
          <w:szCs w:val="21"/>
        </w:rPr>
        <w:t xml:space="preserve"> approach to sort and classify the operational definitions of self-reference in cognitive neuroimaging studies, and an ALE approach to compare the similarities and differences of brain networks under different operational definitions of self-referential processing. This database will provide a baseline for the brain networks of self-referential processing and lay the foundation for the accurate use of the concept of "self-reference".</w:t>
      </w:r>
    </w:p>
    <w:p w14:paraId="47FF531C" w14:textId="1753DDC9" w:rsidR="00F938D5" w:rsidRPr="00AA442B" w:rsidRDefault="00F938D5" w:rsidP="00605845">
      <w:pPr>
        <w:pStyle w:val="a9"/>
        <w:keepNext/>
        <w:keepLines/>
        <w:spacing w:beforeLines="50" w:before="156" w:afterLines="50" w:after="156"/>
        <w:ind w:firstLine="422"/>
        <w:outlineLvl w:val="1"/>
        <w:rPr>
          <w:rFonts w:cs="Times New Roman"/>
          <w:b/>
          <w:bCs/>
          <w:szCs w:val="21"/>
        </w:rPr>
      </w:pPr>
      <w:r>
        <w:rPr>
          <w:rFonts w:cs="Times New Roman" w:hint="eastAsia"/>
          <w:b/>
          <w:bCs/>
          <w:szCs w:val="21"/>
        </w:rPr>
        <w:t>K</w:t>
      </w:r>
      <w:r>
        <w:rPr>
          <w:rFonts w:cs="Times New Roman"/>
          <w:b/>
          <w:bCs/>
          <w:szCs w:val="21"/>
        </w:rPr>
        <w:t>eywords:</w:t>
      </w:r>
      <w:r w:rsidR="00A725B3" w:rsidRPr="00A725B3">
        <w:t xml:space="preserve"> </w:t>
      </w:r>
      <w:r w:rsidR="00A725B3" w:rsidRPr="00A725B3">
        <w:rPr>
          <w:rFonts w:cs="Times New Roman"/>
          <w:szCs w:val="21"/>
        </w:rPr>
        <w:t>Functional magnetic resonance; Self-referential processing; Meta</w:t>
      </w:r>
      <w:r w:rsidR="00FF3374">
        <w:rPr>
          <w:rFonts w:cs="Times New Roman"/>
          <w:szCs w:val="21"/>
        </w:rPr>
        <w:t>-</w:t>
      </w:r>
      <w:r w:rsidR="004350C9">
        <w:rPr>
          <w:rFonts w:cs="Times New Roman"/>
          <w:szCs w:val="21"/>
        </w:rPr>
        <w:t>analysis</w:t>
      </w:r>
      <w:r w:rsidR="00A725B3" w:rsidRPr="00A725B3">
        <w:rPr>
          <w:rFonts w:cs="Times New Roman"/>
          <w:szCs w:val="21"/>
        </w:rPr>
        <w:t>; Open data; Cognitive ontology</w:t>
      </w:r>
    </w:p>
    <w:p w14:paraId="6F35BDFC" w14:textId="6637F2EA" w:rsidR="00A83847" w:rsidRDefault="00A83847"/>
    <w:sectPr w:rsidR="00A838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u, C-P" w:date="2022-06-10T12:37:00Z" w:initials="HCP">
    <w:p w14:paraId="05F6E26E" w14:textId="5FF2AFC6" w:rsidR="00494FD7" w:rsidRDefault="00494FD7">
      <w:pPr>
        <w:pStyle w:val="a3"/>
      </w:pPr>
      <w:r>
        <w:rPr>
          <w:rStyle w:val="a8"/>
        </w:rPr>
        <w:annotationRef/>
      </w:r>
      <w:r w:rsidR="008935F6">
        <w:rPr>
          <w:rFonts w:hint="eastAsia"/>
        </w:rPr>
        <w:t>文献未增加，请尽快增加</w:t>
      </w:r>
    </w:p>
  </w:comment>
  <w:comment w:id="9" w:author="Hu, C-P" w:date="2022-06-10T12:36:00Z" w:initials="HCP">
    <w:p w14:paraId="428EC8A4" w14:textId="7B5F6767" w:rsidR="009712AA" w:rsidRDefault="009712AA">
      <w:pPr>
        <w:pStyle w:val="a3"/>
      </w:pPr>
      <w:r>
        <w:rPr>
          <w:rStyle w:val="a8"/>
        </w:rPr>
        <w:annotationRef/>
      </w:r>
      <w:r>
        <w:rPr>
          <w:rFonts w:hint="eastAsia"/>
        </w:rPr>
        <w:t>继续查找</w:t>
      </w:r>
      <w:proofErr w:type="spellStart"/>
      <w:r>
        <w:rPr>
          <w:rFonts w:hint="eastAsia"/>
        </w:rPr>
        <w:t>N</w:t>
      </w:r>
      <w:r>
        <w:t>orthoff</w:t>
      </w:r>
      <w:proofErr w:type="spellEnd"/>
      <w:r>
        <w:rPr>
          <w:rFonts w:hint="eastAsia"/>
        </w:rPr>
        <w:t>团队更新的论文，现在引用</w:t>
      </w:r>
      <w:r>
        <w:rPr>
          <w:rFonts w:hint="eastAsia"/>
        </w:rPr>
        <w:t xml:space="preserve"> </w:t>
      </w:r>
      <w:r>
        <w:rPr>
          <w:rFonts w:hint="eastAsia"/>
        </w:rPr>
        <w:t>的都是近十年前的了。</w:t>
      </w:r>
    </w:p>
  </w:comment>
  <w:comment w:id="10" w:author="Hu, C-P" w:date="2022-06-02T07:04:00Z" w:initials="">
    <w:p w14:paraId="00000005" w14:textId="77777777" w:rsidR="00A83847" w:rsidRDefault="00F15A7D">
      <w:pPr>
        <w:pStyle w:val="a3"/>
      </w:pPr>
      <w:r>
        <w:rPr>
          <w:rFonts w:hint="eastAsia"/>
        </w:rPr>
        <w:t>可以包含非视觉刺激的研究</w:t>
      </w:r>
    </w:p>
  </w:comment>
  <w:comment w:id="35" w:author="Hu, C-P" w:date="2022-06-10T12:35:00Z" w:initials="HCP">
    <w:p w14:paraId="33E25AA3" w14:textId="3AB6637E" w:rsidR="009712AA" w:rsidRDefault="009712AA">
      <w:pPr>
        <w:pStyle w:val="a3"/>
      </w:pPr>
      <w:r>
        <w:rPr>
          <w:rStyle w:val="a8"/>
        </w:rPr>
        <w:annotationRef/>
      </w:r>
      <w:r>
        <w:rPr>
          <w:rFonts w:hint="eastAsia"/>
        </w:rPr>
        <w:t>第一条参考文献可能需要在</w:t>
      </w:r>
      <w:proofErr w:type="spellStart"/>
      <w:r>
        <w:rPr>
          <w:rFonts w:hint="eastAsia"/>
        </w:rPr>
        <w:t>z</w:t>
      </w:r>
      <w:r>
        <w:t>otero</w:t>
      </w:r>
      <w:proofErr w:type="spellEnd"/>
      <w:r>
        <w:t>/endnote</w:t>
      </w:r>
      <w:r>
        <w:rPr>
          <w:rFonts w:hint="eastAsia"/>
        </w:rPr>
        <w:t>里进行修改，而不是只改这里。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6E26E" w15:done="1"/>
  <w15:commentEx w15:paraId="428EC8A4" w15:done="1"/>
  <w15:commentEx w15:paraId="00000005" w15:done="1"/>
  <w15:commentEx w15:paraId="33E25A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B99B" w16cex:dateUtc="2022-06-10T04:37:00Z"/>
  <w16cex:commentExtensible w16cex:durableId="264DB969" w16cex:dateUtc="2022-06-10T04:36:00Z"/>
  <w16cex:commentExtensible w16cex:durableId="264DB905" w16cex:dateUtc="2022-06-10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6E26E" w16cid:durableId="264DB99B"/>
  <w16cid:commentId w16cid:paraId="428EC8A4" w16cid:durableId="264DB969"/>
  <w16cid:commentId w16cid:paraId="00000005" w16cid:durableId="2649C7DC"/>
  <w16cid:commentId w16cid:paraId="33E25AA3" w16cid:durableId="264DB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F723" w14:textId="77777777" w:rsidR="00534524" w:rsidRDefault="00534524" w:rsidP="00BA2B2A">
      <w:pPr>
        <w:spacing w:line="240" w:lineRule="auto"/>
      </w:pPr>
      <w:r>
        <w:separator/>
      </w:r>
    </w:p>
  </w:endnote>
  <w:endnote w:type="continuationSeparator" w:id="0">
    <w:p w14:paraId="42D5E9B3" w14:textId="77777777" w:rsidR="00534524" w:rsidRDefault="00534524" w:rsidP="00BA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6733" w14:textId="77777777" w:rsidR="00534524" w:rsidRDefault="00534524" w:rsidP="00BA2B2A">
      <w:pPr>
        <w:spacing w:line="240" w:lineRule="auto"/>
      </w:pPr>
      <w:r>
        <w:separator/>
      </w:r>
    </w:p>
  </w:footnote>
  <w:footnote w:type="continuationSeparator" w:id="0">
    <w:p w14:paraId="770B4D89" w14:textId="77777777" w:rsidR="00534524" w:rsidRDefault="00534524" w:rsidP="00BA2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5631A"/>
    <w:multiLevelType w:val="hybridMultilevel"/>
    <w:tmpl w:val="58D456BA"/>
    <w:lvl w:ilvl="0" w:tplc="60FE8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536C00"/>
    <w:multiLevelType w:val="hybridMultilevel"/>
    <w:tmpl w:val="F12020C6"/>
    <w:lvl w:ilvl="0" w:tplc="15BAC69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561400802">
    <w:abstractNumId w:val="0"/>
  </w:num>
  <w:num w:numId="2" w16cid:durableId="1347168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P">
    <w15:presenceInfo w15:providerId="None" w15:userId="Hu, C-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_stylename" w:val="APA 7th"/>
  </w:docVars>
  <w:rsids>
    <w:rsidRoot w:val="00A83847"/>
    <w:rsid w:val="00002A94"/>
    <w:rsid w:val="000047A2"/>
    <w:rsid w:val="00017237"/>
    <w:rsid w:val="0002714B"/>
    <w:rsid w:val="000300D4"/>
    <w:rsid w:val="000461C4"/>
    <w:rsid w:val="000512A2"/>
    <w:rsid w:val="00062B7B"/>
    <w:rsid w:val="00074742"/>
    <w:rsid w:val="000805F5"/>
    <w:rsid w:val="00083583"/>
    <w:rsid w:val="00087A0C"/>
    <w:rsid w:val="00091941"/>
    <w:rsid w:val="0009611C"/>
    <w:rsid w:val="000B1663"/>
    <w:rsid w:val="000C16A0"/>
    <w:rsid w:val="000D08E7"/>
    <w:rsid w:val="000E1D1F"/>
    <w:rsid w:val="001229DC"/>
    <w:rsid w:val="00130191"/>
    <w:rsid w:val="00147DCB"/>
    <w:rsid w:val="00154006"/>
    <w:rsid w:val="00154C26"/>
    <w:rsid w:val="00164101"/>
    <w:rsid w:val="001A5A5D"/>
    <w:rsid w:val="001C675E"/>
    <w:rsid w:val="001D409B"/>
    <w:rsid w:val="001D652D"/>
    <w:rsid w:val="001F4504"/>
    <w:rsid w:val="0020029E"/>
    <w:rsid w:val="0020342C"/>
    <w:rsid w:val="00205E70"/>
    <w:rsid w:val="00206FA0"/>
    <w:rsid w:val="00236B77"/>
    <w:rsid w:val="00236EA4"/>
    <w:rsid w:val="00242243"/>
    <w:rsid w:val="00243A3F"/>
    <w:rsid w:val="00243DC8"/>
    <w:rsid w:val="002800E5"/>
    <w:rsid w:val="002A27DA"/>
    <w:rsid w:val="002B5EB7"/>
    <w:rsid w:val="002C1742"/>
    <w:rsid w:val="002C5D6A"/>
    <w:rsid w:val="002E77F5"/>
    <w:rsid w:val="002F6A48"/>
    <w:rsid w:val="002F7034"/>
    <w:rsid w:val="0030040C"/>
    <w:rsid w:val="00302532"/>
    <w:rsid w:val="0031675B"/>
    <w:rsid w:val="003222CA"/>
    <w:rsid w:val="00334637"/>
    <w:rsid w:val="00360D63"/>
    <w:rsid w:val="00362488"/>
    <w:rsid w:val="003650DD"/>
    <w:rsid w:val="00370F5A"/>
    <w:rsid w:val="003A10F5"/>
    <w:rsid w:val="003B257E"/>
    <w:rsid w:val="003B7AF1"/>
    <w:rsid w:val="003C2D65"/>
    <w:rsid w:val="003E612D"/>
    <w:rsid w:val="0041384F"/>
    <w:rsid w:val="004350C9"/>
    <w:rsid w:val="00443BEE"/>
    <w:rsid w:val="00447A8E"/>
    <w:rsid w:val="00457F39"/>
    <w:rsid w:val="00461B85"/>
    <w:rsid w:val="004662FA"/>
    <w:rsid w:val="00466593"/>
    <w:rsid w:val="00494FD7"/>
    <w:rsid w:val="00497F17"/>
    <w:rsid w:val="004A3C0D"/>
    <w:rsid w:val="004B2B5A"/>
    <w:rsid w:val="004B7643"/>
    <w:rsid w:val="004E0DFC"/>
    <w:rsid w:val="004E7750"/>
    <w:rsid w:val="004F3A16"/>
    <w:rsid w:val="0050707F"/>
    <w:rsid w:val="00523791"/>
    <w:rsid w:val="005302A3"/>
    <w:rsid w:val="00531E4F"/>
    <w:rsid w:val="00532245"/>
    <w:rsid w:val="00534524"/>
    <w:rsid w:val="00537F15"/>
    <w:rsid w:val="005740E7"/>
    <w:rsid w:val="00592C80"/>
    <w:rsid w:val="005A2F68"/>
    <w:rsid w:val="005A3726"/>
    <w:rsid w:val="005B4E17"/>
    <w:rsid w:val="005F4667"/>
    <w:rsid w:val="00605845"/>
    <w:rsid w:val="00606C12"/>
    <w:rsid w:val="006132A9"/>
    <w:rsid w:val="00614220"/>
    <w:rsid w:val="00630781"/>
    <w:rsid w:val="00643D90"/>
    <w:rsid w:val="00645B4E"/>
    <w:rsid w:val="00646BEC"/>
    <w:rsid w:val="00662D55"/>
    <w:rsid w:val="0066456E"/>
    <w:rsid w:val="0066492B"/>
    <w:rsid w:val="00680EDD"/>
    <w:rsid w:val="00694ECA"/>
    <w:rsid w:val="006A14B8"/>
    <w:rsid w:val="006A4BFC"/>
    <w:rsid w:val="006C4D14"/>
    <w:rsid w:val="006C5C70"/>
    <w:rsid w:val="006C6A0D"/>
    <w:rsid w:val="006E1530"/>
    <w:rsid w:val="006E4364"/>
    <w:rsid w:val="006F0490"/>
    <w:rsid w:val="006F48DE"/>
    <w:rsid w:val="00701DF8"/>
    <w:rsid w:val="00720D2F"/>
    <w:rsid w:val="00725191"/>
    <w:rsid w:val="00730033"/>
    <w:rsid w:val="0073735F"/>
    <w:rsid w:val="00741878"/>
    <w:rsid w:val="00745E6D"/>
    <w:rsid w:val="007548F5"/>
    <w:rsid w:val="00782EAF"/>
    <w:rsid w:val="00782F45"/>
    <w:rsid w:val="0079533F"/>
    <w:rsid w:val="007B4C78"/>
    <w:rsid w:val="007B6BEA"/>
    <w:rsid w:val="007B71E4"/>
    <w:rsid w:val="007C125D"/>
    <w:rsid w:val="007D655E"/>
    <w:rsid w:val="008010F9"/>
    <w:rsid w:val="00825592"/>
    <w:rsid w:val="00862486"/>
    <w:rsid w:val="00867ABC"/>
    <w:rsid w:val="008935F6"/>
    <w:rsid w:val="0089668C"/>
    <w:rsid w:val="008A3E4B"/>
    <w:rsid w:val="008A3FF7"/>
    <w:rsid w:val="008B60C0"/>
    <w:rsid w:val="008D0FBF"/>
    <w:rsid w:val="008D5B39"/>
    <w:rsid w:val="008E63A8"/>
    <w:rsid w:val="008F2B6E"/>
    <w:rsid w:val="009208BE"/>
    <w:rsid w:val="009515FA"/>
    <w:rsid w:val="00953FF7"/>
    <w:rsid w:val="00965949"/>
    <w:rsid w:val="009712AA"/>
    <w:rsid w:val="009737E0"/>
    <w:rsid w:val="00991A60"/>
    <w:rsid w:val="009B1A0D"/>
    <w:rsid w:val="009E390F"/>
    <w:rsid w:val="009F60D0"/>
    <w:rsid w:val="009F6B74"/>
    <w:rsid w:val="00A02A09"/>
    <w:rsid w:val="00A16F9A"/>
    <w:rsid w:val="00A3365C"/>
    <w:rsid w:val="00A345C7"/>
    <w:rsid w:val="00A57009"/>
    <w:rsid w:val="00A6739E"/>
    <w:rsid w:val="00A725B3"/>
    <w:rsid w:val="00A754B7"/>
    <w:rsid w:val="00A75A51"/>
    <w:rsid w:val="00A83847"/>
    <w:rsid w:val="00A83B42"/>
    <w:rsid w:val="00A83FAF"/>
    <w:rsid w:val="00A85F6B"/>
    <w:rsid w:val="00A8604C"/>
    <w:rsid w:val="00A86057"/>
    <w:rsid w:val="00AA442B"/>
    <w:rsid w:val="00AB1703"/>
    <w:rsid w:val="00AC3316"/>
    <w:rsid w:val="00AC74B1"/>
    <w:rsid w:val="00AD59EC"/>
    <w:rsid w:val="00AE1E01"/>
    <w:rsid w:val="00AE6A26"/>
    <w:rsid w:val="00B019B6"/>
    <w:rsid w:val="00B20175"/>
    <w:rsid w:val="00B251C1"/>
    <w:rsid w:val="00B256E2"/>
    <w:rsid w:val="00B64D25"/>
    <w:rsid w:val="00B66D53"/>
    <w:rsid w:val="00B87DBA"/>
    <w:rsid w:val="00BA2B2A"/>
    <w:rsid w:val="00BC4E8E"/>
    <w:rsid w:val="00BC7A78"/>
    <w:rsid w:val="00BD2142"/>
    <w:rsid w:val="00BE5650"/>
    <w:rsid w:val="00C451B7"/>
    <w:rsid w:val="00C50652"/>
    <w:rsid w:val="00C564BD"/>
    <w:rsid w:val="00C7677A"/>
    <w:rsid w:val="00C92CCA"/>
    <w:rsid w:val="00CA7695"/>
    <w:rsid w:val="00CB029A"/>
    <w:rsid w:val="00CB7EF3"/>
    <w:rsid w:val="00CC5BCB"/>
    <w:rsid w:val="00CD1945"/>
    <w:rsid w:val="00CD3479"/>
    <w:rsid w:val="00CD44E7"/>
    <w:rsid w:val="00CF0DFC"/>
    <w:rsid w:val="00CF5B60"/>
    <w:rsid w:val="00D05691"/>
    <w:rsid w:val="00D06457"/>
    <w:rsid w:val="00D1602B"/>
    <w:rsid w:val="00D17E10"/>
    <w:rsid w:val="00D32415"/>
    <w:rsid w:val="00D33B2A"/>
    <w:rsid w:val="00D562AE"/>
    <w:rsid w:val="00D630BC"/>
    <w:rsid w:val="00D65437"/>
    <w:rsid w:val="00D71D0A"/>
    <w:rsid w:val="00D76A06"/>
    <w:rsid w:val="00D7701F"/>
    <w:rsid w:val="00D81728"/>
    <w:rsid w:val="00D94B3B"/>
    <w:rsid w:val="00D97A5A"/>
    <w:rsid w:val="00DA2674"/>
    <w:rsid w:val="00DA77F2"/>
    <w:rsid w:val="00DB03CB"/>
    <w:rsid w:val="00DB2B21"/>
    <w:rsid w:val="00DB4452"/>
    <w:rsid w:val="00DB7FD0"/>
    <w:rsid w:val="00DC1620"/>
    <w:rsid w:val="00DC398C"/>
    <w:rsid w:val="00DD0B8D"/>
    <w:rsid w:val="00DE00FD"/>
    <w:rsid w:val="00DE01DF"/>
    <w:rsid w:val="00DF262C"/>
    <w:rsid w:val="00E0014B"/>
    <w:rsid w:val="00E021DC"/>
    <w:rsid w:val="00E052A1"/>
    <w:rsid w:val="00E0699C"/>
    <w:rsid w:val="00E21C61"/>
    <w:rsid w:val="00E2607D"/>
    <w:rsid w:val="00E304A0"/>
    <w:rsid w:val="00E62A73"/>
    <w:rsid w:val="00E74B7D"/>
    <w:rsid w:val="00E94975"/>
    <w:rsid w:val="00EA0C31"/>
    <w:rsid w:val="00EB0DB2"/>
    <w:rsid w:val="00EB2F77"/>
    <w:rsid w:val="00EB67D8"/>
    <w:rsid w:val="00EC3483"/>
    <w:rsid w:val="00EC4A4C"/>
    <w:rsid w:val="00EF205F"/>
    <w:rsid w:val="00EF3669"/>
    <w:rsid w:val="00F124FC"/>
    <w:rsid w:val="00F15A7D"/>
    <w:rsid w:val="00F30BEA"/>
    <w:rsid w:val="00F33F4C"/>
    <w:rsid w:val="00F3586A"/>
    <w:rsid w:val="00F55395"/>
    <w:rsid w:val="00F644B9"/>
    <w:rsid w:val="00F70ACB"/>
    <w:rsid w:val="00F70D94"/>
    <w:rsid w:val="00F74EC4"/>
    <w:rsid w:val="00F763B5"/>
    <w:rsid w:val="00F91ED2"/>
    <w:rsid w:val="00F938D5"/>
    <w:rsid w:val="00FA38DF"/>
    <w:rsid w:val="00FB5C60"/>
    <w:rsid w:val="00FC6D71"/>
    <w:rsid w:val="00FC754C"/>
    <w:rsid w:val="00FD5608"/>
    <w:rsid w:val="00FD573D"/>
    <w:rsid w:val="00FD625B"/>
    <w:rsid w:val="00FE17D1"/>
    <w:rsid w:val="00FE7FE3"/>
    <w:rsid w:val="00FF1A2C"/>
    <w:rsid w:val="00FF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1D5F5"/>
  <w15:docId w15:val="{140E75EC-A45F-49E9-8265-AE727607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76" w:lineRule="auto"/>
      <w:jc w:val="both"/>
    </w:pPr>
    <w:rPr>
      <w:rFonts w:ascii="Times New Roman" w:eastAsia="宋体" w:hAnsi="Times New Roman" w:cs="宋体"/>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pPr>
      <w:spacing w:line="240" w:lineRule="auto"/>
    </w:pPr>
    <w:rPr>
      <w:sz w:val="20"/>
      <w:szCs w:val="20"/>
    </w:rPr>
  </w:style>
  <w:style w:type="paragraph" w:styleId="a5">
    <w:name w:val="annotation subject"/>
    <w:basedOn w:val="a3"/>
    <w:next w:val="a3"/>
    <w:link w:val="a6"/>
    <w:uiPriority w:val="99"/>
    <w:rPr>
      <w:b/>
      <w:bCs/>
    </w:rPr>
  </w:style>
  <w:style w:type="character" w:styleId="a7">
    <w:name w:val="Hyperlink"/>
    <w:basedOn w:val="a0"/>
    <w:uiPriority w:val="99"/>
    <w:rPr>
      <w:color w:val="0563C1"/>
      <w:u w:val="single"/>
    </w:rPr>
  </w:style>
  <w:style w:type="character" w:styleId="a8">
    <w:name w:val="annotation reference"/>
    <w:basedOn w:val="a0"/>
    <w:uiPriority w:val="99"/>
    <w:rPr>
      <w:sz w:val="16"/>
      <w:szCs w:val="1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24"/>
      <w:szCs w:val="21"/>
    </w:rPr>
  </w:style>
  <w:style w:type="paragraph" w:customStyle="1" w:styleId="1">
    <w:name w:val="修订1"/>
    <w:uiPriority w:val="99"/>
    <w:rPr>
      <w:rFonts w:ascii="Times New Roman" w:eastAsia="宋体" w:hAnsi="Times New Roman" w:cs="宋体"/>
      <w:kern w:val="2"/>
      <w:sz w:val="21"/>
      <w:szCs w:val="22"/>
    </w:rPr>
  </w:style>
  <w:style w:type="character" w:customStyle="1" w:styleId="a4">
    <w:name w:val="批注文字 字符"/>
    <w:basedOn w:val="a0"/>
    <w:link w:val="a3"/>
    <w:uiPriority w:val="99"/>
    <w:rPr>
      <w:rFonts w:ascii="Times New Roman" w:eastAsia="宋体" w:hAnsi="Times New Roman"/>
      <w:sz w:val="20"/>
      <w:szCs w:val="20"/>
    </w:rPr>
  </w:style>
  <w:style w:type="character" w:customStyle="1" w:styleId="a6">
    <w:name w:val="批注主题 字符"/>
    <w:basedOn w:val="a4"/>
    <w:link w:val="a5"/>
    <w:uiPriority w:val="99"/>
    <w:rPr>
      <w:rFonts w:ascii="Times New Roman" w:eastAsia="宋体" w:hAnsi="Times New Roman"/>
      <w:b/>
      <w:bCs/>
      <w:sz w:val="20"/>
      <w:szCs w:val="20"/>
    </w:rPr>
  </w:style>
  <w:style w:type="character" w:customStyle="1" w:styleId="20">
    <w:name w:val="标题 2 字符"/>
    <w:basedOn w:val="a0"/>
    <w:link w:val="2"/>
    <w:uiPriority w:val="9"/>
    <w:rPr>
      <w:rFonts w:ascii="等线 Light" w:eastAsia="等线 Light" w:hAnsi="等线 Light" w:cs="宋体"/>
      <w:b/>
      <w:bCs/>
      <w:sz w:val="32"/>
      <w:szCs w:val="32"/>
    </w:rPr>
  </w:style>
  <w:style w:type="paragraph" w:customStyle="1" w:styleId="10">
    <w:name w:val="书目1"/>
    <w:basedOn w:val="a"/>
    <w:next w:val="a"/>
    <w:uiPriority w:val="37"/>
    <w:pPr>
      <w:tabs>
        <w:tab w:val="left" w:pos="384"/>
      </w:tabs>
      <w:spacing w:line="240" w:lineRule="auto"/>
      <w:ind w:left="384" w:hanging="384"/>
    </w:pPr>
  </w:style>
  <w:style w:type="character" w:customStyle="1" w:styleId="11">
    <w:name w:val="未处理的提及1"/>
    <w:basedOn w:val="a0"/>
    <w:uiPriority w:val="99"/>
    <w:rPr>
      <w:color w:val="605E5C"/>
      <w:shd w:val="clear" w:color="auto" w:fill="E1DFDD"/>
    </w:rPr>
  </w:style>
  <w:style w:type="paragraph" w:styleId="aa">
    <w:name w:val="Revision"/>
    <w:uiPriority w:val="99"/>
    <w:rPr>
      <w:rFonts w:ascii="Times New Roman" w:eastAsia="宋体" w:hAnsi="Times New Roman" w:cs="宋体"/>
      <w:kern w:val="2"/>
      <w:sz w:val="21"/>
      <w:szCs w:val="22"/>
    </w:rPr>
  </w:style>
  <w:style w:type="paragraph" w:styleId="ab">
    <w:name w:val="Bibliography"/>
    <w:basedOn w:val="a"/>
    <w:next w:val="a"/>
    <w:uiPriority w:val="37"/>
    <w:pPr>
      <w:spacing w:line="480" w:lineRule="auto"/>
      <w:ind w:left="720" w:hanging="720"/>
    </w:pPr>
  </w:style>
  <w:style w:type="character" w:styleId="ac">
    <w:name w:val="Strong"/>
    <w:basedOn w:val="a0"/>
    <w:uiPriority w:val="22"/>
    <w:qFormat/>
    <w:rPr>
      <w:b/>
      <w:bCs/>
    </w:rPr>
  </w:style>
  <w:style w:type="character" w:styleId="ad">
    <w:name w:val="Emphasis"/>
    <w:basedOn w:val="a0"/>
    <w:uiPriority w:val="20"/>
    <w:qFormat/>
    <w:rPr>
      <w:i/>
      <w:iCs/>
    </w:rPr>
  </w:style>
  <w:style w:type="paragraph" w:styleId="ae">
    <w:name w:val="header"/>
    <w:basedOn w:val="a"/>
    <w:link w:val="af"/>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Pr>
      <w:rFonts w:ascii="Times New Roman" w:eastAsia="宋体" w:hAnsi="Times New Roman" w:cs="宋体"/>
      <w:kern w:val="2"/>
      <w:sz w:val="18"/>
      <w:szCs w:val="18"/>
    </w:rPr>
  </w:style>
  <w:style w:type="paragraph" w:styleId="af0">
    <w:name w:val="footer"/>
    <w:basedOn w:val="a"/>
    <w:link w:val="af1"/>
    <w:uiPriority w:val="99"/>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Pr>
      <w:rFonts w:ascii="Times New Roman" w:eastAsia="宋体" w:hAnsi="Times New Roman" w:cs="宋体"/>
      <w:kern w:val="2"/>
      <w:sz w:val="18"/>
      <w:szCs w:val="18"/>
    </w:rPr>
  </w:style>
  <w:style w:type="character" w:styleId="af2">
    <w:name w:val="Unresolved Mention"/>
    <w:basedOn w:val="a0"/>
    <w:uiPriority w:val="99"/>
    <w:semiHidden/>
    <w:unhideWhenUsed/>
    <w:rsid w:val="001F4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61621">
      <w:bodyDiv w:val="1"/>
      <w:marLeft w:val="0"/>
      <w:marRight w:val="0"/>
      <w:marTop w:val="0"/>
      <w:marBottom w:val="0"/>
      <w:divBdr>
        <w:top w:val="none" w:sz="0" w:space="0" w:color="auto"/>
        <w:left w:val="none" w:sz="0" w:space="0" w:color="auto"/>
        <w:bottom w:val="none" w:sz="0" w:space="0" w:color="auto"/>
        <w:right w:val="none" w:sz="0" w:space="0" w:color="auto"/>
      </w:divBdr>
    </w:div>
    <w:div w:id="2083529207">
      <w:bodyDiv w:val="1"/>
      <w:marLeft w:val="0"/>
      <w:marRight w:val="0"/>
      <w:marTop w:val="0"/>
      <w:marBottom w:val="0"/>
      <w:divBdr>
        <w:top w:val="none" w:sz="0" w:space="0" w:color="auto"/>
        <w:left w:val="none" w:sz="0" w:space="0" w:color="auto"/>
        <w:bottom w:val="none" w:sz="0" w:space="0" w:color="auto"/>
        <w:right w:val="none" w:sz="0" w:space="0" w:color="auto"/>
      </w:divBdr>
      <w:divsChild>
        <w:div w:id="709694745">
          <w:marLeft w:val="480"/>
          <w:marRight w:val="0"/>
          <w:marTop w:val="0"/>
          <w:marBottom w:val="0"/>
          <w:divBdr>
            <w:top w:val="none" w:sz="0" w:space="0" w:color="auto"/>
            <w:left w:val="none" w:sz="0" w:space="0" w:color="auto"/>
            <w:bottom w:val="none" w:sz="0" w:space="0" w:color="auto"/>
            <w:right w:val="none" w:sz="0" w:space="0" w:color="auto"/>
          </w:divBdr>
          <w:divsChild>
            <w:div w:id="17424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fontTable" Target="fontTable.xml"/><Relationship Id="rId21" Type="http://schemas.openxmlformats.org/officeDocument/2006/relationships/customXml" Target="../customXml/item21.xml"/><Relationship Id="rId34" Type="http://schemas.microsoft.com/office/2018/08/relationships/commentsExtensible" Target="commentsExtensi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notes" Target="footnote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microsoft.com/office/2011/relationships/commentsExtended" Target="commentsExtended.xml"/><Relationship Id="rId37" Type="http://schemas.openxmlformats.org/officeDocument/2006/relationships/image" Target="media/image3.jpeg"/><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webSettings" Target="webSettings.xml"/><Relationship Id="rId36" Type="http://schemas.openxmlformats.org/officeDocument/2006/relationships/image" Target="media/image2.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ettings" Target="settings.xml"/><Relationship Id="rId30" Type="http://schemas.openxmlformats.org/officeDocument/2006/relationships/endnotes" Target="endnotes.xml"/><Relationship Id="rId35" Type="http://schemas.openxmlformats.org/officeDocument/2006/relationships/image" Target="media/image1.png"/><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microsoft.com/office/2016/09/relationships/commentsIds" Target="commentsIds.xml"/><Relationship Id="rId38" Type="http://schemas.openxmlformats.org/officeDocument/2006/relationships/hyperlink" Target="http://doi.org/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FD252094-9DB6-4669-B2C3-C1BE2628D18B}">
  <ds:schemaRefs>
    <ds:schemaRef ds:uri="http://www.wps.cn/android/officeDocument/2013/mofficeCustomData"/>
  </ds:schemaRefs>
</ds:datastoreItem>
</file>

<file path=customXml/itemProps10.xml><?xml version="1.0" encoding="utf-8"?>
<ds:datastoreItem xmlns:ds="http://schemas.openxmlformats.org/officeDocument/2006/customXml" ds:itemID="{238C045A-AD25-421F-A13C-02D87236B24F}">
  <ds:schemaRefs>
    <ds:schemaRef ds:uri="http://www.wps.cn/android/officeDocument/2013/mofficeCustomData"/>
  </ds:schemaRefs>
</ds:datastoreItem>
</file>

<file path=customXml/itemProps11.xml><?xml version="1.0" encoding="utf-8"?>
<ds:datastoreItem xmlns:ds="http://schemas.openxmlformats.org/officeDocument/2006/customXml" ds:itemID="{41C80DFD-0158-4617-BB45-21C4D7D1885F}">
  <ds:schemaRefs>
    <ds:schemaRef ds:uri="http://www.wps.cn/android/officeDocument/2013/mofficeCustomData"/>
  </ds:schemaRefs>
</ds:datastoreItem>
</file>

<file path=customXml/itemProps12.xml><?xml version="1.0" encoding="utf-8"?>
<ds:datastoreItem xmlns:ds="http://schemas.openxmlformats.org/officeDocument/2006/customXml" ds:itemID="{465F42D0-24C0-4578-B589-0C07251168E8}">
  <ds:schemaRefs>
    <ds:schemaRef ds:uri="http://www.wps.cn/android/officeDocument/2013/mofficeCustomData"/>
  </ds:schemaRefs>
</ds:datastoreItem>
</file>

<file path=customXml/itemProps13.xml><?xml version="1.0" encoding="utf-8"?>
<ds:datastoreItem xmlns:ds="http://schemas.openxmlformats.org/officeDocument/2006/customXml" ds:itemID="{54F42E85-7451-46F6-A778-08FAB100E438}">
  <ds:schemaRefs>
    <ds:schemaRef ds:uri="http://www.wps.cn/android/officeDocument/2013/mofficeCustomData"/>
  </ds:schemaRefs>
</ds:datastoreItem>
</file>

<file path=customXml/itemProps14.xml><?xml version="1.0" encoding="utf-8"?>
<ds:datastoreItem xmlns:ds="http://schemas.openxmlformats.org/officeDocument/2006/customXml" ds:itemID="{29E5A736-6113-4297-98E2-5EC56ABB34D5}">
  <ds:schemaRefs>
    <ds:schemaRef ds:uri="http://www.wps.cn/android/officeDocument/2013/mofficeCustomData"/>
  </ds:schemaRefs>
</ds:datastoreItem>
</file>

<file path=customXml/itemProps15.xml><?xml version="1.0" encoding="utf-8"?>
<ds:datastoreItem xmlns:ds="http://schemas.openxmlformats.org/officeDocument/2006/customXml" ds:itemID="{6A0BEF8E-DD2D-4778-8B38-76E514F34625}">
  <ds:schemaRefs>
    <ds:schemaRef ds:uri="http://www.wps.cn/android/officeDocument/2013/mofficeCustomData"/>
  </ds:schemaRefs>
</ds:datastoreItem>
</file>

<file path=customXml/itemProps16.xml><?xml version="1.0" encoding="utf-8"?>
<ds:datastoreItem xmlns:ds="http://schemas.openxmlformats.org/officeDocument/2006/customXml" ds:itemID="{C571C58F-F8BC-4B94-AE9D-B3A49FA795EF}">
  <ds:schemaRefs>
    <ds:schemaRef ds:uri="http://www.wps.cn/android/officeDocument/2013/mofficeCustomData"/>
  </ds:schemaRefs>
</ds:datastoreItem>
</file>

<file path=customXml/itemProps17.xml><?xml version="1.0" encoding="utf-8"?>
<ds:datastoreItem xmlns:ds="http://schemas.openxmlformats.org/officeDocument/2006/customXml" ds:itemID="{4DA81FEF-5A70-485F-B61A-75044C64D86B}">
  <ds:schemaRefs>
    <ds:schemaRef ds:uri="http://www.wps.cn/android/officeDocument/2013/mofficeCustomData"/>
  </ds:schemaRefs>
</ds:datastoreItem>
</file>

<file path=customXml/itemProps18.xml><?xml version="1.0" encoding="utf-8"?>
<ds:datastoreItem xmlns:ds="http://schemas.openxmlformats.org/officeDocument/2006/customXml" ds:itemID="{A1E1DEE2-5BA1-435A-B2DF-DBD3BE129C45}">
  <ds:schemaRefs>
    <ds:schemaRef ds:uri="http://www.wps.cn/android/officeDocument/2013/mofficeCustomData"/>
  </ds:schemaRefs>
</ds:datastoreItem>
</file>

<file path=customXml/itemProps19.xml><?xml version="1.0" encoding="utf-8"?>
<ds:datastoreItem xmlns:ds="http://schemas.openxmlformats.org/officeDocument/2006/customXml" ds:itemID="{847279CC-07AC-4B41-BE03-92D29FDDFD44}">
  <ds:schemaRefs>
    <ds:schemaRef ds:uri="http://www.wps.cn/android/officeDocument/2013/mofficeCustomData"/>
  </ds:schemaRefs>
</ds:datastoreItem>
</file>

<file path=customXml/itemProps2.xml><?xml version="1.0" encoding="utf-8"?>
<ds:datastoreItem xmlns:ds="http://schemas.openxmlformats.org/officeDocument/2006/customXml" ds:itemID="{65558A68-508A-499E-8566-9880E412283A}">
  <ds:schemaRefs>
    <ds:schemaRef ds:uri="http://www.wps.cn/android/officeDocument/2013/mofficeCustomData"/>
  </ds:schemaRefs>
</ds:datastoreItem>
</file>

<file path=customXml/itemProps20.xml><?xml version="1.0" encoding="utf-8"?>
<ds:datastoreItem xmlns:ds="http://schemas.openxmlformats.org/officeDocument/2006/customXml" ds:itemID="{346921F5-8635-49D4-9E99-D77A91022028}">
  <ds:schemaRefs>
    <ds:schemaRef ds:uri="http://www.wps.cn/android/officeDocument/2013/mofficeCustomData"/>
  </ds:schemaRefs>
</ds:datastoreItem>
</file>

<file path=customXml/itemProps21.xml><?xml version="1.0" encoding="utf-8"?>
<ds:datastoreItem xmlns:ds="http://schemas.openxmlformats.org/officeDocument/2006/customXml" ds:itemID="{6BF088B8-B9DB-4F7F-8465-44DEA0B7BF9A}">
  <ds:schemaRefs>
    <ds:schemaRef ds:uri="http://www.wps.cn/android/officeDocument/2013/mofficeCustomData"/>
  </ds:schemaRefs>
</ds:datastoreItem>
</file>

<file path=customXml/itemProps22.xml><?xml version="1.0" encoding="utf-8"?>
<ds:datastoreItem xmlns:ds="http://schemas.openxmlformats.org/officeDocument/2006/customXml" ds:itemID="{530449CF-693D-4E0F-A685-08C8C6C4C0FE}">
  <ds:schemaRefs>
    <ds:schemaRef ds:uri="http://www.wps.cn/android/officeDocument/2013/mofficeCustomData"/>
  </ds:schemaRefs>
</ds:datastoreItem>
</file>

<file path=customXml/itemProps23.xml><?xml version="1.0" encoding="utf-8"?>
<ds:datastoreItem xmlns:ds="http://schemas.openxmlformats.org/officeDocument/2006/customXml" ds:itemID="{A4942548-7197-4BB8-8930-D4B918543E15}">
  <ds:schemaRefs>
    <ds:schemaRef ds:uri="http://www.wps.cn/android/officeDocument/2013/mofficeCustomData"/>
  </ds:schemaRefs>
</ds:datastoreItem>
</file>

<file path=customXml/itemProps24.xml><?xml version="1.0" encoding="utf-8"?>
<ds:datastoreItem xmlns:ds="http://schemas.openxmlformats.org/officeDocument/2006/customXml" ds:itemID="{B74190AA-2490-4741-A90B-670D89654575}">
  <ds:schemaRefs>
    <ds:schemaRef ds:uri="http://www.wps.cn/android/officeDocument/2013/mofficeCustomData"/>
  </ds:schemaRefs>
</ds:datastoreItem>
</file>

<file path=customXml/itemProps3.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customXml/itemProps4.xml><?xml version="1.0" encoding="utf-8"?>
<ds:datastoreItem xmlns:ds="http://schemas.openxmlformats.org/officeDocument/2006/customXml" ds:itemID="{D20DE08D-9A1D-4D65-80B3-332345B2630D}">
  <ds:schemaRefs>
    <ds:schemaRef ds:uri="http://www.wps.cn/android/officeDocument/2013/mofficeCustomData"/>
  </ds:schemaRefs>
</ds:datastoreItem>
</file>

<file path=customXml/itemProps5.xml><?xml version="1.0" encoding="utf-8"?>
<ds:datastoreItem xmlns:ds="http://schemas.openxmlformats.org/officeDocument/2006/customXml" ds:itemID="{044FB9D6-67F5-46AA-853C-5E2D85DD0AC8}">
  <ds:schemaRefs>
    <ds:schemaRef ds:uri="http://www.wps.cn/android/officeDocument/2013/mofficeCustomData"/>
  </ds:schemaRefs>
</ds:datastoreItem>
</file>

<file path=customXml/itemProps6.xml><?xml version="1.0" encoding="utf-8"?>
<ds:datastoreItem xmlns:ds="http://schemas.openxmlformats.org/officeDocument/2006/customXml" ds:itemID="{D090C83A-D4B6-43FA-AF71-A5BC39F3F686}">
  <ds:schemaRefs>
    <ds:schemaRef ds:uri="http://www.wps.cn/android/officeDocument/2013/mofficeCustomData"/>
  </ds:schemaRefs>
</ds:datastoreItem>
</file>

<file path=customXml/itemProps7.xml><?xml version="1.0" encoding="utf-8"?>
<ds:datastoreItem xmlns:ds="http://schemas.openxmlformats.org/officeDocument/2006/customXml" ds:itemID="{12E1B636-A338-44FE-A78E-3AAEA9C60DCE}">
  <ds:schemaRefs>
    <ds:schemaRef ds:uri="http://www.wps.cn/android/officeDocument/2013/mofficeCustomData"/>
  </ds:schemaRefs>
</ds:datastoreItem>
</file>

<file path=customXml/itemProps8.xml><?xml version="1.0" encoding="utf-8"?>
<ds:datastoreItem xmlns:ds="http://schemas.openxmlformats.org/officeDocument/2006/customXml" ds:itemID="{F532FCC4-D95F-4736-A0E6-984E34523FEE}">
  <ds:schemaRefs>
    <ds:schemaRef ds:uri="http://www.wps.cn/android/officeDocument/2013/mofficeCustomData"/>
  </ds:schemaRefs>
</ds:datastoreItem>
</file>

<file path=customXml/itemProps9.xml><?xml version="1.0" encoding="utf-8"?>
<ds:datastoreItem xmlns:ds="http://schemas.openxmlformats.org/officeDocument/2006/customXml" ds:itemID="{2CAAC436-4A65-4812-A17A-577A6477FDB0}">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15581</Words>
  <Characters>88812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2</cp:revision>
  <dcterms:created xsi:type="dcterms:W3CDTF">2022-06-14T17:11:00Z</dcterms:created>
  <dcterms:modified xsi:type="dcterms:W3CDTF">2022-06-14T17:11:00Z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id="Kxua9dpD"/&gt;&lt;style id="http://www.zotero.org/styles/apa" locale="zh-CN" hasBibliography="1" bibliographyStyleHasBeenSet="1"/&gt;&lt;prefs&gt;&lt;pref name="fieldType" value="Field"/&gt;&lt;/prefs&gt;&lt;/data&gt;</vt:lpwstr>
  </property>
  <property fmtid="{D5CDD505-2E9C-101B-9397-08002B2CF9AE}" pid="3" name="KSOProductBuildVer">
    <vt:lpwstr>2052-11.1.0.11744</vt:lpwstr>
  </property>
  <property fmtid="{D5CDD505-2E9C-101B-9397-08002B2CF9AE}" pid="4" name="ICV">
    <vt:lpwstr>2052A92C973B49DDB7F0732F3DBD82EC</vt:lpwstr>
  </property>
</Properties>
</file>