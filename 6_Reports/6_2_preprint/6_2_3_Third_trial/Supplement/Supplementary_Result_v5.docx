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34FA" w14:textId="6987516B" w:rsidR="00F41927" w:rsidRPr="00482188" w:rsidRDefault="00683892" w:rsidP="00482188">
      <w:pPr>
        <w:spacing w:line="312" w:lineRule="auto"/>
        <w:jc w:val="center"/>
        <w:rPr>
          <w:rFonts w:ascii="黑体" w:eastAsia="黑体" w:hAnsi="黑体" w:cs="Times New Roman"/>
          <w:b/>
          <w:bCs/>
          <w:sz w:val="24"/>
          <w:szCs w:val="24"/>
        </w:rPr>
      </w:pPr>
      <w:r w:rsidRPr="00482188">
        <w:rPr>
          <w:rFonts w:ascii="黑体" w:eastAsia="黑体" w:hAnsi="黑体" w:cs="Times New Roman" w:hint="eastAsia"/>
          <w:b/>
          <w:bCs/>
          <w:sz w:val="24"/>
          <w:szCs w:val="24"/>
        </w:rPr>
        <w:t>《</w:t>
      </w:r>
      <w:r w:rsidRPr="00482188">
        <w:rPr>
          <w:rFonts w:ascii="黑体" w:eastAsia="黑体" w:hAnsi="黑体" w:cs="Times New Roman"/>
          <w:b/>
          <w:bCs/>
          <w:sz w:val="24"/>
          <w:szCs w:val="24"/>
        </w:rPr>
        <w:t>“自我参照”神经成像研究的认知本体论数据库</w:t>
      </w:r>
      <w:r w:rsidRPr="00482188">
        <w:rPr>
          <w:rFonts w:ascii="黑体" w:eastAsia="黑体" w:hAnsi="黑体" w:cs="Times New Roman" w:hint="eastAsia"/>
          <w:b/>
          <w:bCs/>
          <w:sz w:val="24"/>
          <w:szCs w:val="24"/>
        </w:rPr>
        <w:t>》的补充方法与结果</w:t>
      </w:r>
    </w:p>
    <w:p w14:paraId="7F8096B1" w14:textId="77777777" w:rsidR="00C16EB0" w:rsidRPr="00482188" w:rsidRDefault="00C16EB0" w:rsidP="00482188">
      <w:pPr>
        <w:spacing w:line="312" w:lineRule="auto"/>
        <w:jc w:val="center"/>
        <w:rPr>
          <w:rFonts w:ascii="Times New Roman" w:eastAsia="宋体" w:hAnsi="Times New Roman" w:cs="Times New Roman"/>
          <w:b/>
          <w:bCs/>
          <w:sz w:val="24"/>
          <w:szCs w:val="24"/>
          <w:vertAlign w:val="superscript"/>
        </w:rPr>
      </w:pPr>
      <w:r w:rsidRPr="00482188">
        <w:rPr>
          <w:rFonts w:ascii="Times New Roman" w:eastAsia="宋体" w:hAnsi="Times New Roman" w:cs="Times New Roman"/>
          <w:b/>
          <w:bCs/>
          <w:sz w:val="24"/>
          <w:szCs w:val="24"/>
        </w:rPr>
        <w:t>孙淑婷</w:t>
      </w:r>
      <w:r w:rsidRPr="00482188">
        <w:rPr>
          <w:rFonts w:ascii="Times New Roman" w:eastAsia="宋体" w:hAnsi="Times New Roman" w:cs="Times New Roman"/>
          <w:b/>
          <w:bCs/>
          <w:sz w:val="24"/>
          <w:szCs w:val="24"/>
          <w:vertAlign w:val="superscript"/>
        </w:rPr>
        <w:t>1</w:t>
      </w:r>
      <w:r w:rsidRPr="00482188">
        <w:rPr>
          <w:rFonts w:ascii="Times New Roman" w:eastAsia="宋体" w:hAnsi="Times New Roman" w:cs="Times New Roman"/>
          <w:b/>
          <w:bCs/>
          <w:sz w:val="24"/>
          <w:szCs w:val="24"/>
        </w:rPr>
        <w:t>，王楠</w:t>
      </w:r>
      <w:r w:rsidRPr="00482188">
        <w:rPr>
          <w:rFonts w:ascii="Times New Roman" w:eastAsia="宋体" w:hAnsi="Times New Roman" w:cs="Times New Roman"/>
          <w:b/>
          <w:bCs/>
          <w:sz w:val="24"/>
          <w:szCs w:val="24"/>
          <w:vertAlign w:val="superscript"/>
        </w:rPr>
        <w:t>2</w:t>
      </w:r>
      <w:r w:rsidRPr="00482188">
        <w:rPr>
          <w:rFonts w:ascii="Times New Roman" w:eastAsia="宋体" w:hAnsi="Times New Roman" w:cs="Times New Roman"/>
          <w:b/>
          <w:bCs/>
          <w:sz w:val="24"/>
          <w:szCs w:val="24"/>
        </w:rPr>
        <w:t>，温佳慧</w:t>
      </w:r>
      <w:r w:rsidRPr="00482188">
        <w:rPr>
          <w:rFonts w:ascii="Times New Roman" w:eastAsia="宋体" w:hAnsi="Times New Roman" w:cs="Times New Roman"/>
          <w:b/>
          <w:bCs/>
          <w:sz w:val="24"/>
          <w:szCs w:val="24"/>
          <w:vertAlign w:val="superscript"/>
        </w:rPr>
        <w:t>1</w:t>
      </w:r>
      <w:r w:rsidRPr="00482188">
        <w:rPr>
          <w:rFonts w:ascii="Times New Roman" w:eastAsia="宋体" w:hAnsi="Times New Roman" w:cs="Times New Roman"/>
          <w:b/>
          <w:bCs/>
          <w:sz w:val="24"/>
          <w:szCs w:val="24"/>
        </w:rPr>
        <w:t>，胡传鹏</w:t>
      </w:r>
      <w:r w:rsidRPr="00482188">
        <w:rPr>
          <w:rFonts w:ascii="Times New Roman" w:eastAsia="宋体" w:hAnsi="Times New Roman" w:cs="Times New Roman"/>
          <w:b/>
          <w:bCs/>
          <w:sz w:val="24"/>
          <w:szCs w:val="24"/>
          <w:vertAlign w:val="superscript"/>
        </w:rPr>
        <w:t>1*</w:t>
      </w:r>
    </w:p>
    <w:p w14:paraId="0321F06D" w14:textId="77777777" w:rsidR="00C16EB0" w:rsidRPr="00482188" w:rsidRDefault="00C16EB0" w:rsidP="00482188">
      <w:pPr>
        <w:spacing w:line="312" w:lineRule="auto"/>
        <w:jc w:val="center"/>
        <w:rPr>
          <w:rFonts w:ascii="Times New Roman" w:eastAsia="宋体" w:hAnsi="Times New Roman" w:cs="Times New Roman"/>
          <w:sz w:val="22"/>
        </w:rPr>
      </w:pPr>
      <w:r w:rsidRPr="00482188">
        <w:rPr>
          <w:rFonts w:ascii="Times New Roman" w:eastAsia="宋体" w:hAnsi="Times New Roman" w:cs="Times New Roman"/>
          <w:sz w:val="22"/>
        </w:rPr>
        <w:t>1.</w:t>
      </w:r>
      <w:r w:rsidRPr="00482188">
        <w:rPr>
          <w:rFonts w:ascii="Times New Roman" w:eastAsia="宋体" w:hAnsi="Times New Roman" w:cs="Times New Roman"/>
          <w:sz w:val="22"/>
        </w:rPr>
        <w:tab/>
      </w:r>
      <w:r w:rsidRPr="00482188">
        <w:rPr>
          <w:rFonts w:ascii="Times New Roman" w:eastAsia="宋体" w:hAnsi="Times New Roman" w:cs="Times New Roman"/>
          <w:sz w:val="22"/>
        </w:rPr>
        <w:t>南京师范大学心理学院，南京</w:t>
      </w:r>
      <w:r w:rsidRPr="00482188">
        <w:rPr>
          <w:rFonts w:ascii="Times New Roman" w:eastAsia="宋体" w:hAnsi="Times New Roman" w:cs="Times New Roman"/>
          <w:sz w:val="22"/>
        </w:rPr>
        <w:t xml:space="preserve">  210024</w:t>
      </w:r>
    </w:p>
    <w:p w14:paraId="48113D45" w14:textId="77777777" w:rsidR="00C16EB0" w:rsidRPr="00482188" w:rsidRDefault="00C16EB0" w:rsidP="00482188">
      <w:pPr>
        <w:spacing w:line="312" w:lineRule="auto"/>
        <w:jc w:val="center"/>
        <w:rPr>
          <w:rFonts w:ascii="Times New Roman" w:eastAsia="宋体" w:hAnsi="Times New Roman" w:cs="Times New Roman"/>
          <w:sz w:val="22"/>
        </w:rPr>
      </w:pPr>
      <w:r w:rsidRPr="00482188">
        <w:rPr>
          <w:rFonts w:ascii="Times New Roman" w:eastAsia="宋体" w:hAnsi="Times New Roman" w:cs="Times New Roman"/>
          <w:sz w:val="22"/>
        </w:rPr>
        <w:t>2.</w:t>
      </w:r>
      <w:r w:rsidRPr="00482188">
        <w:rPr>
          <w:rFonts w:ascii="Times New Roman" w:eastAsia="宋体" w:hAnsi="Times New Roman" w:cs="Times New Roman"/>
          <w:sz w:val="22"/>
        </w:rPr>
        <w:tab/>
      </w:r>
      <w:r w:rsidRPr="00482188">
        <w:rPr>
          <w:rFonts w:ascii="Times New Roman" w:eastAsia="宋体" w:hAnsi="Times New Roman" w:cs="Times New Roman"/>
          <w:sz w:val="22"/>
        </w:rPr>
        <w:t>南京师范大学外国语学院，南京</w:t>
      </w:r>
      <w:r w:rsidRPr="00482188">
        <w:rPr>
          <w:rFonts w:ascii="Times New Roman" w:eastAsia="宋体" w:hAnsi="Times New Roman" w:cs="Times New Roman"/>
          <w:sz w:val="22"/>
        </w:rPr>
        <w:t xml:space="preserve">   210024</w:t>
      </w:r>
    </w:p>
    <w:p w14:paraId="689CE432" w14:textId="4804C0BD" w:rsidR="00683892" w:rsidRPr="00482188" w:rsidRDefault="00C16EB0" w:rsidP="00482188">
      <w:pPr>
        <w:spacing w:line="312" w:lineRule="auto"/>
        <w:jc w:val="center"/>
        <w:rPr>
          <w:rFonts w:ascii="Times New Roman" w:eastAsia="宋体" w:hAnsi="Times New Roman" w:cs="Times New Roman"/>
          <w:sz w:val="22"/>
        </w:rPr>
      </w:pPr>
      <w:r w:rsidRPr="00482188">
        <w:rPr>
          <w:rFonts w:ascii="Times New Roman" w:eastAsia="宋体" w:hAnsi="Times New Roman" w:cs="Times New Roman"/>
          <w:sz w:val="22"/>
        </w:rPr>
        <w:t xml:space="preserve">* </w:t>
      </w:r>
      <w:r w:rsidRPr="00482188">
        <w:rPr>
          <w:rFonts w:ascii="Times New Roman" w:eastAsia="宋体" w:hAnsi="Times New Roman" w:cs="Times New Roman"/>
          <w:sz w:val="22"/>
        </w:rPr>
        <w:t>论文通信作者：胡传鹏（</w:t>
      </w:r>
      <w:bookmarkStart w:id="0" w:name="_Hlk105625387"/>
      <w:r w:rsidRPr="00482188">
        <w:rPr>
          <w:rFonts w:ascii="Times New Roman" w:eastAsia="宋体" w:hAnsi="Times New Roman" w:cs="Times New Roman"/>
          <w:sz w:val="22"/>
        </w:rPr>
        <w:t>hu.chuan-peng@nnu.edu.cn</w:t>
      </w:r>
      <w:r w:rsidRPr="00482188">
        <w:rPr>
          <w:rFonts w:ascii="Times New Roman" w:eastAsia="宋体" w:hAnsi="Times New Roman" w:cs="Times New Roman"/>
          <w:sz w:val="22"/>
        </w:rPr>
        <w:t>）</w:t>
      </w:r>
      <w:bookmarkEnd w:id="0"/>
    </w:p>
    <w:p w14:paraId="42CFB4B0" w14:textId="77777777" w:rsidR="00102289" w:rsidRDefault="00102289" w:rsidP="00482188">
      <w:pPr>
        <w:spacing w:line="312" w:lineRule="auto"/>
        <w:jc w:val="center"/>
        <w:rPr>
          <w:rFonts w:ascii="Times New Roman" w:hAnsi="Times New Roman" w:cs="Times New Roman"/>
          <w:sz w:val="24"/>
          <w:szCs w:val="24"/>
        </w:rPr>
      </w:pPr>
    </w:p>
    <w:p w14:paraId="3288A58A" w14:textId="0A643EF3" w:rsidR="00075330" w:rsidRPr="00482188" w:rsidRDefault="00883A8D" w:rsidP="00482188">
      <w:pPr>
        <w:spacing w:line="312" w:lineRule="auto"/>
        <w:jc w:val="center"/>
        <w:rPr>
          <w:rFonts w:ascii="Times New Roman" w:hAnsi="Times New Roman" w:cs="Times New Roman"/>
          <w:sz w:val="24"/>
          <w:szCs w:val="24"/>
        </w:rPr>
      </w:pPr>
      <w:r w:rsidRPr="00482188">
        <w:rPr>
          <w:rFonts w:ascii="Times New Roman" w:hAnsi="Times New Roman" w:cs="Times New Roman"/>
          <w:sz w:val="24"/>
          <w:szCs w:val="24"/>
        </w:rPr>
        <w:t>Supplementary methods and results</w:t>
      </w:r>
      <w:r w:rsidR="00683892" w:rsidRPr="00482188">
        <w:rPr>
          <w:rFonts w:ascii="Times New Roman" w:hAnsi="Times New Roman" w:cs="Times New Roman"/>
          <w:sz w:val="24"/>
          <w:szCs w:val="24"/>
        </w:rPr>
        <w:t xml:space="preserve"> </w:t>
      </w:r>
      <w:r w:rsidR="00683892" w:rsidRPr="00482188">
        <w:rPr>
          <w:rFonts w:ascii="Times New Roman" w:hAnsi="Times New Roman" w:cs="Times New Roman" w:hint="eastAsia"/>
          <w:sz w:val="24"/>
          <w:szCs w:val="24"/>
        </w:rPr>
        <w:t>for</w:t>
      </w:r>
    </w:p>
    <w:p w14:paraId="0E11FA6B" w14:textId="18AB2663" w:rsidR="00895915" w:rsidRPr="00ED26F7" w:rsidRDefault="00683892" w:rsidP="00482188">
      <w:pPr>
        <w:spacing w:line="312" w:lineRule="auto"/>
        <w:jc w:val="center"/>
        <w:rPr>
          <w:rFonts w:ascii="Times New Roman" w:hAnsi="Times New Roman" w:cs="Times New Roman"/>
          <w:b/>
          <w:bCs/>
          <w:sz w:val="28"/>
          <w:szCs w:val="28"/>
          <w:rPrChange w:id="1" w:author="Chuan-Peng Hu" w:date="2022-10-12T09:42:00Z">
            <w:rPr>
              <w:rFonts w:ascii="Times New Roman" w:hAnsi="Times New Roman" w:cs="Times New Roman"/>
              <w:b/>
              <w:bCs/>
              <w:sz w:val="24"/>
              <w:szCs w:val="24"/>
            </w:rPr>
          </w:rPrChange>
        </w:rPr>
      </w:pPr>
      <w:r w:rsidRPr="00ED26F7">
        <w:rPr>
          <w:rFonts w:ascii="Times New Roman" w:hAnsi="Times New Roman" w:cs="Times New Roman"/>
          <w:b/>
          <w:bCs/>
          <w:sz w:val="28"/>
          <w:szCs w:val="28"/>
        </w:rPr>
        <w:t>A cognitive ontology database for neuroimaging studies of "self-</w:t>
      </w:r>
      <w:r w:rsidRPr="00ED26F7">
        <w:rPr>
          <w:rFonts w:ascii="Times New Roman" w:hAnsi="Times New Roman" w:cs="Times New Roman"/>
          <w:b/>
          <w:bCs/>
          <w:sz w:val="28"/>
          <w:szCs w:val="28"/>
          <w:rPrChange w:id="2" w:author="Chuan-Peng Hu" w:date="2022-10-12T09:42:00Z">
            <w:rPr>
              <w:rFonts w:ascii="Times New Roman" w:hAnsi="Times New Roman" w:cs="Times New Roman"/>
              <w:b/>
              <w:bCs/>
              <w:sz w:val="24"/>
              <w:szCs w:val="24"/>
            </w:rPr>
          </w:rPrChange>
        </w:rPr>
        <w:t>reference"</w:t>
      </w:r>
    </w:p>
    <w:p w14:paraId="032EF9B4" w14:textId="77777777" w:rsidR="00C16EB0" w:rsidRPr="00482188" w:rsidRDefault="00C16EB0" w:rsidP="00482188">
      <w:pPr>
        <w:spacing w:line="312" w:lineRule="auto"/>
        <w:jc w:val="center"/>
        <w:rPr>
          <w:rFonts w:ascii="Times New Roman" w:hAnsi="Times New Roman" w:cs="Times New Roman"/>
          <w:b/>
          <w:bCs/>
          <w:sz w:val="24"/>
          <w:szCs w:val="24"/>
          <w:vertAlign w:val="superscript"/>
        </w:rPr>
      </w:pPr>
      <w:r w:rsidRPr="00482188">
        <w:rPr>
          <w:rFonts w:ascii="Times New Roman" w:hAnsi="Times New Roman" w:cs="Times New Roman" w:hint="eastAsia"/>
          <w:b/>
          <w:bCs/>
          <w:sz w:val="24"/>
          <w:szCs w:val="24"/>
        </w:rPr>
        <w:t>Sun</w:t>
      </w:r>
      <w:r w:rsidRPr="00482188">
        <w:rPr>
          <w:rFonts w:ascii="Times New Roman" w:hAnsi="Times New Roman" w:cs="Times New Roman"/>
          <w:b/>
          <w:bCs/>
          <w:sz w:val="24"/>
          <w:szCs w:val="24"/>
        </w:rPr>
        <w:t xml:space="preserve"> Shu-</w:t>
      </w:r>
      <w:r w:rsidRPr="00482188">
        <w:rPr>
          <w:rFonts w:ascii="Times New Roman" w:hAnsi="Times New Roman" w:cs="Times New Roman" w:hint="eastAsia"/>
          <w:b/>
          <w:bCs/>
          <w:sz w:val="24"/>
          <w:szCs w:val="24"/>
        </w:rPr>
        <w:t>T</w:t>
      </w:r>
      <w:r w:rsidRPr="00482188">
        <w:rPr>
          <w:rFonts w:ascii="Times New Roman" w:hAnsi="Times New Roman" w:cs="Times New Roman"/>
          <w:b/>
          <w:bCs/>
          <w:sz w:val="24"/>
          <w:szCs w:val="24"/>
        </w:rPr>
        <w:t>ing</w:t>
      </w:r>
      <w:r w:rsidRPr="00482188">
        <w:rPr>
          <w:rFonts w:ascii="Times New Roman" w:hAnsi="Times New Roman" w:cs="Times New Roman"/>
          <w:b/>
          <w:bCs/>
          <w:sz w:val="24"/>
          <w:szCs w:val="24"/>
          <w:vertAlign w:val="superscript"/>
        </w:rPr>
        <w:t>1</w:t>
      </w:r>
      <w:r w:rsidRPr="00482188">
        <w:rPr>
          <w:rFonts w:ascii="Times New Roman" w:hAnsi="Times New Roman" w:cs="Times New Roman"/>
          <w:b/>
          <w:bCs/>
          <w:sz w:val="24"/>
          <w:szCs w:val="24"/>
        </w:rPr>
        <w:t>, Wang Nan</w:t>
      </w:r>
      <w:r w:rsidRPr="00482188">
        <w:rPr>
          <w:rFonts w:ascii="Times New Roman" w:hAnsi="Times New Roman" w:cs="Times New Roman"/>
          <w:b/>
          <w:bCs/>
          <w:sz w:val="24"/>
          <w:szCs w:val="24"/>
          <w:vertAlign w:val="superscript"/>
        </w:rPr>
        <w:t>2</w:t>
      </w:r>
      <w:r w:rsidRPr="00482188">
        <w:rPr>
          <w:rFonts w:ascii="Times New Roman" w:hAnsi="Times New Roman" w:cs="Times New Roman"/>
          <w:b/>
          <w:bCs/>
          <w:sz w:val="24"/>
          <w:szCs w:val="24"/>
        </w:rPr>
        <w:t>, Wen Jia-</w:t>
      </w:r>
      <w:r w:rsidRPr="00482188">
        <w:rPr>
          <w:rFonts w:ascii="Times New Roman" w:hAnsi="Times New Roman" w:cs="Times New Roman" w:hint="eastAsia"/>
          <w:b/>
          <w:bCs/>
          <w:sz w:val="24"/>
          <w:szCs w:val="24"/>
        </w:rPr>
        <w:t>H</w:t>
      </w:r>
      <w:r w:rsidRPr="00482188">
        <w:rPr>
          <w:rFonts w:ascii="Times New Roman" w:hAnsi="Times New Roman" w:cs="Times New Roman"/>
          <w:b/>
          <w:bCs/>
          <w:sz w:val="24"/>
          <w:szCs w:val="24"/>
        </w:rPr>
        <w:t>ui</w:t>
      </w:r>
      <w:r w:rsidRPr="00482188">
        <w:rPr>
          <w:rFonts w:ascii="Times New Roman" w:hAnsi="Times New Roman" w:cs="Times New Roman"/>
          <w:b/>
          <w:bCs/>
          <w:sz w:val="24"/>
          <w:szCs w:val="24"/>
          <w:vertAlign w:val="superscript"/>
        </w:rPr>
        <w:t>1</w:t>
      </w:r>
      <w:r w:rsidRPr="00482188">
        <w:rPr>
          <w:rFonts w:ascii="Times New Roman" w:hAnsi="Times New Roman" w:cs="Times New Roman"/>
          <w:b/>
          <w:bCs/>
          <w:sz w:val="24"/>
          <w:szCs w:val="24"/>
        </w:rPr>
        <w:t>, Hu Chuan-</w:t>
      </w:r>
      <w:r w:rsidRPr="00482188">
        <w:rPr>
          <w:rFonts w:ascii="Times New Roman" w:hAnsi="Times New Roman" w:cs="Times New Roman" w:hint="eastAsia"/>
          <w:b/>
          <w:bCs/>
          <w:sz w:val="24"/>
          <w:szCs w:val="24"/>
        </w:rPr>
        <w:t>P</w:t>
      </w:r>
      <w:r w:rsidRPr="00482188">
        <w:rPr>
          <w:rFonts w:ascii="Times New Roman" w:hAnsi="Times New Roman" w:cs="Times New Roman"/>
          <w:b/>
          <w:bCs/>
          <w:sz w:val="24"/>
          <w:szCs w:val="24"/>
        </w:rPr>
        <w:t>eng</w:t>
      </w:r>
      <w:r w:rsidRPr="00482188">
        <w:rPr>
          <w:rFonts w:ascii="Times New Roman" w:hAnsi="Times New Roman" w:cs="Times New Roman"/>
          <w:b/>
          <w:bCs/>
          <w:sz w:val="24"/>
          <w:szCs w:val="24"/>
          <w:vertAlign w:val="superscript"/>
        </w:rPr>
        <w:t>1*</w:t>
      </w:r>
    </w:p>
    <w:p w14:paraId="3C2E1761" w14:textId="2E4288C2" w:rsidR="00C16EB0" w:rsidRPr="00482188" w:rsidRDefault="00C16EB0" w:rsidP="00482188">
      <w:pPr>
        <w:spacing w:line="312" w:lineRule="auto"/>
        <w:jc w:val="center"/>
        <w:rPr>
          <w:rFonts w:ascii="Times New Roman" w:hAnsi="Times New Roman" w:cs="Times New Roman"/>
          <w:sz w:val="22"/>
        </w:rPr>
      </w:pPr>
      <w:r w:rsidRPr="00482188">
        <w:rPr>
          <w:rFonts w:ascii="Times New Roman" w:hAnsi="Times New Roman" w:cs="Times New Roman"/>
          <w:sz w:val="22"/>
        </w:rPr>
        <w:t>1.</w:t>
      </w:r>
      <w:r w:rsidRPr="00482188">
        <w:rPr>
          <w:rFonts w:ascii="Times New Roman" w:hAnsi="Times New Roman" w:cs="Times New Roman"/>
          <w:sz w:val="22"/>
        </w:rPr>
        <w:tab/>
      </w:r>
      <w:del w:id="3" w:author="Chuan-Peng Hu" w:date="2022-10-12T09:42:00Z">
        <w:r w:rsidRPr="00482188" w:rsidDel="00ED26F7">
          <w:rPr>
            <w:rFonts w:ascii="Times New Roman" w:hAnsi="Times New Roman" w:cs="Times New Roman" w:hint="eastAsia"/>
            <w:sz w:val="22"/>
          </w:rPr>
          <w:delText xml:space="preserve">Department </w:delText>
        </w:r>
      </w:del>
      <w:ins w:id="4" w:author="Chuan-Peng Hu" w:date="2022-10-12T09:42:00Z">
        <w:r w:rsidR="00ED26F7">
          <w:rPr>
            <w:rFonts w:ascii="Times New Roman" w:hAnsi="Times New Roman" w:cs="Times New Roman" w:hint="eastAsia"/>
            <w:sz w:val="22"/>
          </w:rPr>
          <w:t>School</w:t>
        </w:r>
        <w:r w:rsidR="00ED26F7">
          <w:rPr>
            <w:rFonts w:ascii="Times New Roman" w:hAnsi="Times New Roman" w:cs="Times New Roman"/>
            <w:sz w:val="22"/>
          </w:rPr>
          <w:t xml:space="preserve"> </w:t>
        </w:r>
      </w:ins>
      <w:r w:rsidRPr="00482188">
        <w:rPr>
          <w:rFonts w:ascii="Times New Roman" w:hAnsi="Times New Roman" w:cs="Times New Roman"/>
          <w:sz w:val="22"/>
        </w:rPr>
        <w:t>of Psychology</w:t>
      </w:r>
      <w:r w:rsidRPr="00482188">
        <w:rPr>
          <w:rFonts w:ascii="Times New Roman" w:hAnsi="Times New Roman" w:cs="Times New Roman"/>
          <w:sz w:val="22"/>
        </w:rPr>
        <w:t>，</w:t>
      </w:r>
      <w:r w:rsidRPr="00482188">
        <w:rPr>
          <w:rFonts w:ascii="Times New Roman" w:hAnsi="Times New Roman" w:cs="Times New Roman"/>
          <w:sz w:val="22"/>
        </w:rPr>
        <w:t>Nanjing Normal University</w:t>
      </w:r>
      <w:r w:rsidRPr="00482188">
        <w:rPr>
          <w:rFonts w:ascii="Times New Roman" w:hAnsi="Times New Roman" w:cs="Times New Roman"/>
          <w:sz w:val="22"/>
        </w:rPr>
        <w:t>，</w:t>
      </w:r>
      <w:r w:rsidRPr="00482188">
        <w:rPr>
          <w:rFonts w:ascii="Times New Roman" w:hAnsi="Times New Roman" w:cs="Times New Roman"/>
          <w:sz w:val="22"/>
        </w:rPr>
        <w:t>210024 Nanjing, China</w:t>
      </w:r>
    </w:p>
    <w:p w14:paraId="4F43A56D" w14:textId="1472CD87" w:rsidR="00C16EB0" w:rsidRPr="00482188" w:rsidRDefault="00C16EB0" w:rsidP="00482188">
      <w:pPr>
        <w:spacing w:line="312" w:lineRule="auto"/>
        <w:jc w:val="center"/>
        <w:rPr>
          <w:rFonts w:ascii="Times New Roman" w:hAnsi="Times New Roman" w:cs="Times New Roman"/>
          <w:sz w:val="22"/>
        </w:rPr>
      </w:pPr>
      <w:r w:rsidRPr="00482188">
        <w:rPr>
          <w:rFonts w:ascii="Times New Roman" w:hAnsi="Times New Roman" w:cs="Times New Roman"/>
          <w:sz w:val="22"/>
        </w:rPr>
        <w:t>2.</w:t>
      </w:r>
      <w:r w:rsidRPr="00482188">
        <w:rPr>
          <w:rFonts w:ascii="Times New Roman" w:hAnsi="Times New Roman" w:cs="Times New Roman"/>
          <w:sz w:val="22"/>
        </w:rPr>
        <w:tab/>
      </w:r>
      <w:del w:id="5" w:author="Chuan-Peng Hu" w:date="2022-10-12T09:42:00Z">
        <w:r w:rsidRPr="00482188" w:rsidDel="00ED26F7">
          <w:rPr>
            <w:rFonts w:ascii="Times New Roman" w:hAnsi="Times New Roman" w:cs="Times New Roman" w:hint="eastAsia"/>
            <w:sz w:val="22"/>
          </w:rPr>
          <w:delText xml:space="preserve">Department </w:delText>
        </w:r>
      </w:del>
      <w:ins w:id="6" w:author="Chuan-Peng Hu" w:date="2022-10-12T09:42:00Z">
        <w:r w:rsidR="00ED26F7">
          <w:rPr>
            <w:rFonts w:ascii="Times New Roman" w:hAnsi="Times New Roman" w:cs="Times New Roman" w:hint="eastAsia"/>
            <w:sz w:val="22"/>
          </w:rPr>
          <w:t>School</w:t>
        </w:r>
        <w:r w:rsidR="00ED26F7">
          <w:rPr>
            <w:rFonts w:ascii="Times New Roman" w:hAnsi="Times New Roman" w:cs="Times New Roman"/>
            <w:sz w:val="22"/>
          </w:rPr>
          <w:t xml:space="preserve"> </w:t>
        </w:r>
      </w:ins>
      <w:r w:rsidRPr="00482188">
        <w:rPr>
          <w:rFonts w:ascii="Times New Roman" w:hAnsi="Times New Roman" w:cs="Times New Roman"/>
          <w:sz w:val="22"/>
        </w:rPr>
        <w:t>of Foreign Languages and Cultures, Nanjing Normal University</w:t>
      </w:r>
      <w:r w:rsidRPr="00482188">
        <w:rPr>
          <w:rFonts w:ascii="Times New Roman" w:hAnsi="Times New Roman" w:cs="Times New Roman"/>
          <w:sz w:val="22"/>
        </w:rPr>
        <w:t>，</w:t>
      </w:r>
      <w:r w:rsidRPr="00482188">
        <w:rPr>
          <w:rFonts w:ascii="Times New Roman" w:hAnsi="Times New Roman" w:cs="Times New Roman"/>
          <w:sz w:val="22"/>
        </w:rPr>
        <w:t>210024  Nanjing, China</w:t>
      </w:r>
    </w:p>
    <w:p w14:paraId="712E387C" w14:textId="77777777" w:rsidR="00C16EB0" w:rsidRPr="00482188" w:rsidRDefault="00C16EB0" w:rsidP="00482188">
      <w:pPr>
        <w:spacing w:line="312" w:lineRule="auto"/>
        <w:jc w:val="center"/>
        <w:rPr>
          <w:rFonts w:ascii="Times New Roman" w:hAnsi="Times New Roman" w:cs="Times New Roman"/>
          <w:sz w:val="22"/>
        </w:rPr>
      </w:pPr>
      <w:r w:rsidRPr="00482188">
        <w:rPr>
          <w:rFonts w:ascii="Times New Roman" w:hAnsi="Times New Roman" w:cs="Times New Roman"/>
          <w:sz w:val="22"/>
          <w:vertAlign w:val="superscript"/>
        </w:rPr>
        <w:t>*</w:t>
      </w:r>
      <w:r w:rsidRPr="00482188">
        <w:rPr>
          <w:rFonts w:ascii="Times New Roman" w:hAnsi="Times New Roman" w:cs="Times New Roman"/>
          <w:sz w:val="22"/>
        </w:rPr>
        <w:t>Email: hu.chuan-peng@nnu.edu.cn</w:t>
      </w:r>
    </w:p>
    <w:p w14:paraId="78EC5830" w14:textId="77777777" w:rsidR="00C16EB0" w:rsidRDefault="00C16EB0" w:rsidP="007706C7">
      <w:pPr>
        <w:jc w:val="center"/>
        <w:rPr>
          <w:rFonts w:ascii="Times New Roman" w:hAnsi="Times New Roman" w:cs="Times New Roman"/>
          <w:b/>
          <w:bCs/>
          <w:sz w:val="28"/>
          <w:szCs w:val="28"/>
        </w:rPr>
      </w:pPr>
    </w:p>
    <w:sdt>
      <w:sdtPr>
        <w:rPr>
          <w:rFonts w:asciiTheme="minorHAnsi" w:eastAsiaTheme="minorEastAsia" w:hAnsiTheme="minorHAnsi" w:cstheme="minorBidi"/>
          <w:b w:val="0"/>
          <w:bCs w:val="0"/>
          <w:color w:val="auto"/>
          <w:kern w:val="2"/>
          <w:sz w:val="21"/>
          <w:szCs w:val="22"/>
          <w:lang w:eastAsia="zh-CN"/>
        </w:rPr>
        <w:id w:val="194434783"/>
        <w:docPartObj>
          <w:docPartGallery w:val="Table of Contents"/>
          <w:docPartUnique/>
        </w:docPartObj>
      </w:sdtPr>
      <w:sdtEndPr>
        <w:rPr>
          <w:noProof/>
        </w:rPr>
      </w:sdtEndPr>
      <w:sdtContent>
        <w:p w14:paraId="54DC6121" w14:textId="2146377F" w:rsidR="007706C7" w:rsidRPr="00482188" w:rsidRDefault="00AC36C4">
          <w:pPr>
            <w:pStyle w:val="TOC"/>
            <w:rPr>
              <w:rFonts w:ascii="Times New Roman" w:eastAsia="宋体" w:hAnsi="Times New Roman" w:cs="Times New Roman"/>
            </w:rPr>
          </w:pPr>
          <w:r w:rsidRPr="00482188">
            <w:rPr>
              <w:rFonts w:ascii="Times New Roman" w:eastAsia="宋体" w:hAnsi="Times New Roman" w:cs="Times New Roman"/>
              <w:lang w:eastAsia="zh-CN"/>
            </w:rPr>
            <w:t>补充材料目录</w:t>
          </w:r>
        </w:p>
        <w:p w14:paraId="48E4559A" w14:textId="57E3D0BF" w:rsidR="00B27076" w:rsidRPr="00482188" w:rsidRDefault="007706C7">
          <w:pPr>
            <w:pStyle w:val="TOC2"/>
            <w:rPr>
              <w:rFonts w:ascii="Times New Roman" w:eastAsia="宋体" w:hAnsi="Times New Roman" w:cs="Times New Roman"/>
              <w:b w:val="0"/>
              <w:bCs w:val="0"/>
              <w:noProof/>
              <w:kern w:val="0"/>
              <w:sz w:val="24"/>
              <w:szCs w:val="24"/>
            </w:rPr>
          </w:pPr>
          <w:r w:rsidRPr="00482188">
            <w:rPr>
              <w:rFonts w:ascii="Times New Roman" w:eastAsia="宋体" w:hAnsi="Times New Roman" w:cs="Times New Roman"/>
            </w:rPr>
            <w:fldChar w:fldCharType="begin"/>
          </w:r>
          <w:r w:rsidRPr="00482188">
            <w:rPr>
              <w:rFonts w:ascii="Times New Roman" w:eastAsia="宋体" w:hAnsi="Times New Roman" w:cs="Times New Roman"/>
            </w:rPr>
            <w:instrText xml:space="preserve"> TOC \o "1-3" \h \z \u </w:instrText>
          </w:r>
          <w:r w:rsidRPr="00482188">
            <w:rPr>
              <w:rFonts w:ascii="Times New Roman" w:eastAsia="宋体" w:hAnsi="Times New Roman" w:cs="Times New Roman"/>
            </w:rPr>
            <w:fldChar w:fldCharType="separate"/>
          </w:r>
          <w:hyperlink w:anchor="_Toc116113482" w:history="1">
            <w:r w:rsidR="00B27076" w:rsidRPr="00482188">
              <w:rPr>
                <w:rStyle w:val="a8"/>
                <w:rFonts w:ascii="Times New Roman" w:eastAsia="宋体" w:hAnsi="Times New Roman" w:cs="Times New Roman"/>
                <w:noProof/>
              </w:rPr>
              <w:t xml:space="preserve">1 </w:t>
            </w:r>
            <w:r w:rsidR="00B27076" w:rsidRPr="00482188">
              <w:rPr>
                <w:rStyle w:val="a8"/>
                <w:rFonts w:ascii="Times New Roman" w:eastAsia="宋体" w:hAnsi="Times New Roman" w:cs="Times New Roman"/>
                <w:noProof/>
              </w:rPr>
              <w:t>补充方法</w:t>
            </w:r>
            <w:r w:rsidR="00B27076" w:rsidRPr="00482188">
              <w:rPr>
                <w:rFonts w:ascii="Times New Roman" w:eastAsia="宋体" w:hAnsi="Times New Roman" w:cs="Times New Roman"/>
                <w:noProof/>
                <w:webHidden/>
              </w:rPr>
              <w:tab/>
            </w:r>
            <w:r w:rsidR="00B27076" w:rsidRPr="00482188">
              <w:rPr>
                <w:rFonts w:ascii="Times New Roman" w:eastAsia="宋体" w:hAnsi="Times New Roman" w:cs="Times New Roman"/>
                <w:noProof/>
                <w:webHidden/>
              </w:rPr>
              <w:fldChar w:fldCharType="begin"/>
            </w:r>
            <w:r w:rsidR="00B27076" w:rsidRPr="00482188">
              <w:rPr>
                <w:rFonts w:ascii="Times New Roman" w:eastAsia="宋体" w:hAnsi="Times New Roman" w:cs="Times New Roman"/>
                <w:noProof/>
                <w:webHidden/>
              </w:rPr>
              <w:instrText xml:space="preserve"> PAGEREF _Toc116113482 \h </w:instrText>
            </w:r>
            <w:r w:rsidR="00B27076" w:rsidRPr="00482188">
              <w:rPr>
                <w:rFonts w:ascii="Times New Roman" w:eastAsia="宋体" w:hAnsi="Times New Roman" w:cs="Times New Roman"/>
                <w:noProof/>
                <w:webHidden/>
              </w:rPr>
            </w:r>
            <w:r w:rsidR="00B27076" w:rsidRPr="00482188">
              <w:rPr>
                <w:rFonts w:ascii="Times New Roman" w:eastAsia="宋体" w:hAnsi="Times New Roman" w:cs="Times New Roman"/>
                <w:noProof/>
                <w:webHidden/>
              </w:rPr>
              <w:fldChar w:fldCharType="separate"/>
            </w:r>
            <w:r w:rsidR="00B27076" w:rsidRPr="00482188">
              <w:rPr>
                <w:rFonts w:ascii="Times New Roman" w:eastAsia="宋体" w:hAnsi="Times New Roman" w:cs="Times New Roman"/>
                <w:noProof/>
                <w:webHidden/>
              </w:rPr>
              <w:t>2</w:t>
            </w:r>
            <w:r w:rsidR="00B27076" w:rsidRPr="00482188">
              <w:rPr>
                <w:rFonts w:ascii="Times New Roman" w:eastAsia="宋体" w:hAnsi="Times New Roman" w:cs="Times New Roman"/>
                <w:noProof/>
                <w:webHidden/>
              </w:rPr>
              <w:fldChar w:fldCharType="end"/>
            </w:r>
          </w:hyperlink>
        </w:p>
        <w:p w14:paraId="7AB4C0FF" w14:textId="1279E840" w:rsidR="00B27076" w:rsidRPr="00482188" w:rsidRDefault="00000000">
          <w:pPr>
            <w:pStyle w:val="TOC2"/>
            <w:rPr>
              <w:rFonts w:ascii="Times New Roman" w:eastAsia="宋体" w:hAnsi="Times New Roman" w:cs="Times New Roman"/>
              <w:b w:val="0"/>
              <w:bCs w:val="0"/>
              <w:noProof/>
              <w:kern w:val="0"/>
              <w:sz w:val="24"/>
              <w:szCs w:val="24"/>
            </w:rPr>
          </w:pPr>
          <w:hyperlink w:anchor="_Toc116113483" w:history="1">
            <w:r w:rsidR="00B27076" w:rsidRPr="00C01F00">
              <w:rPr>
                <w:rStyle w:val="a8"/>
                <w:rFonts w:ascii="Times New Roman" w:eastAsia="宋体" w:hAnsi="Times New Roman" w:cs="Times New Roman"/>
                <w:noProof/>
              </w:rPr>
              <w:t xml:space="preserve">2. </w:t>
            </w:r>
            <w:r w:rsidR="00B27076" w:rsidRPr="00C01F00">
              <w:rPr>
                <w:rStyle w:val="a8"/>
                <w:rFonts w:ascii="Times New Roman" w:eastAsia="宋体" w:hAnsi="Times New Roman" w:cs="Times New Roman"/>
                <w:noProof/>
              </w:rPr>
              <w:t>补充结果</w:t>
            </w:r>
            <w:r w:rsidR="00B27076" w:rsidRPr="00482188">
              <w:rPr>
                <w:rFonts w:ascii="Times New Roman" w:eastAsia="宋体" w:hAnsi="Times New Roman" w:cs="Times New Roman"/>
                <w:noProof/>
                <w:webHidden/>
              </w:rPr>
              <w:tab/>
            </w:r>
            <w:r w:rsidR="00B27076" w:rsidRPr="00482188">
              <w:rPr>
                <w:rFonts w:ascii="Times New Roman" w:eastAsia="宋体" w:hAnsi="Times New Roman" w:cs="Times New Roman"/>
                <w:noProof/>
                <w:webHidden/>
              </w:rPr>
              <w:fldChar w:fldCharType="begin"/>
            </w:r>
            <w:r w:rsidR="00B27076" w:rsidRPr="00482188">
              <w:rPr>
                <w:rFonts w:ascii="Times New Roman" w:eastAsia="宋体" w:hAnsi="Times New Roman" w:cs="Times New Roman"/>
                <w:noProof/>
                <w:webHidden/>
              </w:rPr>
              <w:instrText xml:space="preserve"> PAGEREF _Toc116113483 \h </w:instrText>
            </w:r>
            <w:r w:rsidR="00B27076" w:rsidRPr="00482188">
              <w:rPr>
                <w:rFonts w:ascii="Times New Roman" w:eastAsia="宋体" w:hAnsi="Times New Roman" w:cs="Times New Roman"/>
                <w:noProof/>
                <w:webHidden/>
              </w:rPr>
            </w:r>
            <w:r w:rsidR="00B27076" w:rsidRPr="00482188">
              <w:rPr>
                <w:rFonts w:ascii="Times New Roman" w:eastAsia="宋体" w:hAnsi="Times New Roman" w:cs="Times New Roman"/>
                <w:noProof/>
                <w:webHidden/>
              </w:rPr>
              <w:fldChar w:fldCharType="separate"/>
            </w:r>
            <w:r w:rsidR="00B27076" w:rsidRPr="00482188">
              <w:rPr>
                <w:rFonts w:ascii="Times New Roman" w:eastAsia="宋体" w:hAnsi="Times New Roman" w:cs="Times New Roman"/>
                <w:noProof/>
                <w:webHidden/>
              </w:rPr>
              <w:t>2</w:t>
            </w:r>
            <w:r w:rsidR="00B27076" w:rsidRPr="00482188">
              <w:rPr>
                <w:rFonts w:ascii="Times New Roman" w:eastAsia="宋体" w:hAnsi="Times New Roman" w:cs="Times New Roman"/>
                <w:noProof/>
                <w:webHidden/>
              </w:rPr>
              <w:fldChar w:fldCharType="end"/>
            </w:r>
          </w:hyperlink>
        </w:p>
        <w:p w14:paraId="035CDE7E" w14:textId="592CFBC0" w:rsidR="00B27076" w:rsidRPr="00482188" w:rsidRDefault="00000000">
          <w:pPr>
            <w:pStyle w:val="TOC2"/>
            <w:rPr>
              <w:rFonts w:ascii="Times New Roman" w:eastAsia="宋体" w:hAnsi="Times New Roman" w:cs="Times New Roman"/>
              <w:b w:val="0"/>
              <w:bCs w:val="0"/>
              <w:noProof/>
              <w:kern w:val="0"/>
              <w:sz w:val="24"/>
              <w:szCs w:val="24"/>
            </w:rPr>
          </w:pPr>
          <w:hyperlink w:anchor="_Toc116113484" w:history="1">
            <w:r w:rsidR="00B27076" w:rsidRPr="00C01F00">
              <w:rPr>
                <w:rStyle w:val="a8"/>
                <w:rFonts w:ascii="Times New Roman" w:eastAsia="宋体" w:hAnsi="Times New Roman" w:cs="Times New Roman"/>
                <w:noProof/>
              </w:rPr>
              <w:t>参考文献</w:t>
            </w:r>
            <w:r w:rsidR="00B27076" w:rsidRPr="00482188">
              <w:rPr>
                <w:rFonts w:ascii="Times New Roman" w:eastAsia="宋体" w:hAnsi="Times New Roman" w:cs="Times New Roman"/>
                <w:noProof/>
                <w:webHidden/>
              </w:rPr>
              <w:tab/>
            </w:r>
            <w:r w:rsidR="00B27076" w:rsidRPr="00482188">
              <w:rPr>
                <w:rFonts w:ascii="Times New Roman" w:eastAsia="宋体" w:hAnsi="Times New Roman" w:cs="Times New Roman"/>
                <w:noProof/>
                <w:webHidden/>
              </w:rPr>
              <w:fldChar w:fldCharType="begin"/>
            </w:r>
            <w:r w:rsidR="00B27076" w:rsidRPr="00482188">
              <w:rPr>
                <w:rFonts w:ascii="Times New Roman" w:eastAsia="宋体" w:hAnsi="Times New Roman" w:cs="Times New Roman"/>
                <w:noProof/>
                <w:webHidden/>
              </w:rPr>
              <w:instrText xml:space="preserve"> PAGEREF _Toc116113484 \h </w:instrText>
            </w:r>
            <w:r w:rsidR="00B27076" w:rsidRPr="00482188">
              <w:rPr>
                <w:rFonts w:ascii="Times New Roman" w:eastAsia="宋体" w:hAnsi="Times New Roman" w:cs="Times New Roman"/>
                <w:noProof/>
                <w:webHidden/>
              </w:rPr>
            </w:r>
            <w:r w:rsidR="00B27076" w:rsidRPr="00482188">
              <w:rPr>
                <w:rFonts w:ascii="Times New Roman" w:eastAsia="宋体" w:hAnsi="Times New Roman" w:cs="Times New Roman"/>
                <w:noProof/>
                <w:webHidden/>
              </w:rPr>
              <w:fldChar w:fldCharType="separate"/>
            </w:r>
            <w:r w:rsidR="00B27076" w:rsidRPr="00482188">
              <w:rPr>
                <w:rFonts w:ascii="Times New Roman" w:eastAsia="宋体" w:hAnsi="Times New Roman" w:cs="Times New Roman"/>
                <w:noProof/>
                <w:webHidden/>
              </w:rPr>
              <w:t>3</w:t>
            </w:r>
            <w:r w:rsidR="00B27076" w:rsidRPr="00482188">
              <w:rPr>
                <w:rFonts w:ascii="Times New Roman" w:eastAsia="宋体" w:hAnsi="Times New Roman" w:cs="Times New Roman"/>
                <w:noProof/>
                <w:webHidden/>
              </w:rPr>
              <w:fldChar w:fldCharType="end"/>
            </w:r>
          </w:hyperlink>
        </w:p>
        <w:p w14:paraId="2586FF3D" w14:textId="6A42DE84" w:rsidR="007706C7" w:rsidRDefault="007706C7">
          <w:r w:rsidRPr="00482188">
            <w:rPr>
              <w:rFonts w:ascii="Times New Roman" w:eastAsia="宋体" w:hAnsi="Times New Roman" w:cs="Times New Roman"/>
              <w:b/>
              <w:bCs/>
              <w:noProof/>
            </w:rPr>
            <w:fldChar w:fldCharType="end"/>
          </w:r>
        </w:p>
      </w:sdtContent>
    </w:sdt>
    <w:p w14:paraId="3A1CD779" w14:textId="77777777" w:rsidR="00895915" w:rsidRPr="00482188" w:rsidRDefault="00895915" w:rsidP="00D72992">
      <w:pPr>
        <w:jc w:val="center"/>
        <w:rPr>
          <w:rFonts w:ascii="Times New Roman" w:hAnsi="Times New Roman" w:cs="Times New Roman"/>
          <w:b/>
          <w:bCs/>
          <w:sz w:val="28"/>
          <w:szCs w:val="28"/>
        </w:rPr>
      </w:pPr>
    </w:p>
    <w:p w14:paraId="246B6CAA" w14:textId="77777777" w:rsidR="00895915" w:rsidRDefault="00895915" w:rsidP="00895915">
      <w:pPr>
        <w:pStyle w:val="2"/>
        <w:rPr>
          <w:rFonts w:ascii="宋体" w:eastAsia="宋体" w:hAnsi="宋体" w:cs="Times New Roman"/>
          <w:b/>
          <w:bCs/>
          <w:sz w:val="28"/>
          <w:szCs w:val="28"/>
        </w:rPr>
      </w:pPr>
      <w:r>
        <w:rPr>
          <w:rFonts w:ascii="宋体" w:eastAsia="宋体" w:hAnsi="宋体" w:cs="Times New Roman"/>
          <w:b/>
          <w:bCs/>
          <w:sz w:val="28"/>
          <w:szCs w:val="28"/>
        </w:rPr>
        <w:br w:type="page"/>
      </w:r>
    </w:p>
    <w:p w14:paraId="1FFD6159" w14:textId="6C08A8A6" w:rsidR="00895915" w:rsidRPr="00482188" w:rsidRDefault="00050A2E" w:rsidP="00895915">
      <w:pPr>
        <w:pStyle w:val="2"/>
        <w:rPr>
          <w:rFonts w:ascii="Times New Roman" w:eastAsia="宋体" w:hAnsi="Times New Roman" w:cs="Times New Roman"/>
          <w:b/>
          <w:bCs/>
          <w:color w:val="000000" w:themeColor="text1"/>
          <w:sz w:val="24"/>
          <w:szCs w:val="24"/>
        </w:rPr>
      </w:pPr>
      <w:bookmarkStart w:id="7" w:name="_Toc116113482"/>
      <w:r w:rsidRPr="00482188">
        <w:rPr>
          <w:rFonts w:ascii="Times New Roman" w:eastAsia="宋体" w:hAnsi="Times New Roman" w:cs="Times New Roman"/>
          <w:b/>
          <w:bCs/>
          <w:color w:val="000000" w:themeColor="text1"/>
          <w:sz w:val="24"/>
          <w:szCs w:val="24"/>
        </w:rPr>
        <w:lastRenderedPageBreak/>
        <w:t>1</w:t>
      </w:r>
      <w:r w:rsidR="004C7873">
        <w:rPr>
          <w:rFonts w:ascii="Times New Roman" w:eastAsia="宋体" w:hAnsi="Times New Roman" w:cs="Times New Roman"/>
          <w:b/>
          <w:bCs/>
          <w:color w:val="000000" w:themeColor="text1"/>
          <w:sz w:val="24"/>
          <w:szCs w:val="24"/>
        </w:rPr>
        <w:t>.</w:t>
      </w:r>
      <w:r w:rsidRPr="00482188">
        <w:rPr>
          <w:rFonts w:ascii="Times New Roman" w:eastAsia="宋体" w:hAnsi="Times New Roman" w:cs="Times New Roman"/>
          <w:b/>
          <w:bCs/>
          <w:color w:val="000000" w:themeColor="text1"/>
          <w:sz w:val="24"/>
          <w:szCs w:val="24"/>
        </w:rPr>
        <w:t xml:space="preserve"> </w:t>
      </w:r>
      <w:r w:rsidR="00895915" w:rsidRPr="00482188">
        <w:rPr>
          <w:rFonts w:ascii="Times New Roman" w:eastAsia="宋体" w:hAnsi="Times New Roman" w:cs="Times New Roman"/>
          <w:b/>
          <w:bCs/>
          <w:color w:val="000000" w:themeColor="text1"/>
          <w:sz w:val="24"/>
          <w:szCs w:val="24"/>
        </w:rPr>
        <w:t>补充方法</w:t>
      </w:r>
      <w:bookmarkEnd w:id="7"/>
    </w:p>
    <w:p w14:paraId="5E99D095" w14:textId="1628505A" w:rsidR="007706C7" w:rsidRDefault="00F0527E" w:rsidP="00482188">
      <w:pPr>
        <w:spacing w:line="276" w:lineRule="auto"/>
        <w:rPr>
          <w:rFonts w:ascii="Times New Roman" w:eastAsia="宋体" w:hAnsi="Times New Roman" w:cs="Times New Roman"/>
          <w:szCs w:val="21"/>
        </w:rPr>
      </w:pPr>
      <w:r>
        <w:rPr>
          <w:rFonts w:ascii="宋体" w:eastAsia="宋体" w:hAnsi="宋体" w:cs="Times New Roman"/>
          <w:b/>
          <w:bCs/>
          <w:sz w:val="28"/>
          <w:szCs w:val="28"/>
        </w:rPr>
        <w:tab/>
      </w:r>
      <w:r w:rsidR="007706C7">
        <w:rPr>
          <w:rFonts w:ascii="Times New Roman" w:eastAsia="宋体" w:hAnsi="Times New Roman" w:cs="Times New Roman" w:hint="eastAsia"/>
          <w:szCs w:val="21"/>
        </w:rPr>
        <w:t>为展示本数据库中神经成像坐标</w:t>
      </w:r>
      <w:proofErr w:type="gramStart"/>
      <w:r w:rsidR="007706C7">
        <w:rPr>
          <w:rFonts w:ascii="Times New Roman" w:eastAsia="宋体" w:hAnsi="Times New Roman" w:cs="Times New Roman" w:hint="eastAsia"/>
          <w:szCs w:val="21"/>
        </w:rPr>
        <w:t>点数据</w:t>
      </w:r>
      <w:proofErr w:type="gramEnd"/>
      <w:r w:rsidR="007706C7">
        <w:rPr>
          <w:rFonts w:ascii="Times New Roman" w:eastAsia="宋体" w:hAnsi="Times New Roman" w:cs="Times New Roman" w:hint="eastAsia"/>
          <w:szCs w:val="21"/>
        </w:rPr>
        <w:t>的优势，</w:t>
      </w:r>
      <w:r w:rsidR="006C204E" w:rsidRPr="00482188">
        <w:rPr>
          <w:rFonts w:ascii="Times New Roman" w:eastAsia="宋体" w:hAnsi="Times New Roman" w:cs="Times New Roman"/>
          <w:szCs w:val="21"/>
        </w:rPr>
        <w:t>本文采用</w:t>
      </w:r>
      <w:r w:rsidR="00587674" w:rsidRPr="00482188">
        <w:rPr>
          <w:rFonts w:ascii="Times New Roman" w:eastAsia="宋体" w:hAnsi="Times New Roman" w:cs="Times New Roman"/>
          <w:szCs w:val="21"/>
        </w:rPr>
        <w:t>激活可能性估计法</w:t>
      </w:r>
      <w:r w:rsidR="006C204E" w:rsidRPr="00482188">
        <w:rPr>
          <w:rFonts w:ascii="Times New Roman" w:eastAsia="宋体" w:hAnsi="Times New Roman" w:cs="Times New Roman"/>
          <w:szCs w:val="21"/>
        </w:rPr>
        <w:t>（</w:t>
      </w:r>
      <w:r w:rsidR="00587674" w:rsidRPr="00895915">
        <w:rPr>
          <w:rFonts w:ascii="Times New Roman" w:eastAsia="宋体" w:hAnsi="Times New Roman" w:cs="Times New Roman"/>
          <w:szCs w:val="21"/>
        </w:rPr>
        <w:t>Activation Likelihood Estimation</w:t>
      </w:r>
      <w:r w:rsidR="00587674" w:rsidRPr="00482188">
        <w:rPr>
          <w:rFonts w:ascii="Times New Roman" w:eastAsia="宋体" w:hAnsi="Times New Roman" w:cs="Times New Roman"/>
          <w:szCs w:val="21"/>
        </w:rPr>
        <w:t>，</w:t>
      </w:r>
      <w:r w:rsidR="00587674" w:rsidRPr="00482188">
        <w:rPr>
          <w:rFonts w:ascii="Times New Roman" w:eastAsia="宋体" w:hAnsi="Times New Roman" w:cs="Times New Roman"/>
          <w:szCs w:val="21"/>
        </w:rPr>
        <w:t>ALE</w:t>
      </w:r>
      <w:r w:rsidR="006C204E" w:rsidRPr="00482188">
        <w:rPr>
          <w:rFonts w:ascii="Times New Roman" w:eastAsia="宋体" w:hAnsi="Times New Roman" w:cs="Times New Roman"/>
          <w:szCs w:val="21"/>
        </w:rPr>
        <w:t>）</w:t>
      </w:r>
      <w:r w:rsidR="007706C7">
        <w:rPr>
          <w:rFonts w:ascii="Times New Roman" w:eastAsia="宋体" w:hAnsi="Times New Roman" w:cs="Times New Roman" w:hint="eastAsia"/>
          <w:szCs w:val="21"/>
        </w:rPr>
        <w:t>对</w:t>
      </w:r>
      <w:r w:rsidR="002C2331">
        <w:rPr>
          <w:rFonts w:ascii="Times New Roman" w:eastAsia="宋体" w:hAnsi="Times New Roman" w:cs="Times New Roman" w:hint="eastAsia"/>
          <w:szCs w:val="21"/>
        </w:rPr>
        <w:t>本数据库中的</w:t>
      </w:r>
      <w:r w:rsidR="007706C7">
        <w:rPr>
          <w:rFonts w:ascii="Times New Roman" w:eastAsia="宋体" w:hAnsi="Times New Roman" w:cs="Times New Roman" w:hint="eastAsia"/>
          <w:szCs w:val="21"/>
        </w:rPr>
        <w:t>数据进行</w:t>
      </w:r>
      <w:r w:rsidR="00151DCB" w:rsidRPr="00482188">
        <w:rPr>
          <w:rFonts w:ascii="Times New Roman" w:eastAsia="宋体" w:hAnsi="Times New Roman" w:cs="Times New Roman"/>
          <w:szCs w:val="21"/>
        </w:rPr>
        <w:t>元分析。</w:t>
      </w:r>
      <w:r w:rsidR="002C2331">
        <w:rPr>
          <w:rFonts w:ascii="Times New Roman" w:eastAsia="宋体" w:hAnsi="Times New Roman" w:cs="Times New Roman" w:hint="eastAsia"/>
          <w:szCs w:val="21"/>
        </w:rPr>
        <w:t>ALE</w:t>
      </w:r>
      <w:r w:rsidR="002C2331">
        <w:rPr>
          <w:rFonts w:ascii="Times New Roman" w:eastAsia="宋体" w:hAnsi="Times New Roman" w:cs="Times New Roman" w:hint="eastAsia"/>
          <w:szCs w:val="21"/>
        </w:rPr>
        <w:t>元分析的</w:t>
      </w:r>
      <w:r w:rsidR="00151DCB" w:rsidRPr="00482188">
        <w:rPr>
          <w:rFonts w:ascii="Times New Roman" w:eastAsia="宋体" w:hAnsi="Times New Roman" w:cs="Times New Roman"/>
          <w:szCs w:val="21"/>
        </w:rPr>
        <w:t>其基本原理是：以激活峰值为中心，</w:t>
      </w:r>
      <w:r w:rsidR="00F03434" w:rsidRPr="00482188">
        <w:rPr>
          <w:rFonts w:ascii="Times New Roman" w:eastAsia="宋体" w:hAnsi="Times New Roman" w:cs="Times New Roman"/>
          <w:szCs w:val="21"/>
        </w:rPr>
        <w:t>将坐标点还原成</w:t>
      </w:r>
      <w:r w:rsidR="00F03434" w:rsidRPr="00482188">
        <w:rPr>
          <w:rFonts w:ascii="Times New Roman" w:eastAsia="宋体" w:hAnsi="Times New Roman" w:cs="Times New Roman"/>
          <w:szCs w:val="21"/>
        </w:rPr>
        <w:t>3D</w:t>
      </w:r>
      <w:r w:rsidR="00F03434" w:rsidRPr="00482188">
        <w:rPr>
          <w:rFonts w:ascii="Times New Roman" w:eastAsia="宋体" w:hAnsi="Times New Roman" w:cs="Times New Roman"/>
          <w:szCs w:val="21"/>
        </w:rPr>
        <w:t>高斯分布球体</w:t>
      </w:r>
      <w:r w:rsidR="002C2331">
        <w:rPr>
          <w:rFonts w:ascii="Times New Roman" w:eastAsia="宋体" w:hAnsi="Times New Roman" w:cs="Times New Roman" w:hint="eastAsia"/>
          <w:szCs w:val="21"/>
        </w:rPr>
        <w:t>；</w:t>
      </w:r>
      <w:r w:rsidR="000B16C0" w:rsidRPr="00482188">
        <w:rPr>
          <w:rFonts w:ascii="Times New Roman" w:eastAsia="宋体" w:hAnsi="Times New Roman" w:cs="Times New Roman"/>
          <w:szCs w:val="21"/>
        </w:rPr>
        <w:t>体素越</w:t>
      </w:r>
      <w:r w:rsidR="00F03434" w:rsidRPr="00482188">
        <w:rPr>
          <w:rFonts w:ascii="Times New Roman" w:eastAsia="宋体" w:hAnsi="Times New Roman" w:cs="Times New Roman"/>
          <w:szCs w:val="21"/>
        </w:rPr>
        <w:t>靠近激活峰值点</w:t>
      </w:r>
      <w:r w:rsidR="000B16C0" w:rsidRPr="00482188">
        <w:rPr>
          <w:rFonts w:ascii="Times New Roman" w:eastAsia="宋体" w:hAnsi="Times New Roman" w:cs="Times New Roman"/>
          <w:szCs w:val="21"/>
        </w:rPr>
        <w:t>，其激活的可能性越高，反之则越低</w:t>
      </w:r>
      <w:r w:rsidR="00A67A4B" w:rsidRPr="00482188">
        <w:rPr>
          <w:rFonts w:ascii="Times New Roman" w:hAnsi="Times New Roman" w:cs="Times New Roman"/>
          <w:kern w:val="0"/>
          <w:szCs w:val="24"/>
          <w:vertAlign w:val="superscript"/>
        </w:rPr>
        <w:t>[1]</w:t>
      </w:r>
      <w:r w:rsidR="002C2331">
        <w:rPr>
          <w:rFonts w:ascii="Times New Roman" w:eastAsia="宋体" w:hAnsi="Times New Roman" w:cs="Times New Roman" w:hint="eastAsia"/>
          <w:szCs w:val="21"/>
        </w:rPr>
        <w:t>；</w:t>
      </w:r>
      <w:r w:rsidR="007706C7">
        <w:rPr>
          <w:rFonts w:ascii="Times New Roman" w:eastAsia="宋体" w:hAnsi="Times New Roman" w:cs="Times New Roman" w:hint="eastAsia"/>
          <w:szCs w:val="21"/>
        </w:rPr>
        <w:t>随后对所有坐标点所还原形成的激活可能性在体素水平进行叠加。最后通过置换检验的方法进行统计检验。</w:t>
      </w:r>
      <w:r w:rsidR="002C2331" w:rsidRPr="003E645F">
        <w:rPr>
          <w:rFonts w:ascii="Times New Roman" w:eastAsia="宋体" w:hAnsi="Times New Roman" w:cs="Times New Roman" w:hint="eastAsia"/>
          <w:szCs w:val="21"/>
          <w:highlight w:val="yellow"/>
        </w:rPr>
        <w:t>感兴趣的读者可以参考胡传鹏等</w:t>
      </w:r>
      <w:ins w:id="8" w:author="Chuan-Peng Hu" w:date="2022-10-10T12:59:00Z">
        <w:r w:rsidR="00924C84" w:rsidRPr="00482188">
          <w:rPr>
            <w:rFonts w:ascii="Times New Roman" w:hAnsi="Times New Roman" w:cs="Times New Roman"/>
            <w:kern w:val="0"/>
            <w:szCs w:val="24"/>
            <w:vertAlign w:val="superscript"/>
          </w:rPr>
          <w:t>[</w:t>
        </w:r>
        <w:r w:rsidR="00924C84">
          <w:rPr>
            <w:rFonts w:ascii="Times New Roman" w:hAnsi="Times New Roman" w:cs="Times New Roman"/>
            <w:kern w:val="0"/>
            <w:szCs w:val="24"/>
            <w:vertAlign w:val="superscript"/>
          </w:rPr>
          <w:t>2</w:t>
        </w:r>
        <w:r w:rsidR="00924C84" w:rsidRPr="00482188">
          <w:rPr>
            <w:rFonts w:ascii="Times New Roman" w:hAnsi="Times New Roman" w:cs="Times New Roman"/>
            <w:kern w:val="0"/>
            <w:szCs w:val="24"/>
            <w:vertAlign w:val="superscript"/>
          </w:rPr>
          <w:t>]</w:t>
        </w:r>
      </w:ins>
      <w:r w:rsidR="002C2331" w:rsidRPr="003E645F">
        <w:rPr>
          <w:rFonts w:ascii="Times New Roman" w:eastAsia="宋体" w:hAnsi="Times New Roman" w:cs="Times New Roman" w:hint="eastAsia"/>
          <w:szCs w:val="21"/>
          <w:highlight w:val="yellow"/>
        </w:rPr>
        <w:t>和</w:t>
      </w:r>
      <w:ins w:id="9" w:author="Chuan-Peng Hu" w:date="2022-10-10T12:56:00Z">
        <w:r w:rsidR="003E645F" w:rsidRPr="003E645F">
          <w:rPr>
            <w:rFonts w:ascii="Times New Roman" w:eastAsia="宋体" w:hAnsi="Times New Roman" w:cs="Times New Roman"/>
            <w:szCs w:val="21"/>
          </w:rPr>
          <w:t>Eickhoff</w:t>
        </w:r>
      </w:ins>
      <w:r w:rsidR="002C2331" w:rsidRPr="003E645F">
        <w:rPr>
          <w:rFonts w:ascii="Times New Roman" w:eastAsia="宋体" w:hAnsi="Times New Roman" w:cs="Times New Roman" w:hint="eastAsia"/>
          <w:szCs w:val="21"/>
          <w:highlight w:val="yellow"/>
        </w:rPr>
        <w:t>等</w:t>
      </w:r>
      <w:ins w:id="10" w:author="sun shuting" w:date="2022-10-14T09:45:00Z">
        <w:r w:rsidR="00DE29AD" w:rsidRPr="00482188">
          <w:rPr>
            <w:rFonts w:ascii="Times New Roman" w:hAnsi="Times New Roman" w:cs="Times New Roman"/>
            <w:kern w:val="0"/>
            <w:szCs w:val="24"/>
            <w:vertAlign w:val="superscript"/>
          </w:rPr>
          <w:t>[</w:t>
        </w:r>
        <w:r w:rsidR="00DE29AD">
          <w:rPr>
            <w:rFonts w:ascii="Times New Roman" w:hAnsi="Times New Roman" w:cs="Times New Roman"/>
            <w:kern w:val="0"/>
            <w:szCs w:val="24"/>
            <w:vertAlign w:val="superscript"/>
          </w:rPr>
          <w:t>3</w:t>
        </w:r>
        <w:r w:rsidR="00DE29AD" w:rsidRPr="00482188">
          <w:rPr>
            <w:rFonts w:ascii="Times New Roman" w:hAnsi="Times New Roman" w:cs="Times New Roman"/>
            <w:kern w:val="0"/>
            <w:szCs w:val="24"/>
            <w:vertAlign w:val="superscript"/>
          </w:rPr>
          <w:t>]</w:t>
        </w:r>
      </w:ins>
      <w:r w:rsidR="002C2331" w:rsidRPr="003E645F">
        <w:rPr>
          <w:rFonts w:ascii="Times New Roman" w:eastAsia="宋体" w:hAnsi="Times New Roman" w:cs="Times New Roman" w:hint="eastAsia"/>
          <w:szCs w:val="21"/>
          <w:highlight w:val="yellow"/>
        </w:rPr>
        <w:t>的相关文献。</w:t>
      </w:r>
    </w:p>
    <w:p w14:paraId="4829FC6F" w14:textId="430D2075" w:rsidR="006338AF" w:rsidRDefault="006338AF" w:rsidP="00316BAC">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本研究</w:t>
      </w:r>
      <w:r w:rsidR="002C2331">
        <w:rPr>
          <w:rFonts w:ascii="Times New Roman" w:eastAsia="宋体" w:hAnsi="Times New Roman" w:cs="Times New Roman" w:hint="eastAsia"/>
          <w:szCs w:val="21"/>
        </w:rPr>
        <w:t>的文献检索中包括</w:t>
      </w:r>
      <w:r w:rsidR="00AF12B3">
        <w:rPr>
          <w:rFonts w:ascii="Times New Roman" w:eastAsia="宋体" w:hAnsi="Times New Roman" w:cs="Times New Roman" w:hint="eastAsia"/>
          <w:szCs w:val="21"/>
        </w:rPr>
        <w:t>6</w:t>
      </w:r>
      <w:r w:rsidR="00AF12B3">
        <w:rPr>
          <w:rFonts w:ascii="Times New Roman" w:eastAsia="宋体" w:hAnsi="Times New Roman" w:cs="Times New Roman"/>
          <w:szCs w:val="21"/>
        </w:rPr>
        <w:t>75</w:t>
      </w:r>
      <w:r w:rsidR="00AF12B3">
        <w:rPr>
          <w:rFonts w:ascii="Times New Roman" w:eastAsia="宋体" w:hAnsi="Times New Roman" w:cs="Times New Roman" w:hint="eastAsia"/>
          <w:szCs w:val="21"/>
        </w:rPr>
        <w:t>篇文献，</w:t>
      </w:r>
      <w:r w:rsidR="002C2331">
        <w:rPr>
          <w:rFonts w:ascii="Times New Roman" w:eastAsia="宋体" w:hAnsi="Times New Roman" w:cs="Times New Roman" w:hint="eastAsia"/>
          <w:szCs w:val="21"/>
        </w:rPr>
        <w:t>通过筛选后纳入</w:t>
      </w:r>
      <w:r w:rsidR="00AF12B3">
        <w:rPr>
          <w:rFonts w:ascii="Times New Roman" w:eastAsia="宋体" w:hAnsi="Times New Roman" w:cs="Times New Roman" w:hint="eastAsia"/>
          <w:szCs w:val="21"/>
        </w:rPr>
        <w:t>6</w:t>
      </w:r>
      <w:r w:rsidR="00AF12B3">
        <w:rPr>
          <w:rFonts w:ascii="Times New Roman" w:eastAsia="宋体" w:hAnsi="Times New Roman" w:cs="Times New Roman"/>
          <w:szCs w:val="21"/>
        </w:rPr>
        <w:t>6</w:t>
      </w:r>
      <w:r w:rsidR="00AF12B3">
        <w:rPr>
          <w:rFonts w:ascii="Times New Roman" w:eastAsia="宋体" w:hAnsi="Times New Roman" w:cs="Times New Roman" w:hint="eastAsia"/>
          <w:szCs w:val="21"/>
        </w:rPr>
        <w:t>篇文献</w:t>
      </w:r>
      <w:r w:rsidR="002C2331">
        <w:rPr>
          <w:rFonts w:ascii="Times New Roman" w:eastAsia="宋体" w:hAnsi="Times New Roman" w:cs="Times New Roman" w:hint="eastAsia"/>
          <w:szCs w:val="21"/>
        </w:rPr>
        <w:t>（见正文）。其中</w:t>
      </w:r>
      <w:r w:rsidR="00AF12B3">
        <w:rPr>
          <w:rFonts w:ascii="Times New Roman" w:eastAsia="宋体" w:hAnsi="Times New Roman" w:cs="Times New Roman" w:hint="eastAsia"/>
          <w:szCs w:val="21"/>
        </w:rPr>
        <w:t>，</w:t>
      </w:r>
      <w:r w:rsidR="00AF12B3">
        <w:rPr>
          <w:rFonts w:ascii="Times New Roman" w:eastAsia="宋体" w:hAnsi="Times New Roman" w:cs="Times New Roman" w:hint="eastAsia"/>
          <w:szCs w:val="21"/>
        </w:rPr>
        <w:t>6</w:t>
      </w:r>
      <w:r w:rsidR="00AF12B3">
        <w:rPr>
          <w:rFonts w:ascii="Times New Roman" w:eastAsia="宋体" w:hAnsi="Times New Roman" w:cs="Times New Roman"/>
          <w:szCs w:val="21"/>
        </w:rPr>
        <w:t>5</w:t>
      </w:r>
      <w:r w:rsidR="00AF12B3">
        <w:rPr>
          <w:rFonts w:ascii="Times New Roman" w:eastAsia="宋体" w:hAnsi="Times New Roman" w:cs="Times New Roman" w:hint="eastAsia"/>
          <w:szCs w:val="21"/>
        </w:rPr>
        <w:t>篇文献含有元分析所需坐标点</w:t>
      </w:r>
      <w:r w:rsidR="00F51EE2">
        <w:rPr>
          <w:rFonts w:ascii="Times New Roman" w:eastAsia="宋体" w:hAnsi="Times New Roman" w:cs="Times New Roman" w:hint="eastAsia"/>
          <w:szCs w:val="21"/>
        </w:rPr>
        <w:t>，</w:t>
      </w:r>
      <w:r w:rsidR="003255B6">
        <w:rPr>
          <w:rFonts w:ascii="Times New Roman" w:eastAsia="宋体" w:hAnsi="Times New Roman" w:cs="Times New Roman" w:hint="eastAsia"/>
          <w:szCs w:val="21"/>
        </w:rPr>
        <w:t>最终选择</w:t>
      </w:r>
      <w:r w:rsidR="00F51EE2">
        <w:rPr>
          <w:rFonts w:ascii="Times New Roman" w:eastAsia="宋体" w:hAnsi="Times New Roman" w:cs="Times New Roman" w:hint="eastAsia"/>
          <w:szCs w:val="21"/>
        </w:rPr>
        <w:t>8</w:t>
      </w:r>
      <w:r w:rsidR="00F51EE2">
        <w:rPr>
          <w:rFonts w:ascii="Times New Roman" w:eastAsia="宋体" w:hAnsi="Times New Roman" w:cs="Times New Roman"/>
          <w:szCs w:val="21"/>
        </w:rPr>
        <w:t>3</w:t>
      </w:r>
      <w:r w:rsidR="00F51EE2">
        <w:rPr>
          <w:rFonts w:ascii="Times New Roman" w:eastAsia="宋体" w:hAnsi="Times New Roman" w:cs="Times New Roman" w:hint="eastAsia"/>
          <w:szCs w:val="21"/>
        </w:rPr>
        <w:t>个</w:t>
      </w:r>
      <w:r w:rsidR="003255B6">
        <w:rPr>
          <w:rFonts w:ascii="Times New Roman" w:eastAsia="宋体" w:hAnsi="Times New Roman" w:cs="Times New Roman" w:hint="eastAsia"/>
          <w:szCs w:val="21"/>
        </w:rPr>
        <w:t>基于控制条件的实验结果进入元分析。</w:t>
      </w:r>
    </w:p>
    <w:p w14:paraId="791242FD" w14:textId="7D8AF18A" w:rsidR="002F074F" w:rsidDel="0045674D" w:rsidRDefault="000D224E" w:rsidP="002C2331">
      <w:pPr>
        <w:spacing w:line="276" w:lineRule="auto"/>
        <w:ind w:firstLineChars="200" w:firstLine="420"/>
        <w:rPr>
          <w:del w:id="11" w:author="Chuan-Peng Hu" w:date="2022-10-12T09:48:00Z"/>
          <w:rFonts w:ascii="Times New Roman" w:eastAsia="宋体" w:hAnsi="Times New Roman" w:cs="Times New Roman"/>
          <w:szCs w:val="21"/>
        </w:rPr>
      </w:pPr>
      <w:r>
        <w:rPr>
          <w:rFonts w:ascii="Times New Roman" w:eastAsia="宋体" w:hAnsi="Times New Roman" w:cs="Times New Roman" w:hint="eastAsia"/>
          <w:szCs w:val="21"/>
        </w:rPr>
        <w:t>正文图</w:t>
      </w:r>
      <w:r>
        <w:rPr>
          <w:rFonts w:ascii="Times New Roman" w:eastAsia="宋体" w:hAnsi="Times New Roman" w:cs="Times New Roman" w:hint="eastAsia"/>
          <w:szCs w:val="21"/>
        </w:rPr>
        <w:t>5</w:t>
      </w:r>
      <w:r>
        <w:rPr>
          <w:rFonts w:ascii="Times New Roman" w:eastAsia="宋体" w:hAnsi="Times New Roman" w:cs="Times New Roman"/>
          <w:szCs w:val="21"/>
        </w:rPr>
        <w:t>B</w:t>
      </w:r>
      <w:r>
        <w:rPr>
          <w:rFonts w:ascii="Times New Roman" w:eastAsia="宋体" w:hAnsi="Times New Roman" w:cs="Times New Roman" w:hint="eastAsia"/>
          <w:szCs w:val="21"/>
        </w:rPr>
        <w:t>的结果</w:t>
      </w:r>
      <w:r w:rsidR="00E077E9" w:rsidRPr="00E077E9">
        <w:rPr>
          <w:rFonts w:ascii="Times New Roman" w:eastAsia="宋体" w:hAnsi="Times New Roman" w:cs="Times New Roman" w:hint="eastAsia"/>
          <w:szCs w:val="21"/>
        </w:rPr>
        <w:t>采用</w:t>
      </w:r>
      <w:r w:rsidR="00E077E9" w:rsidRPr="00E077E9">
        <w:rPr>
          <w:rFonts w:ascii="Times New Roman" w:eastAsia="宋体" w:hAnsi="Times New Roman" w:cs="Times New Roman"/>
          <w:szCs w:val="21"/>
        </w:rPr>
        <w:t>Eickhoff</w:t>
      </w:r>
      <w:r w:rsidR="00E077E9" w:rsidRPr="00E077E9">
        <w:rPr>
          <w:rFonts w:ascii="Times New Roman" w:eastAsia="宋体" w:hAnsi="Times New Roman" w:cs="Times New Roman"/>
          <w:szCs w:val="21"/>
        </w:rPr>
        <w:t>课题组的</w:t>
      </w:r>
      <w:proofErr w:type="spellStart"/>
      <w:r w:rsidR="00E077E9" w:rsidRPr="00E077E9">
        <w:rPr>
          <w:rFonts w:ascii="Times New Roman" w:eastAsia="宋体" w:hAnsi="Times New Roman" w:cs="Times New Roman"/>
          <w:szCs w:val="21"/>
        </w:rPr>
        <w:t>Matlab</w:t>
      </w:r>
      <w:proofErr w:type="spellEnd"/>
      <w:r w:rsidR="00E077E9" w:rsidRPr="00E077E9">
        <w:rPr>
          <w:rFonts w:ascii="Times New Roman" w:eastAsia="宋体" w:hAnsi="Times New Roman" w:cs="Times New Roman"/>
          <w:szCs w:val="21"/>
        </w:rPr>
        <w:t xml:space="preserve"> ALE</w:t>
      </w:r>
      <w:r w:rsidR="00E077E9" w:rsidRPr="00E077E9">
        <w:rPr>
          <w:rFonts w:ascii="Times New Roman" w:eastAsia="宋体" w:hAnsi="Times New Roman" w:cs="Times New Roman"/>
          <w:szCs w:val="21"/>
        </w:rPr>
        <w:t>分析代码进行分析，</w:t>
      </w:r>
      <w:r w:rsidR="00E077E9" w:rsidRPr="00E077E9">
        <w:rPr>
          <w:rFonts w:ascii="Times New Roman" w:eastAsia="宋体" w:hAnsi="Times New Roman" w:cs="Times New Roman" w:hint="eastAsia"/>
          <w:szCs w:val="21"/>
        </w:rPr>
        <w:t>对</w:t>
      </w:r>
      <w:r w:rsidR="00E077E9" w:rsidRPr="00E077E9">
        <w:rPr>
          <w:rFonts w:ascii="Times New Roman" w:eastAsia="宋体" w:hAnsi="Times New Roman" w:cs="Times New Roman"/>
          <w:szCs w:val="21"/>
        </w:rPr>
        <w:t>ALE</w:t>
      </w:r>
      <w:r w:rsidR="00E077E9" w:rsidRPr="00E077E9">
        <w:rPr>
          <w:rFonts w:ascii="Times New Roman" w:eastAsia="宋体" w:hAnsi="Times New Roman" w:cs="Times New Roman"/>
          <w:szCs w:val="21"/>
        </w:rPr>
        <w:t>进行统计检验的设置如下：置换检验中进行</w:t>
      </w:r>
      <w:r w:rsidR="00E077E9" w:rsidRPr="00E077E9">
        <w:rPr>
          <w:rFonts w:ascii="Times New Roman" w:eastAsia="宋体" w:hAnsi="Times New Roman" w:cs="Times New Roman"/>
          <w:szCs w:val="21"/>
        </w:rPr>
        <w:t>10 000</w:t>
      </w:r>
      <w:r w:rsidR="00E077E9" w:rsidRPr="00E077E9">
        <w:rPr>
          <w:rFonts w:ascii="Times New Roman" w:eastAsia="宋体" w:hAnsi="Times New Roman" w:cs="Times New Roman"/>
          <w:szCs w:val="21"/>
        </w:rPr>
        <w:t>次随机，采用</w:t>
      </w:r>
      <w:r w:rsidR="00E077E9" w:rsidRPr="00E077E9">
        <w:rPr>
          <w:rFonts w:ascii="Times New Roman" w:eastAsia="宋体" w:hAnsi="Times New Roman" w:cs="Times New Roman"/>
          <w:szCs w:val="21"/>
        </w:rPr>
        <w:t>cluster-level familywise error rate</w:t>
      </w:r>
      <w:r w:rsidR="00E077E9" w:rsidRPr="00ED26F7">
        <w:rPr>
          <w:rFonts w:ascii="Times New Roman" w:eastAsia="宋体" w:hAnsi="Times New Roman" w:cs="Times New Roman"/>
          <w:szCs w:val="21"/>
          <w:vertAlign w:val="superscript"/>
        </w:rPr>
        <w:t>[</w:t>
      </w:r>
      <w:r w:rsidR="008D5A10">
        <w:rPr>
          <w:rFonts w:ascii="Times New Roman" w:eastAsia="宋体" w:hAnsi="Times New Roman" w:cs="Times New Roman"/>
          <w:szCs w:val="21"/>
          <w:vertAlign w:val="superscript"/>
        </w:rPr>
        <w:t>3</w:t>
      </w:r>
      <w:r w:rsidR="00E077E9" w:rsidRPr="00ED26F7">
        <w:rPr>
          <w:rFonts w:ascii="Times New Roman" w:eastAsia="宋体" w:hAnsi="Times New Roman" w:cs="Times New Roman"/>
          <w:szCs w:val="21"/>
          <w:vertAlign w:val="superscript"/>
        </w:rPr>
        <w:t>]</w:t>
      </w:r>
      <w:r w:rsidR="00E077E9" w:rsidRPr="00E077E9">
        <w:rPr>
          <w:rFonts w:ascii="Times New Roman" w:eastAsia="宋体" w:hAnsi="Times New Roman" w:cs="Times New Roman"/>
          <w:szCs w:val="21"/>
        </w:rPr>
        <w:t>进行多重比较校正，体素水平上显著性阈限为</w:t>
      </w:r>
      <w:r w:rsidR="00E077E9" w:rsidRPr="00ED26F7">
        <w:rPr>
          <w:rFonts w:ascii="Times New Roman" w:eastAsia="宋体" w:hAnsi="Times New Roman" w:cs="Times New Roman"/>
          <w:i/>
          <w:iCs/>
          <w:szCs w:val="21"/>
          <w:rPrChange w:id="12" w:author="Chuan-Peng Hu" w:date="2022-10-12T09:39:00Z">
            <w:rPr>
              <w:rFonts w:ascii="Times New Roman" w:eastAsia="宋体" w:hAnsi="Times New Roman" w:cs="Times New Roman"/>
              <w:szCs w:val="21"/>
            </w:rPr>
          </w:rPrChange>
        </w:rPr>
        <w:t>p</w:t>
      </w:r>
      <w:r w:rsidR="00E077E9" w:rsidRPr="00E077E9">
        <w:rPr>
          <w:rFonts w:ascii="Times New Roman" w:eastAsia="宋体" w:hAnsi="Times New Roman" w:cs="Times New Roman"/>
          <w:szCs w:val="21"/>
        </w:rPr>
        <w:t xml:space="preserve"> &lt; 0.05</w:t>
      </w:r>
      <w:r w:rsidR="00E077E9" w:rsidRPr="00E077E9">
        <w:rPr>
          <w:rFonts w:ascii="Times New Roman" w:eastAsia="宋体" w:hAnsi="Times New Roman" w:cs="Times New Roman"/>
          <w:szCs w:val="21"/>
        </w:rPr>
        <w:t>，形成</w:t>
      </w:r>
      <w:r w:rsidR="00E077E9" w:rsidRPr="00E077E9">
        <w:rPr>
          <w:rFonts w:ascii="Times New Roman" w:eastAsia="宋体" w:hAnsi="Times New Roman" w:cs="Times New Roman"/>
          <w:szCs w:val="21"/>
        </w:rPr>
        <w:t>cluster</w:t>
      </w:r>
      <w:r w:rsidR="00E077E9" w:rsidRPr="00E077E9">
        <w:rPr>
          <w:rFonts w:ascii="Times New Roman" w:eastAsia="宋体" w:hAnsi="Times New Roman" w:cs="Times New Roman"/>
          <w:szCs w:val="21"/>
        </w:rPr>
        <w:t>的显著性阈值为</w:t>
      </w:r>
      <w:r w:rsidR="00E077E9" w:rsidRPr="00E077E9">
        <w:rPr>
          <w:rFonts w:ascii="Times New Roman" w:eastAsia="宋体" w:hAnsi="Times New Roman" w:cs="Times New Roman"/>
          <w:szCs w:val="21"/>
        </w:rPr>
        <w:t>0.001</w:t>
      </w:r>
      <w:r w:rsidR="008D5A10">
        <w:rPr>
          <w:rFonts w:ascii="Times New Roman" w:eastAsia="宋体" w:hAnsi="Times New Roman" w:cs="Times New Roman" w:hint="eastAsia"/>
          <w:szCs w:val="21"/>
        </w:rPr>
        <w:t>。</w:t>
      </w:r>
      <w:del w:id="13" w:author="Chuan-Peng Hu" w:date="2022-10-12T09:48:00Z">
        <w:r w:rsidR="001F25B4" w:rsidDel="0045674D">
          <w:rPr>
            <w:rFonts w:ascii="Times New Roman" w:eastAsia="宋体" w:hAnsi="Times New Roman" w:cs="Times New Roman" w:hint="eastAsia"/>
            <w:szCs w:val="21"/>
          </w:rPr>
          <w:delText>先前正文</w:delText>
        </w:r>
        <w:r w:rsidR="007706C7" w:rsidDel="0045674D">
          <w:rPr>
            <w:rFonts w:ascii="Times New Roman" w:eastAsia="宋体" w:hAnsi="Times New Roman" w:cs="Times New Roman" w:hint="eastAsia"/>
            <w:szCs w:val="21"/>
          </w:rPr>
          <w:delText>的结果</w:delText>
        </w:r>
        <w:r w:rsidR="00550339" w:rsidDel="0045674D">
          <w:rPr>
            <w:rFonts w:ascii="Times New Roman" w:eastAsia="宋体" w:hAnsi="Times New Roman" w:cs="Times New Roman" w:hint="eastAsia"/>
            <w:szCs w:val="21"/>
          </w:rPr>
          <w:delText>来自</w:delText>
        </w:r>
        <w:r w:rsidR="007706C7" w:rsidDel="0045674D">
          <w:rPr>
            <w:rFonts w:ascii="Times New Roman" w:eastAsia="宋体" w:hAnsi="Times New Roman" w:cs="Times New Roman" w:hint="eastAsia"/>
            <w:szCs w:val="21"/>
          </w:rPr>
          <w:delText>Python</w:delText>
        </w:r>
        <w:r w:rsidR="007706C7" w:rsidDel="0045674D">
          <w:rPr>
            <w:rFonts w:ascii="Times New Roman" w:eastAsia="宋体" w:hAnsi="Times New Roman" w:cs="Times New Roman" w:hint="eastAsia"/>
            <w:szCs w:val="21"/>
          </w:rPr>
          <w:delText>工具</w:delText>
        </w:r>
        <w:r w:rsidR="00DB0098" w:rsidRPr="00895915" w:rsidDel="0045674D">
          <w:rPr>
            <w:rFonts w:ascii="Times New Roman" w:eastAsia="宋体" w:hAnsi="Times New Roman" w:cs="Times New Roman"/>
            <w:szCs w:val="21"/>
          </w:rPr>
          <w:delText>N</w:delText>
        </w:r>
        <w:r w:rsidR="007D11F1" w:rsidRPr="00895915" w:rsidDel="0045674D">
          <w:rPr>
            <w:rFonts w:ascii="Times New Roman" w:eastAsia="宋体" w:hAnsi="Times New Roman" w:cs="Times New Roman"/>
            <w:szCs w:val="21"/>
          </w:rPr>
          <w:delText>i</w:delText>
        </w:r>
        <w:r w:rsidR="007706C7" w:rsidDel="0045674D">
          <w:rPr>
            <w:rFonts w:ascii="Times New Roman" w:eastAsia="宋体" w:hAnsi="Times New Roman" w:cs="Times New Roman" w:hint="eastAsia"/>
            <w:szCs w:val="21"/>
          </w:rPr>
          <w:delText>MARE</w:delText>
        </w:r>
        <w:r w:rsidR="00AB5E2A" w:rsidRPr="00482188" w:rsidDel="0045674D">
          <w:rPr>
            <w:rFonts w:ascii="Times New Roman" w:eastAsia="宋体" w:hAnsi="Times New Roman" w:cs="Times New Roman"/>
            <w:szCs w:val="21"/>
          </w:rPr>
          <w:delText>工具包</w:delText>
        </w:r>
        <w:r w:rsidR="00AB5E2A" w:rsidRPr="00482188" w:rsidDel="0045674D">
          <w:rPr>
            <w:rFonts w:ascii="Times New Roman" w:hAnsi="Times New Roman" w:cs="Times New Roman"/>
            <w:kern w:val="0"/>
            <w:szCs w:val="24"/>
            <w:vertAlign w:val="superscript"/>
          </w:rPr>
          <w:delText>[</w:delText>
        </w:r>
      </w:del>
      <w:ins w:id="14" w:author="sun shuting" w:date="2022-10-11T00:56:00Z">
        <w:del w:id="15" w:author="Chuan-Peng Hu" w:date="2022-10-12T09:48:00Z">
          <w:r w:rsidR="00FA74D3" w:rsidDel="0045674D">
            <w:rPr>
              <w:rFonts w:ascii="Times New Roman" w:hAnsi="Times New Roman" w:cs="Times New Roman"/>
              <w:kern w:val="0"/>
              <w:szCs w:val="24"/>
              <w:vertAlign w:val="superscript"/>
            </w:rPr>
            <w:delText>4</w:delText>
          </w:r>
        </w:del>
      </w:ins>
      <w:del w:id="16" w:author="Chuan-Peng Hu" w:date="2022-10-12T09:48:00Z">
        <w:r w:rsidR="00AB5E2A" w:rsidRPr="00482188" w:rsidDel="0045674D">
          <w:rPr>
            <w:rFonts w:ascii="Times New Roman" w:hAnsi="Times New Roman" w:cs="Times New Roman"/>
            <w:kern w:val="0"/>
            <w:szCs w:val="24"/>
            <w:vertAlign w:val="superscript"/>
          </w:rPr>
          <w:delText>]</w:delText>
        </w:r>
        <w:r w:rsidR="007D11F1" w:rsidRPr="00895915" w:rsidDel="0045674D">
          <w:rPr>
            <w:rFonts w:ascii="Times New Roman" w:eastAsia="宋体" w:hAnsi="Times New Roman" w:cs="Times New Roman"/>
            <w:szCs w:val="21"/>
          </w:rPr>
          <w:delText>（</w:delText>
        </w:r>
        <w:r w:rsidR="007D11F1" w:rsidRPr="00895915" w:rsidDel="0045674D">
          <w:rPr>
            <w:rFonts w:ascii="Times New Roman" w:eastAsia="宋体" w:hAnsi="Times New Roman" w:cs="Times New Roman"/>
            <w:szCs w:val="21"/>
          </w:rPr>
          <w:delText>https://nimare.readthedocs.io/</w:delText>
        </w:r>
        <w:r w:rsidR="007D11F1" w:rsidRPr="00895915" w:rsidDel="0045674D">
          <w:rPr>
            <w:rFonts w:ascii="Times New Roman" w:eastAsia="宋体" w:hAnsi="Times New Roman" w:cs="Times New Roman"/>
            <w:szCs w:val="21"/>
          </w:rPr>
          <w:delText>）</w:delText>
        </w:r>
        <w:r w:rsidR="00550339" w:rsidDel="0045674D">
          <w:rPr>
            <w:rFonts w:ascii="Times New Roman" w:eastAsia="宋体" w:hAnsi="Times New Roman" w:cs="Times New Roman" w:hint="eastAsia"/>
            <w:szCs w:val="21"/>
          </w:rPr>
          <w:delText>ALE</w:delText>
        </w:r>
        <w:r w:rsidR="00050A2E" w:rsidRPr="00482188" w:rsidDel="0045674D">
          <w:rPr>
            <w:rFonts w:ascii="Times New Roman" w:eastAsia="宋体" w:hAnsi="Times New Roman" w:cs="Times New Roman"/>
            <w:szCs w:val="21"/>
          </w:rPr>
          <w:delText>元分析</w:delText>
        </w:r>
        <w:r w:rsidR="003C1305" w:rsidRPr="00482188" w:rsidDel="0045674D">
          <w:rPr>
            <w:rFonts w:ascii="Times New Roman" w:eastAsia="宋体" w:hAnsi="Times New Roman" w:cs="Times New Roman"/>
            <w:szCs w:val="21"/>
          </w:rPr>
          <w:delText>，</w:delText>
        </w:r>
        <w:r w:rsidR="00550339" w:rsidDel="0045674D">
          <w:rPr>
            <w:rFonts w:ascii="Times New Roman" w:eastAsia="宋体" w:hAnsi="Times New Roman" w:cs="Times New Roman" w:hint="eastAsia"/>
            <w:szCs w:val="21"/>
          </w:rPr>
          <w:delText>分析环境为</w:delText>
        </w:r>
        <w:r w:rsidR="00550339" w:rsidDel="0045674D">
          <w:rPr>
            <w:rFonts w:ascii="Times New Roman" w:eastAsia="宋体" w:hAnsi="Times New Roman" w:cs="Times New Roman" w:hint="eastAsia"/>
            <w:szCs w:val="21"/>
          </w:rPr>
          <w:delText>Python</w:delText>
        </w:r>
        <w:r w:rsidR="00550339" w:rsidDel="0045674D">
          <w:rPr>
            <w:rFonts w:ascii="Times New Roman" w:eastAsia="宋体" w:hAnsi="Times New Roman" w:cs="Times New Roman"/>
            <w:szCs w:val="21"/>
          </w:rPr>
          <w:delText xml:space="preserve"> 3.8.5</w:delText>
        </w:r>
      </w:del>
      <w:ins w:id="17" w:author="sun shuting" w:date="2022-10-11T00:57:00Z">
        <w:del w:id="18" w:author="Chuan-Peng Hu" w:date="2022-10-12T09:48:00Z">
          <w:r w:rsidR="00FA74D3" w:rsidDel="0045674D">
            <w:rPr>
              <w:rFonts w:ascii="Times New Roman" w:eastAsia="宋体" w:hAnsi="Times New Roman" w:cs="Times New Roman" w:hint="eastAsia"/>
              <w:szCs w:val="21"/>
            </w:rPr>
            <w:delText>，</w:delText>
          </w:r>
        </w:del>
      </w:ins>
      <w:del w:id="19" w:author="Chuan-Peng Hu" w:date="2022-10-12T09:48:00Z">
        <w:r w:rsidR="00550339" w:rsidDel="0045674D">
          <w:rPr>
            <w:rFonts w:ascii="Times New Roman" w:eastAsia="宋体" w:hAnsi="Times New Roman" w:cs="Times New Roman" w:hint="eastAsia"/>
            <w:szCs w:val="21"/>
          </w:rPr>
          <w:delText>对</w:delText>
        </w:r>
        <w:r w:rsidR="00550339" w:rsidDel="0045674D">
          <w:rPr>
            <w:rFonts w:ascii="Times New Roman" w:eastAsia="宋体" w:hAnsi="Times New Roman" w:cs="Times New Roman" w:hint="eastAsia"/>
            <w:szCs w:val="21"/>
          </w:rPr>
          <w:delText>ALE</w:delText>
        </w:r>
        <w:r w:rsidR="00550339" w:rsidDel="0045674D">
          <w:rPr>
            <w:rFonts w:ascii="Times New Roman" w:eastAsia="宋体" w:hAnsi="Times New Roman" w:cs="Times New Roman" w:hint="eastAsia"/>
            <w:szCs w:val="21"/>
          </w:rPr>
          <w:delText>进行统计检验的设置如下：置换检验中进行</w:delText>
        </w:r>
        <w:r w:rsidR="00D44D7A" w:rsidRPr="00482188" w:rsidDel="0045674D">
          <w:rPr>
            <w:rFonts w:ascii="Times New Roman" w:eastAsia="宋体" w:hAnsi="Times New Roman" w:cs="Times New Roman"/>
            <w:szCs w:val="21"/>
          </w:rPr>
          <w:delText>1</w:delText>
        </w:r>
        <w:r w:rsidR="00D44D7A" w:rsidRPr="00895915" w:rsidDel="0045674D">
          <w:rPr>
            <w:rFonts w:ascii="Times New Roman" w:eastAsia="宋体" w:hAnsi="Times New Roman" w:cs="Times New Roman"/>
            <w:szCs w:val="21"/>
          </w:rPr>
          <w:delText>0</w:delText>
        </w:r>
        <w:r w:rsidR="00841DF2" w:rsidDel="0045674D">
          <w:rPr>
            <w:rFonts w:ascii="Times New Roman" w:eastAsia="宋体" w:hAnsi="Times New Roman" w:cs="Times New Roman"/>
            <w:szCs w:val="21"/>
          </w:rPr>
          <w:delText xml:space="preserve"> </w:delText>
        </w:r>
        <w:r w:rsidR="00D44D7A" w:rsidRPr="00895915" w:rsidDel="0045674D">
          <w:rPr>
            <w:rFonts w:ascii="Times New Roman" w:eastAsia="宋体" w:hAnsi="Times New Roman" w:cs="Times New Roman"/>
            <w:szCs w:val="21"/>
          </w:rPr>
          <w:delText>000</w:delText>
        </w:r>
        <w:r w:rsidR="00D44D7A" w:rsidRPr="00482188" w:rsidDel="0045674D">
          <w:rPr>
            <w:rFonts w:ascii="Times New Roman" w:eastAsia="宋体" w:hAnsi="Times New Roman" w:cs="Times New Roman"/>
            <w:szCs w:val="21"/>
          </w:rPr>
          <w:delText>次</w:delText>
        </w:r>
        <w:r w:rsidR="00550339" w:rsidDel="0045674D">
          <w:rPr>
            <w:rFonts w:ascii="Times New Roman" w:eastAsia="宋体" w:hAnsi="Times New Roman" w:cs="Times New Roman" w:hint="eastAsia"/>
            <w:szCs w:val="21"/>
          </w:rPr>
          <w:delText>随机</w:delText>
        </w:r>
        <w:r w:rsidR="00D44D7A" w:rsidRPr="00482188" w:rsidDel="0045674D">
          <w:rPr>
            <w:rFonts w:ascii="Times New Roman" w:eastAsia="宋体" w:hAnsi="Times New Roman" w:cs="Times New Roman"/>
            <w:szCs w:val="21"/>
          </w:rPr>
          <w:delText>，</w:delText>
        </w:r>
        <w:r w:rsidR="00760D83" w:rsidRPr="00482188" w:rsidDel="0045674D">
          <w:rPr>
            <w:rFonts w:ascii="Times New Roman" w:eastAsia="宋体" w:hAnsi="Times New Roman" w:cs="Times New Roman"/>
            <w:szCs w:val="21"/>
          </w:rPr>
          <w:delText>采用</w:delText>
        </w:r>
        <w:r w:rsidR="00550339" w:rsidDel="0045674D">
          <w:rPr>
            <w:rFonts w:ascii="Times New Roman" w:eastAsia="宋体" w:hAnsi="Times New Roman" w:cs="Times New Roman" w:hint="eastAsia"/>
            <w:szCs w:val="21"/>
          </w:rPr>
          <w:delText>cluster</w:delText>
        </w:r>
        <w:r w:rsidR="00550339" w:rsidDel="0045674D">
          <w:rPr>
            <w:rFonts w:ascii="Times New Roman" w:eastAsia="宋体" w:hAnsi="Times New Roman" w:cs="Times New Roman"/>
            <w:szCs w:val="21"/>
          </w:rPr>
          <w:delText>-</w:delText>
        </w:r>
        <w:r w:rsidR="00550339" w:rsidDel="0045674D">
          <w:rPr>
            <w:rFonts w:ascii="Times New Roman" w:eastAsia="宋体" w:hAnsi="Times New Roman" w:cs="Times New Roman" w:hint="eastAsia"/>
            <w:szCs w:val="21"/>
          </w:rPr>
          <w:delText>level</w:delText>
        </w:r>
        <w:r w:rsidR="00550339" w:rsidDel="0045674D">
          <w:rPr>
            <w:rFonts w:ascii="Times New Roman" w:eastAsia="宋体" w:hAnsi="Times New Roman" w:cs="Times New Roman"/>
            <w:szCs w:val="21"/>
          </w:rPr>
          <w:delText xml:space="preserve"> </w:delText>
        </w:r>
        <w:r w:rsidR="008F3D36" w:rsidRPr="00895915" w:rsidDel="0045674D">
          <w:rPr>
            <w:rFonts w:ascii="Times New Roman" w:eastAsia="宋体" w:hAnsi="Times New Roman" w:cs="Times New Roman"/>
            <w:szCs w:val="21"/>
          </w:rPr>
          <w:delText>family</w:delText>
        </w:r>
        <w:r w:rsidR="00D443FD" w:rsidRPr="00895915" w:rsidDel="0045674D">
          <w:rPr>
            <w:rFonts w:ascii="Times New Roman" w:eastAsia="宋体" w:hAnsi="Times New Roman" w:cs="Times New Roman"/>
            <w:szCs w:val="21"/>
          </w:rPr>
          <w:delText>wise</w:delText>
        </w:r>
        <w:r w:rsidR="008F3D36" w:rsidRPr="00895915" w:rsidDel="0045674D">
          <w:rPr>
            <w:rFonts w:ascii="Times New Roman" w:eastAsia="宋体" w:hAnsi="Times New Roman" w:cs="Times New Roman"/>
            <w:szCs w:val="21"/>
          </w:rPr>
          <w:delText xml:space="preserve"> error</w:delText>
        </w:r>
        <w:r w:rsidR="009807E1" w:rsidRPr="00895915" w:rsidDel="0045674D">
          <w:rPr>
            <w:rFonts w:ascii="Times New Roman" w:eastAsia="宋体" w:hAnsi="Times New Roman" w:cs="Times New Roman"/>
            <w:szCs w:val="21"/>
          </w:rPr>
          <w:delText xml:space="preserve"> rate</w:delText>
        </w:r>
        <w:r w:rsidR="00AB5E2A" w:rsidRPr="00482188" w:rsidDel="0045674D">
          <w:rPr>
            <w:rFonts w:ascii="Times New Roman" w:hAnsi="Times New Roman" w:cs="Times New Roman"/>
            <w:kern w:val="0"/>
            <w:szCs w:val="24"/>
            <w:vertAlign w:val="superscript"/>
          </w:rPr>
          <w:delText>[3]</w:delText>
        </w:r>
        <w:r w:rsidR="009807E1" w:rsidRPr="00482188" w:rsidDel="0045674D">
          <w:rPr>
            <w:rFonts w:ascii="Times New Roman" w:eastAsia="宋体" w:hAnsi="Times New Roman" w:cs="Times New Roman"/>
            <w:szCs w:val="21"/>
          </w:rPr>
          <w:delText>进行</w:delText>
        </w:r>
        <w:r w:rsidR="003C1305" w:rsidRPr="00482188" w:rsidDel="0045674D">
          <w:rPr>
            <w:rFonts w:ascii="Times New Roman" w:eastAsia="宋体" w:hAnsi="Times New Roman" w:cs="Times New Roman"/>
            <w:szCs w:val="21"/>
          </w:rPr>
          <w:delText>多重比较</w:delText>
        </w:r>
        <w:r w:rsidR="00524A69" w:rsidRPr="00482188" w:rsidDel="0045674D">
          <w:rPr>
            <w:rFonts w:ascii="Times New Roman" w:eastAsia="宋体" w:hAnsi="Times New Roman" w:cs="Times New Roman"/>
            <w:szCs w:val="21"/>
          </w:rPr>
          <w:delText>校</w:delText>
        </w:r>
        <w:r w:rsidR="003C1305" w:rsidRPr="00482188" w:rsidDel="0045674D">
          <w:rPr>
            <w:rFonts w:ascii="Times New Roman" w:eastAsia="宋体" w:hAnsi="Times New Roman" w:cs="Times New Roman"/>
            <w:szCs w:val="21"/>
          </w:rPr>
          <w:delText>正</w:delText>
        </w:r>
        <w:r w:rsidR="00760D83" w:rsidRPr="00482188" w:rsidDel="0045674D">
          <w:rPr>
            <w:rFonts w:ascii="Times New Roman" w:eastAsia="宋体" w:hAnsi="Times New Roman" w:cs="Times New Roman"/>
            <w:szCs w:val="21"/>
          </w:rPr>
          <w:delText>，</w:delText>
        </w:r>
        <w:r w:rsidR="00550339" w:rsidDel="0045674D">
          <w:rPr>
            <w:rFonts w:ascii="Times New Roman" w:eastAsia="宋体" w:hAnsi="Times New Roman" w:cs="Times New Roman" w:hint="eastAsia"/>
            <w:szCs w:val="21"/>
          </w:rPr>
          <w:delText>体素水平上显著性阈限为</w:delText>
        </w:r>
        <w:r w:rsidR="00550339" w:rsidRPr="00316BAC" w:rsidDel="0045674D">
          <w:rPr>
            <w:rFonts w:ascii="Times New Roman" w:eastAsia="宋体" w:hAnsi="Times New Roman" w:cs="Times New Roman"/>
            <w:i/>
            <w:iCs/>
            <w:szCs w:val="21"/>
          </w:rPr>
          <w:delText>p</w:delText>
        </w:r>
        <w:r w:rsidR="00760D83" w:rsidRPr="00316BAC" w:rsidDel="0045674D">
          <w:rPr>
            <w:rFonts w:ascii="Times New Roman" w:eastAsia="宋体" w:hAnsi="Times New Roman" w:cs="Times New Roman"/>
            <w:i/>
            <w:iCs/>
            <w:szCs w:val="21"/>
          </w:rPr>
          <w:delText xml:space="preserve"> </w:delText>
        </w:r>
        <w:r w:rsidR="00760D83" w:rsidRPr="00895915" w:rsidDel="0045674D">
          <w:rPr>
            <w:rFonts w:ascii="Times New Roman" w:eastAsia="宋体" w:hAnsi="Times New Roman" w:cs="Times New Roman"/>
            <w:szCs w:val="21"/>
          </w:rPr>
          <w:delText>&lt; 0.05</w:delText>
        </w:r>
        <w:r w:rsidR="00550339" w:rsidDel="0045674D">
          <w:rPr>
            <w:rFonts w:ascii="Times New Roman" w:eastAsia="宋体" w:hAnsi="Times New Roman" w:cs="Times New Roman" w:hint="eastAsia"/>
            <w:szCs w:val="21"/>
          </w:rPr>
          <w:delText>，形成</w:delText>
        </w:r>
        <w:r w:rsidR="00550339" w:rsidDel="0045674D">
          <w:rPr>
            <w:rFonts w:ascii="Times New Roman" w:eastAsia="宋体" w:hAnsi="Times New Roman" w:cs="Times New Roman" w:hint="eastAsia"/>
            <w:szCs w:val="21"/>
          </w:rPr>
          <w:delText>cluster</w:delText>
        </w:r>
        <w:r w:rsidR="00550339" w:rsidDel="0045674D">
          <w:rPr>
            <w:rFonts w:ascii="Times New Roman" w:eastAsia="宋体" w:hAnsi="Times New Roman" w:cs="Times New Roman" w:hint="eastAsia"/>
            <w:szCs w:val="21"/>
          </w:rPr>
          <w:delText>的显著性阈值为</w:delText>
        </w:r>
        <w:r w:rsidR="00550339" w:rsidDel="0045674D">
          <w:rPr>
            <w:rFonts w:ascii="Times New Roman" w:eastAsia="宋体" w:hAnsi="Times New Roman" w:cs="Times New Roman" w:hint="eastAsia"/>
            <w:szCs w:val="21"/>
          </w:rPr>
          <w:delText>0</w:delText>
        </w:r>
        <w:r w:rsidR="00550339" w:rsidDel="0045674D">
          <w:rPr>
            <w:rFonts w:ascii="Times New Roman" w:eastAsia="宋体" w:hAnsi="Times New Roman" w:cs="Times New Roman"/>
            <w:szCs w:val="21"/>
          </w:rPr>
          <w:delText>.001</w:delText>
        </w:r>
        <w:r w:rsidR="00524A69" w:rsidRPr="00482188" w:rsidDel="0045674D">
          <w:rPr>
            <w:rFonts w:ascii="Times New Roman" w:eastAsia="宋体" w:hAnsi="Times New Roman" w:cs="Times New Roman"/>
            <w:szCs w:val="21"/>
          </w:rPr>
          <w:delText>。</w:delText>
        </w:r>
        <w:r w:rsidR="00550339" w:rsidDel="0045674D">
          <w:rPr>
            <w:rFonts w:ascii="Times New Roman" w:eastAsia="宋体" w:hAnsi="Times New Roman" w:cs="Times New Roman" w:hint="eastAsia"/>
            <w:szCs w:val="21"/>
          </w:rPr>
          <w:delText>作为对比，同时采用</w:delText>
        </w:r>
        <w:r w:rsidR="00550339" w:rsidRPr="00895915" w:rsidDel="0045674D">
          <w:rPr>
            <w:rFonts w:ascii="Times New Roman" w:eastAsia="宋体" w:hAnsi="Times New Roman" w:cs="Times New Roman"/>
            <w:szCs w:val="21"/>
          </w:rPr>
          <w:delText>Eickhoff</w:delText>
        </w:r>
        <w:r w:rsidR="00550339" w:rsidDel="0045674D">
          <w:rPr>
            <w:rFonts w:ascii="Times New Roman" w:eastAsia="宋体" w:hAnsi="Times New Roman" w:cs="Times New Roman" w:hint="eastAsia"/>
            <w:szCs w:val="21"/>
          </w:rPr>
          <w:delText>课题组的</w:delText>
        </w:r>
        <w:r w:rsidR="00550339" w:rsidDel="0045674D">
          <w:rPr>
            <w:rFonts w:ascii="Times New Roman" w:eastAsia="宋体" w:hAnsi="Times New Roman" w:cs="Times New Roman" w:hint="eastAsia"/>
            <w:szCs w:val="21"/>
          </w:rPr>
          <w:delText>Matlab</w:delText>
        </w:r>
        <w:r w:rsidR="00550339" w:rsidDel="0045674D">
          <w:rPr>
            <w:rFonts w:ascii="Times New Roman" w:eastAsia="宋体" w:hAnsi="Times New Roman" w:cs="Times New Roman"/>
            <w:szCs w:val="21"/>
          </w:rPr>
          <w:delText xml:space="preserve"> </w:delText>
        </w:r>
        <w:r w:rsidR="00550339" w:rsidDel="0045674D">
          <w:rPr>
            <w:rFonts w:ascii="Times New Roman" w:eastAsia="宋体" w:hAnsi="Times New Roman" w:cs="Times New Roman" w:hint="eastAsia"/>
            <w:szCs w:val="21"/>
          </w:rPr>
          <w:delText>ALE</w:delText>
        </w:r>
        <w:r w:rsidR="00550339" w:rsidDel="0045674D">
          <w:rPr>
            <w:rFonts w:ascii="Times New Roman" w:eastAsia="宋体" w:hAnsi="Times New Roman" w:cs="Times New Roman" w:hint="eastAsia"/>
            <w:szCs w:val="21"/>
          </w:rPr>
          <w:delText>分析代码进行分析，采用同样的统计检验设置</w:delText>
        </w:r>
        <w:r w:rsidR="002F074F" w:rsidDel="0045674D">
          <w:rPr>
            <w:rFonts w:ascii="Times New Roman" w:eastAsia="宋体" w:hAnsi="Times New Roman" w:cs="Times New Roman" w:hint="eastAsia"/>
            <w:szCs w:val="21"/>
          </w:rPr>
          <w:delText>，见补充结果图</w:delText>
        </w:r>
        <w:r w:rsidR="002F074F" w:rsidDel="0045674D">
          <w:rPr>
            <w:rFonts w:ascii="Times New Roman" w:eastAsia="宋体" w:hAnsi="Times New Roman" w:cs="Times New Roman" w:hint="eastAsia"/>
            <w:szCs w:val="21"/>
          </w:rPr>
          <w:delText>S</w:delText>
        </w:r>
        <w:r w:rsidR="002F074F" w:rsidDel="0045674D">
          <w:rPr>
            <w:rFonts w:ascii="Times New Roman" w:eastAsia="宋体" w:hAnsi="Times New Roman" w:cs="Times New Roman"/>
            <w:szCs w:val="21"/>
          </w:rPr>
          <w:delText>1</w:delText>
        </w:r>
        <w:r w:rsidR="002F074F" w:rsidDel="0045674D">
          <w:rPr>
            <w:rFonts w:ascii="Times New Roman" w:eastAsia="宋体" w:hAnsi="Times New Roman" w:cs="Times New Roman" w:hint="eastAsia"/>
            <w:szCs w:val="21"/>
          </w:rPr>
          <w:delText>和表</w:delText>
        </w:r>
        <w:r w:rsidR="002F074F" w:rsidDel="0045674D">
          <w:rPr>
            <w:rFonts w:ascii="Times New Roman" w:eastAsia="宋体" w:hAnsi="Times New Roman" w:cs="Times New Roman" w:hint="eastAsia"/>
            <w:szCs w:val="21"/>
          </w:rPr>
          <w:delText>S</w:delText>
        </w:r>
        <w:r w:rsidR="002F074F" w:rsidDel="0045674D">
          <w:rPr>
            <w:rFonts w:ascii="Times New Roman" w:eastAsia="宋体" w:hAnsi="Times New Roman" w:cs="Times New Roman"/>
            <w:szCs w:val="21"/>
          </w:rPr>
          <w:delText>1</w:delText>
        </w:r>
      </w:del>
      <w:ins w:id="20" w:author="sun shuting" w:date="2022-10-11T00:59:00Z">
        <w:del w:id="21" w:author="Chuan-Peng Hu" w:date="2022-10-12T09:48:00Z">
          <w:r w:rsidR="007F5342" w:rsidDel="0045674D">
            <w:rPr>
              <w:rFonts w:ascii="Times New Roman" w:eastAsia="宋体" w:hAnsi="Times New Roman" w:cs="Times New Roman" w:hint="eastAsia"/>
              <w:szCs w:val="21"/>
            </w:rPr>
            <w:delText>，复现了</w:delText>
          </w:r>
        </w:del>
      </w:ins>
      <w:ins w:id="22" w:author="sun shuting" w:date="2022-10-11T01:00:00Z">
        <w:del w:id="23" w:author="Chuan-Peng Hu" w:date="2022-10-12T09:48:00Z">
          <w:r w:rsidR="00380C93" w:rsidDel="0045674D">
            <w:rPr>
              <w:rFonts w:ascii="Times New Roman" w:eastAsia="宋体" w:hAnsi="Times New Roman" w:cs="Times New Roman" w:hint="eastAsia"/>
              <w:szCs w:val="21"/>
            </w:rPr>
            <w:delText>先前原文的激活模式</w:delText>
          </w:r>
        </w:del>
      </w:ins>
      <w:ins w:id="24" w:author="sun shuting" w:date="2022-10-11T01:01:00Z">
        <w:del w:id="25" w:author="Chuan-Peng Hu" w:date="2022-10-12T09:48:00Z">
          <w:r w:rsidR="00380C93" w:rsidDel="0045674D">
            <w:rPr>
              <w:rFonts w:ascii="Times New Roman" w:eastAsia="宋体" w:hAnsi="Times New Roman" w:cs="Times New Roman" w:hint="eastAsia"/>
              <w:szCs w:val="21"/>
            </w:rPr>
            <w:delText>。</w:delText>
          </w:r>
        </w:del>
      </w:ins>
      <w:ins w:id="26" w:author="sun shuting" w:date="2022-10-11T01:00:00Z">
        <w:del w:id="27" w:author="Chuan-Peng Hu" w:date="2022-10-12T09:48:00Z">
          <w:r w:rsidR="00380C93" w:rsidDel="0045674D">
            <w:rPr>
              <w:rFonts w:ascii="Times New Roman" w:eastAsia="宋体" w:hAnsi="Times New Roman" w:cs="Times New Roman" w:hint="eastAsia"/>
              <w:szCs w:val="21"/>
            </w:rPr>
            <w:delText>但后续作者查阅资料，</w:delText>
          </w:r>
        </w:del>
      </w:ins>
      <w:ins w:id="28" w:author="sun shuting" w:date="2022-10-11T01:01:00Z">
        <w:del w:id="29" w:author="Chuan-Peng Hu" w:date="2022-10-12T09:48:00Z">
          <w:r w:rsidR="00BB4F90" w:rsidDel="0045674D">
            <w:rPr>
              <w:rFonts w:ascii="Times New Roman" w:eastAsia="宋体" w:hAnsi="Times New Roman" w:cs="Times New Roman" w:hint="eastAsia"/>
              <w:szCs w:val="21"/>
            </w:rPr>
            <w:delText>发现</w:delText>
          </w:r>
        </w:del>
      </w:ins>
      <w:ins w:id="30" w:author="sun shuting" w:date="2022-10-11T01:02:00Z">
        <w:del w:id="31" w:author="Chuan-Peng Hu" w:date="2022-10-12T09:48:00Z">
          <w:r w:rsidR="00BB4F90" w:rsidRPr="00895915" w:rsidDel="0045674D">
            <w:rPr>
              <w:rFonts w:ascii="Times New Roman" w:eastAsia="宋体" w:hAnsi="Times New Roman" w:cs="Times New Roman"/>
              <w:szCs w:val="21"/>
            </w:rPr>
            <w:delText>Ni</w:delText>
          </w:r>
          <w:r w:rsidR="00BB4F90" w:rsidDel="0045674D">
            <w:rPr>
              <w:rFonts w:ascii="Times New Roman" w:eastAsia="宋体" w:hAnsi="Times New Roman" w:cs="Times New Roman" w:hint="eastAsia"/>
              <w:szCs w:val="21"/>
            </w:rPr>
            <w:delText>MARE</w:delText>
          </w:r>
          <w:r w:rsidR="00BB4F90" w:rsidRPr="00482188" w:rsidDel="0045674D">
            <w:rPr>
              <w:rFonts w:ascii="Times New Roman" w:eastAsia="宋体" w:hAnsi="Times New Roman" w:cs="Times New Roman"/>
              <w:szCs w:val="21"/>
            </w:rPr>
            <w:delText>工具包</w:delText>
          </w:r>
        </w:del>
      </w:ins>
      <w:ins w:id="32" w:author="sun shuting" w:date="2022-10-11T01:03:00Z">
        <w:del w:id="33" w:author="Chuan-Peng Hu" w:date="2022-10-12T09:48:00Z">
          <w:r w:rsidR="00A53DFA" w:rsidDel="0045674D">
            <w:rPr>
              <w:rFonts w:ascii="Times New Roman" w:eastAsia="宋体" w:hAnsi="Times New Roman" w:cs="Times New Roman" w:hint="eastAsia"/>
              <w:szCs w:val="21"/>
            </w:rPr>
            <w:delText>目前正</w:delText>
          </w:r>
        </w:del>
      </w:ins>
      <w:ins w:id="34" w:author="sun shuting" w:date="2022-10-11T01:02:00Z">
        <w:del w:id="35" w:author="Chuan-Peng Hu" w:date="2022-10-12T09:48:00Z">
          <w:r w:rsidR="00BB4F90" w:rsidDel="0045674D">
            <w:rPr>
              <w:rFonts w:ascii="Times New Roman" w:eastAsia="宋体" w:hAnsi="Times New Roman" w:cs="Times New Roman" w:hint="eastAsia"/>
              <w:szCs w:val="21"/>
            </w:rPr>
            <w:delText>在完善中，</w:delText>
          </w:r>
        </w:del>
      </w:ins>
      <w:ins w:id="36" w:author="sun shuting" w:date="2022-10-11T01:03:00Z">
        <w:del w:id="37" w:author="Chuan-Peng Hu" w:date="2022-10-12T09:48:00Z">
          <w:r w:rsidR="00A53DFA" w:rsidDel="0045674D">
            <w:rPr>
              <w:rFonts w:ascii="Times New Roman" w:eastAsia="宋体" w:hAnsi="Times New Roman" w:cs="Times New Roman" w:hint="eastAsia"/>
              <w:szCs w:val="21"/>
            </w:rPr>
            <w:delText>处于测试阶段，</w:delText>
          </w:r>
        </w:del>
      </w:ins>
      <w:ins w:id="38" w:author="sun shuting" w:date="2022-10-11T01:02:00Z">
        <w:del w:id="39" w:author="Chuan-Peng Hu" w:date="2022-10-12T09:48:00Z">
          <w:r w:rsidR="00BB4F90" w:rsidDel="0045674D">
            <w:rPr>
              <w:rFonts w:ascii="Times New Roman" w:eastAsia="宋体" w:hAnsi="Times New Roman" w:cs="Times New Roman" w:hint="eastAsia"/>
              <w:szCs w:val="21"/>
            </w:rPr>
            <w:delText>结果</w:delText>
          </w:r>
          <w:r w:rsidR="00A53DFA" w:rsidDel="0045674D">
            <w:rPr>
              <w:rFonts w:ascii="Times New Roman" w:eastAsia="宋体" w:hAnsi="Times New Roman" w:cs="Times New Roman" w:hint="eastAsia"/>
              <w:szCs w:val="21"/>
            </w:rPr>
            <w:delText>的效度尚未得到</w:delText>
          </w:r>
        </w:del>
      </w:ins>
      <w:ins w:id="40" w:author="sun shuting" w:date="2022-10-11T01:03:00Z">
        <w:del w:id="41" w:author="Chuan-Peng Hu" w:date="2022-10-12T09:48:00Z">
          <w:r w:rsidR="00A53DFA" w:rsidDel="0045674D">
            <w:rPr>
              <w:rFonts w:ascii="Times New Roman" w:eastAsia="宋体" w:hAnsi="Times New Roman" w:cs="Times New Roman" w:hint="eastAsia"/>
              <w:szCs w:val="21"/>
            </w:rPr>
            <w:delText>广泛</w:delText>
          </w:r>
          <w:r w:rsidR="00BC7128" w:rsidDel="0045674D">
            <w:rPr>
              <w:rFonts w:ascii="Times New Roman" w:eastAsia="宋体" w:hAnsi="Times New Roman" w:cs="Times New Roman" w:hint="eastAsia"/>
              <w:szCs w:val="21"/>
            </w:rPr>
            <w:delText>检验</w:delText>
          </w:r>
        </w:del>
      </w:ins>
      <w:ins w:id="42" w:author="sun shuting" w:date="2022-10-11T01:04:00Z">
        <w:del w:id="43" w:author="Chuan-Peng Hu" w:date="2022-10-12T09:48:00Z">
          <w:r w:rsidR="00BC7128" w:rsidDel="0045674D">
            <w:rPr>
              <w:rFonts w:ascii="Times New Roman" w:eastAsia="宋体" w:hAnsi="Times New Roman" w:cs="Times New Roman" w:hint="eastAsia"/>
              <w:szCs w:val="21"/>
            </w:rPr>
            <w:delText>，故替换正文结果为</w:delText>
          </w:r>
        </w:del>
      </w:ins>
      <w:ins w:id="44" w:author="sun shuting" w:date="2022-10-11T01:05:00Z">
        <w:del w:id="45" w:author="Chuan-Peng Hu" w:date="2022-10-12T09:48:00Z">
          <w:r w:rsidR="00636F25" w:rsidDel="0045674D">
            <w:rPr>
              <w:rFonts w:ascii="Times New Roman" w:eastAsia="宋体" w:hAnsi="Times New Roman" w:cs="Times New Roman" w:hint="eastAsia"/>
              <w:szCs w:val="21"/>
            </w:rPr>
            <w:delText>广受认可的</w:delText>
          </w:r>
        </w:del>
      </w:ins>
      <w:ins w:id="46" w:author="sun shuting" w:date="2022-10-11T01:04:00Z">
        <w:del w:id="47" w:author="Chuan-Peng Hu" w:date="2022-10-12T09:48:00Z">
          <w:r w:rsidR="00636F25" w:rsidRPr="00E077E9" w:rsidDel="0045674D">
            <w:rPr>
              <w:rFonts w:ascii="Times New Roman" w:eastAsia="宋体" w:hAnsi="Times New Roman" w:cs="Times New Roman"/>
              <w:szCs w:val="21"/>
            </w:rPr>
            <w:delText>Matlab ALE</w:delText>
          </w:r>
          <w:r w:rsidR="00636F25" w:rsidRPr="00E077E9" w:rsidDel="0045674D">
            <w:rPr>
              <w:rFonts w:ascii="Times New Roman" w:eastAsia="宋体" w:hAnsi="Times New Roman" w:cs="Times New Roman"/>
              <w:szCs w:val="21"/>
            </w:rPr>
            <w:delText>分析代码</w:delText>
          </w:r>
          <w:r w:rsidR="00636F25" w:rsidDel="0045674D">
            <w:rPr>
              <w:rFonts w:ascii="Times New Roman" w:eastAsia="宋体" w:hAnsi="Times New Roman" w:cs="Times New Roman" w:hint="eastAsia"/>
              <w:szCs w:val="21"/>
            </w:rPr>
            <w:delText>的运行结果</w:delText>
          </w:r>
        </w:del>
      </w:ins>
      <w:del w:id="48" w:author="Chuan-Peng Hu" w:date="2022-10-12T09:48:00Z">
        <w:r w:rsidR="002C2331" w:rsidDel="0045674D">
          <w:rPr>
            <w:rFonts w:ascii="Times New Roman" w:eastAsia="宋体" w:hAnsi="Times New Roman" w:cs="Times New Roman" w:hint="eastAsia"/>
            <w:szCs w:val="21"/>
          </w:rPr>
          <w:delText>。</w:delText>
        </w:r>
      </w:del>
    </w:p>
    <w:p w14:paraId="5F94CA21" w14:textId="6D091A01" w:rsidR="00847045" w:rsidRDefault="00847045" w:rsidP="00336230">
      <w:pPr>
        <w:spacing w:line="276" w:lineRule="auto"/>
        <w:ind w:firstLineChars="200" w:firstLine="420"/>
        <w:rPr>
          <w:rFonts w:ascii="Times New Roman" w:eastAsia="宋体" w:hAnsi="Times New Roman" w:cs="Times New Roman"/>
          <w:szCs w:val="21"/>
        </w:rPr>
      </w:pPr>
      <w:proofErr w:type="spellStart"/>
      <w:r w:rsidRPr="00847045">
        <w:rPr>
          <w:rFonts w:ascii="Times New Roman" w:eastAsia="宋体" w:hAnsi="Times New Roman" w:cs="Times New Roman"/>
          <w:szCs w:val="21"/>
        </w:rPr>
        <w:t>Neurosynth</w:t>
      </w:r>
      <w:proofErr w:type="spellEnd"/>
      <w:r w:rsidRPr="00847045">
        <w:rPr>
          <w:rFonts w:ascii="Times New Roman" w:eastAsia="宋体" w:hAnsi="Times New Roman" w:cs="Times New Roman" w:hint="eastAsia"/>
          <w:szCs w:val="21"/>
        </w:rPr>
        <w:t>采用错误发现率（</w:t>
      </w:r>
      <w:r w:rsidRPr="00847045">
        <w:rPr>
          <w:rFonts w:ascii="Times New Roman" w:eastAsia="宋体" w:hAnsi="Times New Roman" w:cs="Times New Roman"/>
          <w:szCs w:val="21"/>
        </w:rPr>
        <w:t>false discovery rate, FDR</w:t>
      </w:r>
      <w:r w:rsidRPr="00847045">
        <w:rPr>
          <w:rFonts w:ascii="Times New Roman" w:eastAsia="宋体" w:hAnsi="Times New Roman" w:cs="Times New Roman"/>
          <w:szCs w:val="21"/>
        </w:rPr>
        <w:t>）</w:t>
      </w:r>
      <w:r w:rsidRPr="00847045">
        <w:rPr>
          <w:rFonts w:ascii="Times New Roman" w:eastAsia="宋体" w:hAnsi="Times New Roman" w:cs="Times New Roman"/>
          <w:szCs w:val="21"/>
        </w:rPr>
        <w:t>,</w:t>
      </w:r>
      <w:r w:rsidRPr="00847045">
        <w:rPr>
          <w:rFonts w:ascii="Times New Roman" w:eastAsia="宋体" w:hAnsi="Times New Roman" w:cs="Times New Roman"/>
          <w:szCs w:val="21"/>
        </w:rPr>
        <w:t>设置</w:t>
      </w:r>
      <w:r w:rsidR="00316BAC" w:rsidRPr="00D8584D">
        <w:rPr>
          <w:rFonts w:ascii="Times New Roman" w:eastAsia="宋体" w:hAnsi="Times New Roman" w:cs="Times New Roman" w:hint="eastAsia"/>
          <w:i/>
          <w:iCs/>
          <w:szCs w:val="21"/>
        </w:rPr>
        <w:t>p</w:t>
      </w:r>
      <w:r w:rsidRPr="00847045">
        <w:rPr>
          <w:rFonts w:ascii="Times New Roman" w:eastAsia="宋体" w:hAnsi="Times New Roman" w:cs="Times New Roman"/>
          <w:szCs w:val="21"/>
        </w:rPr>
        <w:t xml:space="preserve"> &lt; 0.01</w:t>
      </w:r>
      <w:r w:rsidRPr="00847045">
        <w:rPr>
          <w:rFonts w:ascii="Times New Roman" w:eastAsia="宋体" w:hAnsi="Times New Roman" w:cs="Times New Roman"/>
          <w:szCs w:val="21"/>
        </w:rPr>
        <w:t>为阈值，</w:t>
      </w:r>
      <w:r>
        <w:rPr>
          <w:rFonts w:ascii="Times New Roman" w:eastAsia="宋体" w:hAnsi="Times New Roman" w:cs="Times New Roman" w:hint="eastAsia"/>
          <w:szCs w:val="21"/>
        </w:rPr>
        <w:t>进行元分析</w:t>
      </w:r>
      <w:r w:rsidR="00107896" w:rsidRPr="00482188">
        <w:rPr>
          <w:rFonts w:ascii="Times New Roman" w:hAnsi="Times New Roman" w:cs="Times New Roman"/>
          <w:kern w:val="0"/>
          <w:szCs w:val="24"/>
          <w:vertAlign w:val="superscript"/>
        </w:rPr>
        <w:t>[</w:t>
      </w:r>
      <w:r w:rsidR="00107896">
        <w:rPr>
          <w:rFonts w:ascii="Times New Roman" w:hAnsi="Times New Roman" w:cs="Times New Roman"/>
          <w:kern w:val="0"/>
          <w:szCs w:val="24"/>
          <w:vertAlign w:val="superscript"/>
        </w:rPr>
        <w:t>5</w:t>
      </w:r>
      <w:r w:rsidR="00107896" w:rsidRPr="00482188">
        <w:rPr>
          <w:rFonts w:ascii="Times New Roman" w:hAnsi="Times New Roman" w:cs="Times New Roman"/>
          <w:kern w:val="0"/>
          <w:szCs w:val="24"/>
          <w:vertAlign w:val="superscript"/>
        </w:rPr>
        <w:t>]</w:t>
      </w:r>
      <w:r>
        <w:rPr>
          <w:rFonts w:ascii="Times New Roman" w:eastAsia="宋体" w:hAnsi="Times New Roman" w:cs="Times New Roman" w:hint="eastAsia"/>
          <w:szCs w:val="21"/>
        </w:rPr>
        <w:t>。</w:t>
      </w:r>
      <w:bookmarkStart w:id="49" w:name="_Hlk116406449"/>
      <w:r w:rsidR="00316BAC">
        <w:rPr>
          <w:rFonts w:ascii="Times New Roman" w:eastAsia="宋体" w:hAnsi="Times New Roman" w:cs="Times New Roman" w:hint="eastAsia"/>
          <w:szCs w:val="21"/>
        </w:rPr>
        <w:t>由于</w:t>
      </w:r>
      <w:proofErr w:type="spellStart"/>
      <w:r w:rsidRPr="00847045">
        <w:rPr>
          <w:rFonts w:ascii="Times New Roman" w:eastAsia="宋体" w:hAnsi="Times New Roman" w:cs="Times New Roman"/>
          <w:szCs w:val="21"/>
        </w:rPr>
        <w:t>NeuroQuery</w:t>
      </w:r>
      <w:proofErr w:type="spellEnd"/>
      <w:r w:rsidR="00316BAC">
        <w:rPr>
          <w:rFonts w:ascii="Times New Roman" w:eastAsia="宋体" w:hAnsi="Times New Roman" w:cs="Times New Roman" w:hint="eastAsia"/>
          <w:szCs w:val="21"/>
        </w:rPr>
        <w:t>是为了综合文献的信息得到稳定的结果</w:t>
      </w:r>
      <w:r w:rsidR="00DA68FF" w:rsidRPr="00482188">
        <w:rPr>
          <w:rFonts w:ascii="Times New Roman" w:hAnsi="Times New Roman" w:cs="Times New Roman"/>
          <w:kern w:val="0"/>
          <w:szCs w:val="24"/>
          <w:vertAlign w:val="superscript"/>
        </w:rPr>
        <w:t>[</w:t>
      </w:r>
      <w:r w:rsidR="00DA68FF">
        <w:rPr>
          <w:rFonts w:ascii="Times New Roman" w:hAnsi="Times New Roman" w:cs="Times New Roman"/>
          <w:kern w:val="0"/>
          <w:szCs w:val="24"/>
          <w:vertAlign w:val="superscript"/>
        </w:rPr>
        <w:t>6</w:t>
      </w:r>
      <w:r w:rsidR="00DA68FF" w:rsidRPr="00482188">
        <w:rPr>
          <w:rFonts w:ascii="Times New Roman" w:hAnsi="Times New Roman" w:cs="Times New Roman"/>
          <w:kern w:val="0"/>
          <w:szCs w:val="24"/>
          <w:vertAlign w:val="superscript"/>
        </w:rPr>
        <w:t>]</w:t>
      </w:r>
      <w:r w:rsidR="00316BAC">
        <w:rPr>
          <w:rFonts w:ascii="Times New Roman" w:eastAsia="宋体" w:hAnsi="Times New Roman" w:cs="Times New Roman" w:hint="eastAsia"/>
          <w:szCs w:val="21"/>
        </w:rPr>
        <w:t>，</w:t>
      </w:r>
      <w:r w:rsidRPr="00847045">
        <w:rPr>
          <w:rFonts w:ascii="Times New Roman" w:eastAsia="宋体" w:hAnsi="Times New Roman" w:cs="Times New Roman"/>
          <w:szCs w:val="21"/>
        </w:rPr>
        <w:t>对</w:t>
      </w:r>
      <w:r w:rsidR="00316BAC">
        <w:rPr>
          <w:rFonts w:ascii="Times New Roman" w:eastAsia="宋体" w:hAnsi="Times New Roman" w:cs="Times New Roman" w:hint="eastAsia"/>
          <w:szCs w:val="21"/>
        </w:rPr>
        <w:t>单个</w:t>
      </w:r>
      <w:ins w:id="50" w:author="sun shuting" w:date="2022-10-09T00:56:00Z">
        <w:r w:rsidRPr="00847045">
          <w:rPr>
            <w:rFonts w:ascii="Times New Roman" w:eastAsia="宋体" w:hAnsi="Times New Roman" w:cs="Times New Roman"/>
            <w:szCs w:val="21"/>
          </w:rPr>
          <w:t>术语的变化不敏感</w:t>
        </w:r>
      </w:ins>
      <w:r w:rsidR="00316BAC">
        <w:rPr>
          <w:rFonts w:ascii="Times New Roman" w:eastAsia="宋体" w:hAnsi="Times New Roman" w:cs="Times New Roman" w:hint="eastAsia"/>
          <w:szCs w:val="21"/>
        </w:rPr>
        <w:t>。例</w:t>
      </w:r>
      <w:r w:rsidRPr="00847045">
        <w:rPr>
          <w:rFonts w:ascii="Times New Roman" w:eastAsia="宋体" w:hAnsi="Times New Roman" w:cs="Times New Roman"/>
          <w:szCs w:val="21"/>
        </w:rPr>
        <w:t>如在</w:t>
      </w:r>
      <w:proofErr w:type="spellStart"/>
      <w:r w:rsidRPr="00847045">
        <w:rPr>
          <w:rFonts w:ascii="Times New Roman" w:eastAsia="宋体" w:hAnsi="Times New Roman" w:cs="Times New Roman"/>
          <w:szCs w:val="21"/>
        </w:rPr>
        <w:t>Neuroquery</w:t>
      </w:r>
      <w:proofErr w:type="spellEnd"/>
      <w:r w:rsidRPr="00847045">
        <w:rPr>
          <w:rFonts w:ascii="Times New Roman" w:eastAsia="宋体" w:hAnsi="Times New Roman" w:cs="Times New Roman"/>
          <w:szCs w:val="21"/>
        </w:rPr>
        <w:t>搜索</w:t>
      </w:r>
      <w:r w:rsidRPr="00847045">
        <w:rPr>
          <w:rFonts w:ascii="Times New Roman" w:eastAsia="宋体" w:hAnsi="Times New Roman" w:cs="Times New Roman"/>
          <w:szCs w:val="21"/>
        </w:rPr>
        <w:t>“</w:t>
      </w:r>
      <w:proofErr w:type="spellStart"/>
      <w:r w:rsidRPr="00847045">
        <w:rPr>
          <w:rFonts w:ascii="Times New Roman" w:eastAsia="宋体" w:hAnsi="Times New Roman" w:cs="Times New Roman"/>
          <w:szCs w:val="21"/>
        </w:rPr>
        <w:t>self referential</w:t>
      </w:r>
      <w:proofErr w:type="spellEnd"/>
      <w:r w:rsidRPr="00847045">
        <w:rPr>
          <w:rFonts w:ascii="Times New Roman" w:eastAsia="宋体" w:hAnsi="Times New Roman" w:cs="Times New Roman"/>
          <w:szCs w:val="21"/>
        </w:rPr>
        <w:t>”</w:t>
      </w:r>
      <w:r w:rsidRPr="00847045">
        <w:rPr>
          <w:rFonts w:ascii="Times New Roman" w:eastAsia="宋体" w:hAnsi="Times New Roman" w:cs="Times New Roman"/>
          <w:szCs w:val="21"/>
        </w:rPr>
        <w:t>，</w:t>
      </w:r>
      <w:r w:rsidR="00316BAC">
        <w:rPr>
          <w:rFonts w:ascii="Times New Roman" w:eastAsia="宋体" w:hAnsi="Times New Roman" w:cs="Times New Roman" w:hint="eastAsia"/>
          <w:szCs w:val="21"/>
        </w:rPr>
        <w:t>其结果表明，</w:t>
      </w:r>
      <w:r w:rsidRPr="00847045">
        <w:rPr>
          <w:rFonts w:ascii="Times New Roman" w:eastAsia="宋体" w:hAnsi="Times New Roman" w:cs="Times New Roman"/>
          <w:szCs w:val="21"/>
        </w:rPr>
        <w:t>“</w:t>
      </w:r>
      <w:r w:rsidRPr="00847045">
        <w:rPr>
          <w:rFonts w:ascii="Times New Roman" w:eastAsia="宋体" w:hAnsi="Times New Roman" w:cs="Times New Roman"/>
          <w:szCs w:val="21"/>
        </w:rPr>
        <w:t>大脑默认网络（</w:t>
      </w:r>
      <w:r w:rsidRPr="00847045">
        <w:rPr>
          <w:rFonts w:ascii="Times New Roman" w:eastAsia="宋体" w:hAnsi="Times New Roman" w:cs="Times New Roman"/>
          <w:szCs w:val="21"/>
        </w:rPr>
        <w:t>DMN</w:t>
      </w:r>
      <w:r w:rsidRPr="00847045">
        <w:rPr>
          <w:rFonts w:ascii="Times New Roman" w:eastAsia="宋体" w:hAnsi="Times New Roman" w:cs="Times New Roman"/>
          <w:szCs w:val="21"/>
        </w:rPr>
        <w:t>）</w:t>
      </w:r>
      <w:r w:rsidRPr="00847045">
        <w:rPr>
          <w:rFonts w:ascii="Times New Roman" w:eastAsia="宋体" w:hAnsi="Times New Roman" w:cs="Times New Roman"/>
          <w:szCs w:val="21"/>
        </w:rPr>
        <w:t>”</w:t>
      </w:r>
      <w:r w:rsidR="00316BAC">
        <w:rPr>
          <w:rFonts w:ascii="Times New Roman" w:eastAsia="宋体" w:hAnsi="Times New Roman" w:cs="Times New Roman" w:hint="eastAsia"/>
          <w:szCs w:val="21"/>
        </w:rPr>
        <w:t>这一术语</w:t>
      </w:r>
      <w:r w:rsidRPr="00847045">
        <w:rPr>
          <w:rFonts w:ascii="Times New Roman" w:eastAsia="宋体" w:hAnsi="Times New Roman" w:cs="Times New Roman"/>
          <w:szCs w:val="21"/>
        </w:rPr>
        <w:t>对预测图的贡献最大</w:t>
      </w:r>
      <w:r w:rsidR="00316BAC">
        <w:rPr>
          <w:rFonts w:ascii="Times New Roman" w:eastAsia="宋体" w:hAnsi="Times New Roman" w:cs="Times New Roman" w:hint="eastAsia"/>
          <w:szCs w:val="21"/>
        </w:rPr>
        <w:t>（高达</w:t>
      </w:r>
      <w:r w:rsidRPr="00847045">
        <w:rPr>
          <w:rFonts w:ascii="Times New Roman" w:eastAsia="宋体" w:hAnsi="Times New Roman" w:cs="Times New Roman"/>
          <w:szCs w:val="21"/>
        </w:rPr>
        <w:t>1</w:t>
      </w:r>
      <w:r w:rsidR="00316BAC">
        <w:rPr>
          <w:rFonts w:ascii="Times New Roman" w:eastAsia="宋体" w:hAnsi="Times New Roman" w:cs="Times New Roman" w:hint="eastAsia"/>
          <w:szCs w:val="21"/>
        </w:rPr>
        <w:t>）</w:t>
      </w:r>
      <w:r w:rsidRPr="00847045">
        <w:rPr>
          <w:rFonts w:ascii="Times New Roman" w:eastAsia="宋体" w:hAnsi="Times New Roman" w:cs="Times New Roman"/>
          <w:szCs w:val="21"/>
        </w:rPr>
        <w:t>，</w:t>
      </w:r>
      <w:r w:rsidR="00316BAC">
        <w:rPr>
          <w:rFonts w:ascii="Times New Roman" w:eastAsia="宋体" w:hAnsi="Times New Roman" w:cs="Times New Roman" w:hint="eastAsia"/>
          <w:szCs w:val="21"/>
        </w:rPr>
        <w:t>相反，</w:t>
      </w:r>
      <w:r w:rsidRPr="00847045">
        <w:rPr>
          <w:rFonts w:ascii="Times New Roman" w:eastAsia="宋体" w:hAnsi="Times New Roman" w:cs="Times New Roman"/>
          <w:szCs w:val="21"/>
        </w:rPr>
        <w:t>“self”</w:t>
      </w:r>
      <w:r w:rsidRPr="00847045">
        <w:rPr>
          <w:rFonts w:ascii="Times New Roman" w:eastAsia="宋体" w:hAnsi="Times New Roman" w:cs="Times New Roman"/>
          <w:szCs w:val="21"/>
        </w:rPr>
        <w:t>和</w:t>
      </w:r>
      <w:r w:rsidRPr="00847045">
        <w:rPr>
          <w:rFonts w:ascii="Times New Roman" w:eastAsia="宋体" w:hAnsi="Times New Roman" w:cs="Times New Roman"/>
          <w:szCs w:val="21"/>
        </w:rPr>
        <w:t>“referential”</w:t>
      </w:r>
      <w:r w:rsidRPr="00847045">
        <w:rPr>
          <w:rFonts w:ascii="Times New Roman" w:eastAsia="宋体" w:hAnsi="Times New Roman" w:cs="Times New Roman"/>
          <w:szCs w:val="21"/>
        </w:rPr>
        <w:t>贡献占比</w:t>
      </w:r>
      <w:del w:id="51" w:author="sun shuting" w:date="2022-10-11T18:42:00Z">
        <w:r w:rsidRPr="00847045" w:rsidDel="00B55A1D">
          <w:rPr>
            <w:rFonts w:ascii="Times New Roman" w:eastAsia="宋体" w:hAnsi="Times New Roman" w:cs="Times New Roman"/>
            <w:szCs w:val="21"/>
          </w:rPr>
          <w:delText>仅有</w:delText>
        </w:r>
        <w:r w:rsidRPr="00847045" w:rsidDel="00B55A1D">
          <w:rPr>
            <w:rFonts w:ascii="Times New Roman" w:eastAsia="宋体" w:hAnsi="Times New Roman" w:cs="Times New Roman"/>
            <w:szCs w:val="21"/>
          </w:rPr>
          <w:delText>0.1</w:delText>
        </w:r>
        <w:r w:rsidRPr="00847045" w:rsidDel="00B55A1D">
          <w:rPr>
            <w:rFonts w:ascii="Times New Roman" w:eastAsia="宋体" w:hAnsi="Times New Roman" w:cs="Times New Roman"/>
            <w:szCs w:val="21"/>
          </w:rPr>
          <w:delText>和</w:delText>
        </w:r>
      </w:del>
      <w:ins w:id="52" w:author="sun shuting" w:date="2022-10-11T18:43:00Z">
        <w:r w:rsidR="00B55A1D">
          <w:rPr>
            <w:rFonts w:ascii="Times New Roman" w:eastAsia="宋体" w:hAnsi="Times New Roman" w:cs="Times New Roman" w:hint="eastAsia"/>
            <w:szCs w:val="21"/>
          </w:rPr>
          <w:t>均小于</w:t>
        </w:r>
      </w:ins>
      <w:del w:id="53" w:author="sun shuting" w:date="2022-10-11T18:43:00Z">
        <w:r w:rsidRPr="00847045" w:rsidDel="00B55A1D">
          <w:rPr>
            <w:rFonts w:ascii="Times New Roman" w:eastAsia="宋体" w:hAnsi="Times New Roman" w:cs="Times New Roman"/>
            <w:szCs w:val="21"/>
          </w:rPr>
          <w:delText>0.02</w:delText>
        </w:r>
      </w:del>
      <w:ins w:id="54" w:author="sun shuting" w:date="2022-10-11T18:43:00Z">
        <w:r w:rsidR="00B55A1D">
          <w:rPr>
            <w:rFonts w:ascii="Times New Roman" w:eastAsia="宋体" w:hAnsi="Times New Roman" w:cs="Times New Roman"/>
            <w:szCs w:val="21"/>
          </w:rPr>
          <w:t>0.01</w:t>
        </w:r>
      </w:ins>
      <w:r w:rsidRPr="00847045">
        <w:rPr>
          <w:rFonts w:ascii="Times New Roman" w:eastAsia="宋体" w:hAnsi="Times New Roman" w:cs="Times New Roman"/>
          <w:szCs w:val="21"/>
        </w:rPr>
        <w:t>，</w:t>
      </w:r>
      <w:r w:rsidR="00316BAC">
        <w:rPr>
          <w:rFonts w:ascii="Times New Roman" w:eastAsia="宋体" w:hAnsi="Times New Roman" w:cs="Times New Roman" w:hint="eastAsia"/>
          <w:szCs w:val="21"/>
        </w:rPr>
        <w:t>这可能反映了当前认知神经科学中研究者在大量的文字讨论中将</w:t>
      </w:r>
      <w:r w:rsidR="00316BAC">
        <w:rPr>
          <w:rFonts w:ascii="Times New Roman" w:eastAsia="宋体" w:hAnsi="Times New Roman" w:cs="Times New Roman" w:hint="eastAsia"/>
          <w:szCs w:val="21"/>
        </w:rPr>
        <w:t>DMN</w:t>
      </w:r>
      <w:r w:rsidR="00316BAC">
        <w:rPr>
          <w:rFonts w:ascii="Times New Roman" w:eastAsia="宋体" w:hAnsi="Times New Roman" w:cs="Times New Roman" w:hint="eastAsia"/>
          <w:szCs w:val="21"/>
        </w:rPr>
        <w:t>与自我参照共同使用。因此，</w:t>
      </w:r>
      <w:proofErr w:type="spellStart"/>
      <w:r w:rsidR="00316BAC">
        <w:rPr>
          <w:rFonts w:ascii="Times New Roman" w:eastAsia="宋体" w:hAnsi="Times New Roman" w:cs="Times New Roman" w:hint="eastAsia"/>
          <w:szCs w:val="21"/>
        </w:rPr>
        <w:t>NeuroQuery</w:t>
      </w:r>
      <w:proofErr w:type="spellEnd"/>
      <w:r w:rsidR="00316BAC">
        <w:rPr>
          <w:rFonts w:ascii="Times New Roman" w:eastAsia="宋体" w:hAnsi="Times New Roman" w:cs="Times New Roman" w:hint="eastAsia"/>
          <w:szCs w:val="21"/>
        </w:rPr>
        <w:t>的结果不合适作为元分析的结果与本文进行比较，仅在本补充材料中进行呈现（</w:t>
      </w:r>
      <w:r w:rsidRPr="00847045">
        <w:rPr>
          <w:rFonts w:ascii="Times New Roman" w:eastAsia="宋体" w:hAnsi="Times New Roman" w:cs="Times New Roman"/>
          <w:szCs w:val="21"/>
        </w:rPr>
        <w:t>图</w:t>
      </w:r>
      <w:r w:rsidR="00DA0C9D">
        <w:rPr>
          <w:rFonts w:ascii="Times New Roman" w:eastAsia="宋体" w:hAnsi="Times New Roman" w:cs="Times New Roman" w:hint="eastAsia"/>
          <w:szCs w:val="21"/>
        </w:rPr>
        <w:t>S</w:t>
      </w:r>
      <w:r w:rsidR="00DA0C9D">
        <w:rPr>
          <w:rFonts w:ascii="Times New Roman" w:eastAsia="宋体" w:hAnsi="Times New Roman" w:cs="Times New Roman"/>
          <w:szCs w:val="21"/>
        </w:rPr>
        <w:t>1</w:t>
      </w:r>
      <w:del w:id="55" w:author="sun shuting" w:date="2022-10-14T10:53:00Z">
        <w:r w:rsidR="00DA0C9D" w:rsidDel="002812F7">
          <w:rPr>
            <w:rFonts w:ascii="Times New Roman" w:eastAsia="宋体" w:hAnsi="Times New Roman" w:cs="Times New Roman"/>
            <w:szCs w:val="21"/>
          </w:rPr>
          <w:delText xml:space="preserve"> </w:delText>
        </w:r>
        <w:r w:rsidR="00420411" w:rsidDel="002812F7">
          <w:rPr>
            <w:rFonts w:ascii="Times New Roman" w:eastAsia="宋体" w:hAnsi="Times New Roman" w:cs="Times New Roman" w:hint="eastAsia"/>
            <w:szCs w:val="21"/>
          </w:rPr>
          <w:delText>A</w:delText>
        </w:r>
      </w:del>
      <w:r w:rsidR="00316BAC">
        <w:rPr>
          <w:rFonts w:ascii="Times New Roman" w:eastAsia="宋体" w:hAnsi="Times New Roman" w:cs="Times New Roman" w:hint="eastAsia"/>
          <w:szCs w:val="21"/>
        </w:rPr>
        <w:t>）</w:t>
      </w:r>
      <w:r w:rsidRPr="00847045">
        <w:rPr>
          <w:rFonts w:ascii="Times New Roman" w:eastAsia="宋体" w:hAnsi="Times New Roman" w:cs="Times New Roman"/>
          <w:szCs w:val="21"/>
        </w:rPr>
        <w:t>。</w:t>
      </w:r>
    </w:p>
    <w:bookmarkEnd w:id="49"/>
    <w:p w14:paraId="29F28515" w14:textId="029A672A" w:rsidR="006C204E" w:rsidRPr="00895915" w:rsidRDefault="003C1305" w:rsidP="00336230">
      <w:pPr>
        <w:spacing w:line="276" w:lineRule="auto"/>
        <w:ind w:firstLineChars="200" w:firstLine="420"/>
        <w:rPr>
          <w:rFonts w:ascii="Times New Roman" w:eastAsia="宋体" w:hAnsi="Times New Roman" w:cs="Times New Roman"/>
          <w:szCs w:val="21"/>
        </w:rPr>
      </w:pPr>
      <w:r w:rsidRPr="00482188">
        <w:rPr>
          <w:rFonts w:ascii="Times New Roman" w:eastAsia="宋体" w:hAnsi="Times New Roman" w:cs="Times New Roman"/>
          <w:szCs w:val="21"/>
        </w:rPr>
        <w:t>元分析结果的可视化</w:t>
      </w:r>
      <w:r w:rsidR="00023712" w:rsidRPr="00482188">
        <w:rPr>
          <w:rFonts w:ascii="Times New Roman" w:eastAsia="宋体" w:hAnsi="Times New Roman" w:cs="Times New Roman"/>
          <w:szCs w:val="21"/>
        </w:rPr>
        <w:t>采用</w:t>
      </w:r>
      <w:proofErr w:type="spellStart"/>
      <w:r w:rsidR="009D6155" w:rsidRPr="00482188">
        <w:rPr>
          <w:rFonts w:ascii="Times New Roman" w:eastAsia="宋体" w:hAnsi="Times New Roman" w:cs="Times New Roman"/>
          <w:szCs w:val="21"/>
        </w:rPr>
        <w:t>Brain</w:t>
      </w:r>
      <w:r w:rsidR="009D6155" w:rsidRPr="00895915">
        <w:rPr>
          <w:rFonts w:ascii="Times New Roman" w:eastAsia="宋体" w:hAnsi="Times New Roman" w:cs="Times New Roman"/>
          <w:szCs w:val="21"/>
        </w:rPr>
        <w:t>Net</w:t>
      </w:r>
      <w:proofErr w:type="spellEnd"/>
      <w:r w:rsidR="009D6155" w:rsidRPr="00895915">
        <w:rPr>
          <w:rFonts w:ascii="Times New Roman" w:eastAsia="宋体" w:hAnsi="Times New Roman" w:cs="Times New Roman"/>
          <w:szCs w:val="21"/>
        </w:rPr>
        <w:t xml:space="preserve"> Viewer</w:t>
      </w:r>
      <w:r w:rsidR="00AB5E2A" w:rsidRPr="00482188">
        <w:rPr>
          <w:rFonts w:ascii="Times New Roman" w:hAnsi="Times New Roman" w:cs="Times New Roman"/>
          <w:kern w:val="0"/>
          <w:szCs w:val="24"/>
          <w:vertAlign w:val="superscript"/>
        </w:rPr>
        <w:t>[</w:t>
      </w:r>
      <w:r w:rsidR="00DA68FF">
        <w:rPr>
          <w:rFonts w:ascii="Times New Roman" w:hAnsi="Times New Roman" w:cs="Times New Roman"/>
          <w:kern w:val="0"/>
          <w:szCs w:val="24"/>
          <w:vertAlign w:val="superscript"/>
        </w:rPr>
        <w:t>7</w:t>
      </w:r>
      <w:r w:rsidR="00AB5E2A" w:rsidRPr="00482188">
        <w:rPr>
          <w:rFonts w:ascii="Times New Roman" w:hAnsi="Times New Roman" w:cs="Times New Roman"/>
          <w:kern w:val="0"/>
          <w:szCs w:val="24"/>
          <w:vertAlign w:val="superscript"/>
        </w:rPr>
        <w:t>]</w:t>
      </w:r>
      <w:r w:rsidR="009D6155" w:rsidRPr="00482188">
        <w:rPr>
          <w:rFonts w:ascii="Times New Roman" w:eastAsia="宋体" w:hAnsi="Times New Roman" w:cs="Times New Roman"/>
          <w:szCs w:val="21"/>
        </w:rPr>
        <w:t>，</w:t>
      </w:r>
      <w:r w:rsidR="00A40733" w:rsidRPr="00482188">
        <w:rPr>
          <w:rFonts w:ascii="Times New Roman" w:eastAsia="宋体" w:hAnsi="Times New Roman" w:cs="Times New Roman"/>
          <w:szCs w:val="21"/>
        </w:rPr>
        <w:t>通过</w:t>
      </w:r>
      <w:r w:rsidR="00D545FD" w:rsidRPr="00482188">
        <w:rPr>
          <w:rFonts w:ascii="Times New Roman" w:eastAsia="宋体" w:hAnsi="Times New Roman" w:cs="Times New Roman"/>
          <w:szCs w:val="21"/>
        </w:rPr>
        <w:t>S</w:t>
      </w:r>
      <w:r w:rsidR="00D545FD" w:rsidRPr="00895915">
        <w:rPr>
          <w:rFonts w:ascii="Times New Roman" w:eastAsia="宋体" w:hAnsi="Times New Roman" w:cs="Times New Roman"/>
          <w:szCs w:val="21"/>
        </w:rPr>
        <w:t>PM A</w:t>
      </w:r>
      <w:r w:rsidR="00D545FD" w:rsidRPr="00482188">
        <w:rPr>
          <w:rFonts w:ascii="Times New Roman" w:eastAsia="宋体" w:hAnsi="Times New Roman" w:cs="Times New Roman"/>
          <w:szCs w:val="21"/>
        </w:rPr>
        <w:t>na</w:t>
      </w:r>
      <w:r w:rsidR="00D545FD" w:rsidRPr="00895915">
        <w:rPr>
          <w:rFonts w:ascii="Times New Roman" w:eastAsia="宋体" w:hAnsi="Times New Roman" w:cs="Times New Roman"/>
          <w:szCs w:val="21"/>
        </w:rPr>
        <w:t>tomy Toolbox</w:t>
      </w:r>
      <w:r w:rsidR="00D545FD" w:rsidRPr="00482188">
        <w:rPr>
          <w:rFonts w:ascii="Times New Roman" w:eastAsia="宋体" w:hAnsi="Times New Roman" w:cs="Times New Roman"/>
          <w:szCs w:val="21"/>
        </w:rPr>
        <w:t>工具包</w:t>
      </w:r>
      <w:r w:rsidR="00AB5E2A" w:rsidRPr="00482188">
        <w:rPr>
          <w:rFonts w:ascii="Times New Roman" w:hAnsi="Times New Roman" w:cs="Times New Roman"/>
          <w:kern w:val="0"/>
          <w:szCs w:val="24"/>
          <w:vertAlign w:val="superscript"/>
        </w:rPr>
        <w:t>[</w:t>
      </w:r>
      <w:r w:rsidR="00DA68FF">
        <w:rPr>
          <w:rFonts w:ascii="Times New Roman" w:hAnsi="Times New Roman" w:cs="Times New Roman"/>
          <w:kern w:val="0"/>
          <w:szCs w:val="24"/>
          <w:vertAlign w:val="superscript"/>
        </w:rPr>
        <w:t>8</w:t>
      </w:r>
      <w:r w:rsidR="00AB5E2A" w:rsidRPr="00482188">
        <w:rPr>
          <w:rFonts w:ascii="Times New Roman" w:hAnsi="Times New Roman" w:cs="Times New Roman"/>
          <w:kern w:val="0"/>
          <w:szCs w:val="24"/>
          <w:vertAlign w:val="superscript"/>
        </w:rPr>
        <w:t>]</w:t>
      </w:r>
      <w:r w:rsidR="00D545FD" w:rsidRPr="00482188">
        <w:rPr>
          <w:rFonts w:ascii="Times New Roman" w:eastAsia="宋体" w:hAnsi="Times New Roman" w:cs="Times New Roman"/>
          <w:szCs w:val="21"/>
        </w:rPr>
        <w:t>标记</w:t>
      </w:r>
      <w:r w:rsidR="00A40733" w:rsidRPr="00482188">
        <w:rPr>
          <w:rFonts w:ascii="Times New Roman" w:eastAsia="宋体" w:hAnsi="Times New Roman" w:cs="Times New Roman"/>
          <w:szCs w:val="21"/>
        </w:rPr>
        <w:t>显著激活的</w:t>
      </w:r>
      <w:proofErr w:type="gramStart"/>
      <w:r w:rsidR="00A40733" w:rsidRPr="00482188">
        <w:rPr>
          <w:rFonts w:ascii="Times New Roman" w:eastAsia="宋体" w:hAnsi="Times New Roman" w:cs="Times New Roman"/>
          <w:szCs w:val="21"/>
        </w:rPr>
        <w:t>簇</w:t>
      </w:r>
      <w:r w:rsidR="00D545FD" w:rsidRPr="00482188">
        <w:rPr>
          <w:rFonts w:ascii="Times New Roman" w:eastAsia="宋体" w:hAnsi="Times New Roman" w:cs="Times New Roman"/>
          <w:szCs w:val="21"/>
        </w:rPr>
        <w:t>所在</w:t>
      </w:r>
      <w:proofErr w:type="gramEnd"/>
      <w:r w:rsidR="00D545FD" w:rsidRPr="00482188">
        <w:rPr>
          <w:rFonts w:ascii="Times New Roman" w:eastAsia="宋体" w:hAnsi="Times New Roman" w:cs="Times New Roman"/>
          <w:szCs w:val="21"/>
        </w:rPr>
        <w:t>的脑区</w:t>
      </w:r>
      <w:r w:rsidR="003C7D20" w:rsidRPr="00482188">
        <w:rPr>
          <w:rFonts w:ascii="Times New Roman" w:eastAsia="宋体" w:hAnsi="Times New Roman" w:cs="Times New Roman"/>
          <w:szCs w:val="21"/>
        </w:rPr>
        <w:t>解剖位置，利用</w:t>
      </w:r>
      <w:r w:rsidR="00335033" w:rsidRPr="00482188">
        <w:rPr>
          <w:rFonts w:ascii="Times New Roman" w:eastAsia="宋体" w:hAnsi="Times New Roman" w:cs="Times New Roman"/>
          <w:szCs w:val="21"/>
        </w:rPr>
        <w:t>脑成像数据处理和分析工具包</w:t>
      </w:r>
      <w:r w:rsidR="0055779B" w:rsidRPr="00895915">
        <w:rPr>
          <w:rFonts w:ascii="Times New Roman" w:eastAsia="宋体" w:hAnsi="Times New Roman" w:cs="Times New Roman"/>
          <w:szCs w:val="21"/>
        </w:rPr>
        <w:t>DPABI</w:t>
      </w:r>
      <w:r w:rsidR="00AC32D6" w:rsidRPr="00895915">
        <w:rPr>
          <w:rFonts w:ascii="Times New Roman" w:eastAsia="宋体" w:hAnsi="Times New Roman" w:cs="Times New Roman"/>
          <w:szCs w:val="21"/>
        </w:rPr>
        <w:t xml:space="preserve"> 6.</w:t>
      </w:r>
      <w:r w:rsidR="00620475" w:rsidRPr="00895915">
        <w:rPr>
          <w:rFonts w:ascii="Times New Roman" w:eastAsia="宋体" w:hAnsi="Times New Roman" w:cs="Times New Roman"/>
          <w:szCs w:val="21"/>
        </w:rPr>
        <w:t>1</w:t>
      </w:r>
      <w:r w:rsidR="00E70C90" w:rsidRPr="00482188">
        <w:rPr>
          <w:rFonts w:ascii="Times New Roman" w:hAnsi="Times New Roman" w:cs="Times New Roman"/>
          <w:kern w:val="0"/>
          <w:szCs w:val="24"/>
          <w:vertAlign w:val="superscript"/>
        </w:rPr>
        <w:t>[</w:t>
      </w:r>
      <w:r w:rsidR="00DA68FF">
        <w:rPr>
          <w:rFonts w:ascii="Times New Roman" w:hAnsi="Times New Roman" w:cs="Times New Roman"/>
          <w:kern w:val="0"/>
          <w:szCs w:val="24"/>
          <w:vertAlign w:val="superscript"/>
        </w:rPr>
        <w:t>9</w:t>
      </w:r>
      <w:r w:rsidR="00E70C90" w:rsidRPr="00482188">
        <w:rPr>
          <w:rFonts w:ascii="Times New Roman" w:hAnsi="Times New Roman" w:cs="Times New Roman"/>
          <w:kern w:val="0"/>
          <w:szCs w:val="24"/>
          <w:vertAlign w:val="superscript"/>
        </w:rPr>
        <w:t>]</w:t>
      </w:r>
      <w:r w:rsidR="00335033" w:rsidRPr="00482188">
        <w:rPr>
          <w:rFonts w:ascii="Times New Roman" w:eastAsia="宋体" w:hAnsi="Times New Roman" w:cs="Times New Roman"/>
          <w:szCs w:val="21"/>
        </w:rPr>
        <w:t>导出</w:t>
      </w:r>
      <w:r w:rsidR="00290358" w:rsidRPr="00482188">
        <w:rPr>
          <w:rFonts w:ascii="Times New Roman" w:eastAsia="宋体" w:hAnsi="Times New Roman" w:cs="Times New Roman"/>
          <w:szCs w:val="21"/>
        </w:rPr>
        <w:t>具体的激活脑区的</w:t>
      </w:r>
      <w:r w:rsidR="002F074F">
        <w:rPr>
          <w:rFonts w:ascii="Times New Roman" w:eastAsia="宋体" w:hAnsi="Times New Roman" w:cs="Times New Roman" w:hint="eastAsia"/>
          <w:szCs w:val="21"/>
        </w:rPr>
        <w:t>解剖</w:t>
      </w:r>
      <w:r w:rsidR="00E56D31" w:rsidRPr="00482188">
        <w:rPr>
          <w:rFonts w:ascii="Times New Roman" w:eastAsia="宋体" w:hAnsi="Times New Roman" w:cs="Times New Roman"/>
          <w:szCs w:val="21"/>
        </w:rPr>
        <w:t>名称。</w:t>
      </w:r>
      <w:r w:rsidR="00B336DC" w:rsidRPr="00B336DC">
        <w:rPr>
          <w:rFonts w:ascii="Times New Roman" w:eastAsia="宋体" w:hAnsi="Times New Roman" w:cs="Times New Roman" w:hint="eastAsia"/>
          <w:szCs w:val="21"/>
        </w:rPr>
        <w:t>比较图</w:t>
      </w:r>
      <w:r w:rsidR="00B336DC">
        <w:rPr>
          <w:rFonts w:ascii="Times New Roman" w:eastAsia="宋体" w:hAnsi="Times New Roman" w:cs="Times New Roman"/>
          <w:szCs w:val="21"/>
        </w:rPr>
        <w:t>S1</w:t>
      </w:r>
      <w:del w:id="56" w:author="sun shuting" w:date="2022-10-14T10:52:00Z">
        <w:r w:rsidR="00B336DC" w:rsidDel="009C5C79">
          <w:rPr>
            <w:rFonts w:ascii="Times New Roman" w:eastAsia="宋体" w:hAnsi="Times New Roman" w:cs="Times New Roman"/>
            <w:szCs w:val="21"/>
          </w:rPr>
          <w:delText xml:space="preserve"> </w:delText>
        </w:r>
        <w:r w:rsidR="00B336DC" w:rsidRPr="00B336DC" w:rsidDel="009C5C79">
          <w:rPr>
            <w:rFonts w:ascii="Times New Roman" w:eastAsia="宋体" w:hAnsi="Times New Roman" w:cs="Times New Roman"/>
            <w:szCs w:val="21"/>
          </w:rPr>
          <w:delText>A</w:delText>
        </w:r>
      </w:del>
      <w:r w:rsidR="00B336DC" w:rsidRPr="00B336DC">
        <w:rPr>
          <w:rFonts w:ascii="Times New Roman" w:eastAsia="宋体" w:hAnsi="Times New Roman" w:cs="Times New Roman"/>
          <w:szCs w:val="21"/>
        </w:rPr>
        <w:t>和</w:t>
      </w:r>
      <w:r w:rsidR="00B336DC" w:rsidRPr="00B336DC">
        <w:rPr>
          <w:rFonts w:ascii="Times New Roman" w:eastAsia="宋体" w:hAnsi="Times New Roman" w:cs="Times New Roman" w:hint="eastAsia"/>
          <w:szCs w:val="21"/>
        </w:rPr>
        <w:t>图</w:t>
      </w:r>
      <w:del w:id="57" w:author="sun shuting" w:date="2022-10-14T10:53:00Z">
        <w:r w:rsidR="00B336DC" w:rsidDel="009C5C79">
          <w:rPr>
            <w:rFonts w:ascii="Times New Roman" w:eastAsia="宋体" w:hAnsi="Times New Roman" w:cs="Times New Roman"/>
            <w:szCs w:val="21"/>
          </w:rPr>
          <w:delText xml:space="preserve">S1 </w:delText>
        </w:r>
      </w:del>
      <w:ins w:id="58" w:author="sun shuting" w:date="2022-10-14T10:53:00Z">
        <w:r w:rsidR="009C5C79">
          <w:rPr>
            <w:rFonts w:ascii="Times New Roman" w:eastAsia="宋体" w:hAnsi="Times New Roman" w:cs="Times New Roman"/>
            <w:szCs w:val="21"/>
          </w:rPr>
          <w:t xml:space="preserve">5 </w:t>
        </w:r>
      </w:ins>
      <w:r w:rsidR="00B336DC" w:rsidRPr="00B336DC">
        <w:rPr>
          <w:rFonts w:ascii="Times New Roman" w:eastAsia="宋体" w:hAnsi="Times New Roman" w:cs="Times New Roman"/>
          <w:szCs w:val="21"/>
        </w:rPr>
        <w:t>B</w:t>
      </w:r>
      <w:r w:rsidR="00B336DC" w:rsidRPr="00B336DC">
        <w:rPr>
          <w:rFonts w:ascii="Times New Roman" w:eastAsia="宋体" w:hAnsi="Times New Roman" w:cs="Times New Roman"/>
          <w:szCs w:val="21"/>
        </w:rPr>
        <w:t>可以发现，</w:t>
      </w:r>
      <w:proofErr w:type="spellStart"/>
      <w:r w:rsidR="006D761A">
        <w:rPr>
          <w:rFonts w:ascii="Times New Roman" w:eastAsia="宋体" w:hAnsi="Times New Roman" w:cs="Times New Roman" w:hint="eastAsia"/>
          <w:szCs w:val="21"/>
        </w:rPr>
        <w:t>NeuroQuery</w:t>
      </w:r>
      <w:proofErr w:type="spellEnd"/>
      <w:r w:rsidR="006D761A">
        <w:rPr>
          <w:rFonts w:ascii="Times New Roman" w:eastAsia="宋体" w:hAnsi="Times New Roman" w:cs="Times New Roman" w:hint="eastAsia"/>
          <w:szCs w:val="21"/>
        </w:rPr>
        <w:t>的结果</w:t>
      </w:r>
      <w:r w:rsidR="0071019F">
        <w:rPr>
          <w:rFonts w:ascii="Times New Roman" w:eastAsia="宋体" w:hAnsi="Times New Roman" w:cs="Times New Roman" w:hint="eastAsia"/>
          <w:szCs w:val="21"/>
        </w:rPr>
        <w:t>涉及脑区范围较大</w:t>
      </w:r>
      <w:r w:rsidR="00B336DC" w:rsidRPr="00B336DC">
        <w:rPr>
          <w:rFonts w:ascii="Times New Roman" w:eastAsia="宋体" w:hAnsi="Times New Roman" w:cs="Times New Roman"/>
          <w:szCs w:val="21"/>
        </w:rPr>
        <w:t>，</w:t>
      </w:r>
      <w:r w:rsidR="009C737E" w:rsidRPr="00B336DC">
        <w:rPr>
          <w:rFonts w:ascii="Times New Roman" w:eastAsia="宋体" w:hAnsi="Times New Roman" w:cs="Times New Roman"/>
          <w:szCs w:val="21"/>
        </w:rPr>
        <w:t>但</w:t>
      </w:r>
      <w:r w:rsidR="00B83AA3">
        <w:rPr>
          <w:rFonts w:ascii="Times New Roman" w:eastAsia="宋体" w:hAnsi="Times New Roman" w:cs="Times New Roman" w:hint="eastAsia"/>
          <w:szCs w:val="21"/>
        </w:rPr>
        <w:t>本数据库的结果</w:t>
      </w:r>
      <w:r w:rsidR="009C737E">
        <w:rPr>
          <w:rFonts w:ascii="Times New Roman" w:eastAsia="宋体" w:hAnsi="Times New Roman" w:cs="Times New Roman" w:hint="eastAsia"/>
          <w:szCs w:val="21"/>
        </w:rPr>
        <w:t>更精细。</w:t>
      </w:r>
      <w:r w:rsidR="00EB0955">
        <w:rPr>
          <w:rFonts w:ascii="Times New Roman" w:eastAsia="宋体" w:hAnsi="Times New Roman" w:cs="Times New Roman" w:hint="eastAsia"/>
          <w:szCs w:val="21"/>
        </w:rPr>
        <w:t>使用</w:t>
      </w:r>
      <w:proofErr w:type="spellStart"/>
      <w:r w:rsidR="00EB0955">
        <w:rPr>
          <w:rFonts w:ascii="Times New Roman" w:eastAsia="宋体" w:hAnsi="Times New Roman" w:cs="Times New Roman" w:hint="eastAsia"/>
          <w:szCs w:val="21"/>
        </w:rPr>
        <w:t>Matlab</w:t>
      </w:r>
      <w:proofErr w:type="spellEnd"/>
      <w:r w:rsidR="00EB0955">
        <w:rPr>
          <w:rFonts w:ascii="Times New Roman" w:eastAsia="宋体" w:hAnsi="Times New Roman" w:cs="Times New Roman" w:hint="eastAsia"/>
          <w:szCs w:val="21"/>
        </w:rPr>
        <w:t>进行元分析的</w:t>
      </w:r>
      <w:r w:rsidR="00B336DC" w:rsidRPr="00B336DC">
        <w:rPr>
          <w:rFonts w:ascii="Times New Roman" w:eastAsia="宋体" w:hAnsi="Times New Roman" w:cs="Times New Roman"/>
          <w:szCs w:val="21"/>
        </w:rPr>
        <w:t>结果表明，控制条件的差异对自我参照效应的</w:t>
      </w:r>
      <w:proofErr w:type="gramStart"/>
      <w:r w:rsidR="00B336DC" w:rsidRPr="00B336DC">
        <w:rPr>
          <w:rFonts w:ascii="Times New Roman" w:eastAsia="宋体" w:hAnsi="Times New Roman" w:cs="Times New Roman"/>
          <w:szCs w:val="21"/>
        </w:rPr>
        <w:t>脑网络</w:t>
      </w:r>
      <w:proofErr w:type="gramEnd"/>
      <w:r w:rsidR="00B336DC" w:rsidRPr="00B336DC">
        <w:rPr>
          <w:rFonts w:ascii="Times New Roman" w:eastAsia="宋体" w:hAnsi="Times New Roman" w:cs="Times New Roman"/>
          <w:szCs w:val="21"/>
        </w:rPr>
        <w:t>有显著的影响，</w:t>
      </w:r>
      <w:ins w:id="59" w:author="sun shuting" w:date="2022-10-14T10:53:00Z">
        <w:r w:rsidR="009C5C79">
          <w:rPr>
            <w:rFonts w:ascii="Times New Roman" w:eastAsia="宋体" w:hAnsi="Times New Roman" w:cs="Times New Roman" w:hint="eastAsia"/>
            <w:szCs w:val="21"/>
          </w:rPr>
          <w:t>正文</w:t>
        </w:r>
      </w:ins>
      <w:r w:rsidR="00B336DC" w:rsidRPr="00B336DC">
        <w:rPr>
          <w:rFonts w:ascii="Times New Roman" w:eastAsia="宋体" w:hAnsi="Times New Roman" w:cs="Times New Roman"/>
          <w:szCs w:val="21"/>
        </w:rPr>
        <w:t>见图</w:t>
      </w:r>
      <w:del w:id="60" w:author="sun shuting" w:date="2022-10-14T10:53:00Z">
        <w:r w:rsidR="009C737E" w:rsidDel="002812F7">
          <w:rPr>
            <w:rFonts w:ascii="Times New Roman" w:eastAsia="宋体" w:hAnsi="Times New Roman" w:cs="Times New Roman"/>
            <w:szCs w:val="21"/>
          </w:rPr>
          <w:delText>S1</w:delText>
        </w:r>
      </w:del>
      <w:ins w:id="61" w:author="sun shuting" w:date="2022-10-14T10:53:00Z">
        <w:r w:rsidR="002812F7">
          <w:rPr>
            <w:rFonts w:ascii="Times New Roman" w:eastAsia="宋体" w:hAnsi="Times New Roman" w:cs="Times New Roman"/>
            <w:szCs w:val="21"/>
          </w:rPr>
          <w:t>5</w:t>
        </w:r>
      </w:ins>
      <w:r w:rsidR="00B336DC" w:rsidRPr="00B336DC">
        <w:rPr>
          <w:rFonts w:ascii="Times New Roman" w:eastAsia="宋体" w:hAnsi="Times New Roman" w:cs="Times New Roman"/>
          <w:szCs w:val="21"/>
        </w:rPr>
        <w:t>中的</w:t>
      </w:r>
      <w:r w:rsidR="00B336DC" w:rsidRPr="00B336DC">
        <w:rPr>
          <w:rFonts w:ascii="Times New Roman" w:eastAsia="宋体" w:hAnsi="Times New Roman" w:cs="Times New Roman"/>
          <w:szCs w:val="21"/>
        </w:rPr>
        <w:t>C</w:t>
      </w:r>
      <w:r w:rsidR="00B336DC" w:rsidRPr="00B336DC">
        <w:rPr>
          <w:rFonts w:ascii="Times New Roman" w:eastAsia="宋体" w:hAnsi="Times New Roman" w:cs="Times New Roman"/>
          <w:szCs w:val="21"/>
        </w:rPr>
        <w:t>、</w:t>
      </w:r>
      <w:r w:rsidR="00B336DC" w:rsidRPr="00B336DC">
        <w:rPr>
          <w:rFonts w:ascii="Times New Roman" w:eastAsia="宋体" w:hAnsi="Times New Roman" w:cs="Times New Roman"/>
          <w:szCs w:val="21"/>
        </w:rPr>
        <w:t>D</w:t>
      </w:r>
      <w:r w:rsidR="00B336DC" w:rsidRPr="00B336DC">
        <w:rPr>
          <w:rFonts w:ascii="Times New Roman" w:eastAsia="宋体" w:hAnsi="Times New Roman" w:cs="Times New Roman"/>
          <w:szCs w:val="21"/>
        </w:rPr>
        <w:t>、</w:t>
      </w:r>
      <w:r w:rsidR="00B336DC" w:rsidRPr="00B336DC">
        <w:rPr>
          <w:rFonts w:ascii="Times New Roman" w:eastAsia="宋体" w:hAnsi="Times New Roman" w:cs="Times New Roman"/>
          <w:szCs w:val="21"/>
        </w:rPr>
        <w:t>E</w:t>
      </w:r>
      <w:r w:rsidR="00B336DC" w:rsidRPr="00B336DC">
        <w:rPr>
          <w:rFonts w:ascii="Times New Roman" w:eastAsia="宋体" w:hAnsi="Times New Roman" w:cs="Times New Roman"/>
          <w:szCs w:val="21"/>
        </w:rPr>
        <w:t>和表</w:t>
      </w:r>
      <w:del w:id="62" w:author="sun shuting" w:date="2022-10-14T10:53:00Z">
        <w:r w:rsidR="009C737E" w:rsidDel="002812F7">
          <w:rPr>
            <w:rFonts w:ascii="Times New Roman" w:eastAsia="宋体" w:hAnsi="Times New Roman" w:cs="Times New Roman" w:hint="eastAsia"/>
            <w:szCs w:val="21"/>
          </w:rPr>
          <w:delText>S</w:delText>
        </w:r>
      </w:del>
      <w:r w:rsidR="00B336DC" w:rsidRPr="00B336DC">
        <w:rPr>
          <w:rFonts w:ascii="Times New Roman" w:eastAsia="宋体" w:hAnsi="Times New Roman" w:cs="Times New Roman"/>
          <w:szCs w:val="21"/>
        </w:rPr>
        <w:t>1</w:t>
      </w:r>
      <w:r w:rsidR="00B336DC" w:rsidRPr="00B336DC">
        <w:rPr>
          <w:rFonts w:ascii="Times New Roman" w:eastAsia="宋体" w:hAnsi="Times New Roman" w:cs="Times New Roman"/>
          <w:szCs w:val="21"/>
        </w:rPr>
        <w:t>。</w:t>
      </w:r>
    </w:p>
    <w:p w14:paraId="5FA4A3BA" w14:textId="77777777" w:rsidR="00895915" w:rsidRDefault="00895915" w:rsidP="00336230">
      <w:pPr>
        <w:spacing w:line="276" w:lineRule="auto"/>
        <w:ind w:firstLineChars="200" w:firstLine="420"/>
        <w:rPr>
          <w:rFonts w:ascii="Times New Roman" w:eastAsia="宋体" w:hAnsi="Times New Roman" w:cs="Times New Roman"/>
          <w:szCs w:val="21"/>
        </w:rPr>
      </w:pPr>
    </w:p>
    <w:p w14:paraId="356B9F8C" w14:textId="32934A71" w:rsidR="002F074F" w:rsidRPr="00482188" w:rsidRDefault="00895915" w:rsidP="00482188">
      <w:pPr>
        <w:pStyle w:val="2"/>
        <w:rPr>
          <w:rFonts w:ascii="Times New Roman" w:eastAsia="宋体" w:hAnsi="Times New Roman" w:cs="Times New Roman"/>
          <w:b/>
          <w:bCs/>
          <w:sz w:val="24"/>
          <w:szCs w:val="20"/>
        </w:rPr>
      </w:pPr>
      <w:bookmarkStart w:id="63" w:name="_Toc116113483"/>
      <w:r w:rsidRPr="00482188">
        <w:rPr>
          <w:rFonts w:ascii="Times New Roman" w:eastAsia="宋体" w:hAnsi="Times New Roman" w:cs="Times New Roman"/>
          <w:b/>
          <w:bCs/>
          <w:sz w:val="24"/>
          <w:szCs w:val="20"/>
        </w:rPr>
        <w:t xml:space="preserve">2. </w:t>
      </w:r>
      <w:r w:rsidRPr="00482188">
        <w:rPr>
          <w:rFonts w:ascii="Times New Roman" w:eastAsia="宋体" w:hAnsi="Times New Roman" w:cs="Times New Roman"/>
          <w:b/>
          <w:bCs/>
          <w:sz w:val="24"/>
          <w:szCs w:val="20"/>
        </w:rPr>
        <w:t>补充结果</w:t>
      </w:r>
      <w:bookmarkEnd w:id="63"/>
    </w:p>
    <w:p w14:paraId="3B89B2FB" w14:textId="68BEFF73" w:rsidR="00CB1097" w:rsidRDefault="00CB1097">
      <w:pPr>
        <w:rPr>
          <w:ins w:id="64" w:author="sun shuting" w:date="2022-10-11T01:13:00Z"/>
          <w:noProof/>
        </w:rPr>
      </w:pPr>
    </w:p>
    <w:p w14:paraId="0D30414D" w14:textId="77777777" w:rsidR="004E52E9" w:rsidRDefault="004E52E9" w:rsidP="004E52E9">
      <w:pPr>
        <w:jc w:val="center"/>
        <w:rPr>
          <w:ins w:id="65" w:author="sun shuting" w:date="2022-10-14T17:27:00Z"/>
        </w:rPr>
      </w:pPr>
      <w:ins w:id="66" w:author="sun shuting" w:date="2022-10-14T17:27:00Z">
        <w:r>
          <w:rPr>
            <w:noProof/>
          </w:rPr>
          <w:lastRenderedPageBreak/>
          <w:drawing>
            <wp:inline distT="0" distB="0" distL="0" distR="0" wp14:anchorId="79D78168" wp14:editId="767384FC">
              <wp:extent cx="3580228" cy="2685387"/>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4541" cy="2696122"/>
                      </a:xfrm>
                      <a:prstGeom prst="rect">
                        <a:avLst/>
                      </a:prstGeom>
                    </pic:spPr>
                  </pic:pic>
                </a:graphicData>
              </a:graphic>
            </wp:inline>
          </w:drawing>
        </w:r>
      </w:ins>
    </w:p>
    <w:p w14:paraId="79D6CD9D" w14:textId="22114FD4" w:rsidR="00276043" w:rsidRDefault="007D5EC4">
      <w:pPr>
        <w:rPr>
          <w:rFonts w:ascii="Times New Roman" w:eastAsia="宋体" w:hAnsi="Times New Roman" w:cs="Times New Roman"/>
          <w:b/>
          <w:bCs/>
          <w:sz w:val="18"/>
          <w:szCs w:val="18"/>
        </w:rPr>
      </w:pPr>
      <w:commentRangeStart w:id="67"/>
      <w:r>
        <w:rPr>
          <w:rFonts w:ascii="Times New Roman" w:eastAsia="宋体" w:hAnsi="宋体" w:cs="宋体" w:hint="eastAsia"/>
          <w:b/>
          <w:bCs/>
          <w:sz w:val="18"/>
          <w:szCs w:val="18"/>
        </w:rPr>
        <w:t>补充材料</w:t>
      </w:r>
      <w:r w:rsidR="00D425E9">
        <w:rPr>
          <w:rFonts w:ascii="Times New Roman" w:eastAsia="宋体" w:hAnsi="宋体" w:cs="宋体" w:hint="eastAsia"/>
          <w:b/>
          <w:bCs/>
          <w:sz w:val="18"/>
          <w:szCs w:val="18"/>
        </w:rPr>
        <w:t xml:space="preserve"> </w:t>
      </w:r>
      <w:r w:rsidR="00276043" w:rsidRPr="00276043">
        <w:rPr>
          <w:rFonts w:ascii="Times New Roman" w:eastAsia="宋体" w:hAnsi="宋体" w:cs="宋体" w:hint="eastAsia"/>
          <w:b/>
          <w:bCs/>
          <w:sz w:val="18"/>
          <w:szCs w:val="18"/>
        </w:rPr>
        <w:t>图</w:t>
      </w:r>
      <w:r w:rsidR="002F074F">
        <w:rPr>
          <w:rFonts w:ascii="Times New Roman" w:eastAsia="宋体" w:hAnsi="Times New Roman" w:cs="Times New Roman" w:hint="eastAsia"/>
          <w:b/>
          <w:bCs/>
          <w:sz w:val="18"/>
          <w:szCs w:val="18"/>
        </w:rPr>
        <w:t>S</w:t>
      </w:r>
      <w:r w:rsidR="002F074F">
        <w:rPr>
          <w:rFonts w:ascii="Times New Roman" w:eastAsia="宋体" w:hAnsi="Times New Roman" w:cs="Times New Roman"/>
          <w:b/>
          <w:bCs/>
          <w:sz w:val="18"/>
          <w:szCs w:val="18"/>
        </w:rPr>
        <w:t>1</w:t>
      </w:r>
      <w:r w:rsidR="00276043" w:rsidRPr="00276043">
        <w:rPr>
          <w:rFonts w:ascii="Times New Roman" w:eastAsia="宋体" w:hAnsi="Times New Roman" w:cs="Times New Roman"/>
          <w:b/>
          <w:bCs/>
          <w:sz w:val="18"/>
          <w:szCs w:val="18"/>
        </w:rPr>
        <w:t xml:space="preserve">  </w:t>
      </w:r>
      <w:del w:id="68" w:author="sun shuting" w:date="2022-10-14T09:47:00Z">
        <w:r w:rsidR="00E56D32" w:rsidDel="00C52A13">
          <w:rPr>
            <w:rFonts w:ascii="Times New Roman" w:eastAsia="宋体" w:hAnsi="Times New Roman" w:cs="Times New Roman" w:hint="eastAsia"/>
            <w:b/>
            <w:bCs/>
            <w:sz w:val="18"/>
            <w:szCs w:val="18"/>
          </w:rPr>
          <w:delText>使用</w:delText>
        </w:r>
      </w:del>
      <w:del w:id="69" w:author="sun shuting" w:date="2022-10-11T00:49:00Z">
        <w:r w:rsidR="00E56D32" w:rsidDel="00BB5890">
          <w:rPr>
            <w:rFonts w:ascii="Times New Roman" w:eastAsia="宋体" w:hAnsi="Times New Roman" w:cs="Times New Roman" w:hint="eastAsia"/>
            <w:b/>
            <w:bCs/>
            <w:sz w:val="18"/>
            <w:szCs w:val="18"/>
          </w:rPr>
          <w:delText>Matlab</w:delText>
        </w:r>
      </w:del>
      <w:del w:id="70" w:author="sun shuting" w:date="2022-10-14T09:47:00Z">
        <w:r w:rsidR="00E56D32" w:rsidDel="00C52A13">
          <w:rPr>
            <w:rFonts w:ascii="Times New Roman" w:eastAsia="宋体" w:hAnsi="Times New Roman" w:cs="Times New Roman" w:hint="eastAsia"/>
            <w:b/>
            <w:bCs/>
            <w:sz w:val="18"/>
            <w:szCs w:val="18"/>
          </w:rPr>
          <w:delText>进行分析得到的</w:delText>
        </w:r>
        <w:r w:rsidR="00276043" w:rsidRPr="00276043" w:rsidDel="00C52A13">
          <w:rPr>
            <w:rFonts w:ascii="Times New Roman" w:eastAsia="宋体" w:hAnsi="宋体" w:cs="宋体" w:hint="eastAsia"/>
            <w:b/>
            <w:bCs/>
            <w:sz w:val="18"/>
            <w:szCs w:val="18"/>
          </w:rPr>
          <w:delText>不同数据库间自我参照的元分析比较图</w:delText>
        </w:r>
        <w:r w:rsidR="00F0527E" w:rsidDel="00C52A13">
          <w:rPr>
            <w:rFonts w:ascii="Times New Roman" w:eastAsia="宋体" w:hAnsi="宋体" w:cs="宋体" w:hint="eastAsia"/>
            <w:b/>
            <w:bCs/>
            <w:sz w:val="18"/>
            <w:szCs w:val="18"/>
          </w:rPr>
          <w:delText>。</w:delText>
        </w:r>
        <w:r w:rsidR="00976375" w:rsidDel="00C52A13">
          <w:rPr>
            <w:rFonts w:ascii="Times New Roman" w:eastAsia="宋体" w:hAnsi="Times New Roman" w:cs="Times New Roman" w:hint="eastAsia"/>
            <w:b/>
            <w:bCs/>
            <w:sz w:val="18"/>
            <w:szCs w:val="18"/>
          </w:rPr>
          <w:delText>（</w:delText>
        </w:r>
        <w:r w:rsidR="00976375" w:rsidDel="00C52A13">
          <w:rPr>
            <w:rFonts w:ascii="Times New Roman" w:eastAsia="宋体" w:hAnsi="Times New Roman" w:cs="Times New Roman"/>
            <w:b/>
            <w:bCs/>
            <w:sz w:val="18"/>
            <w:szCs w:val="18"/>
          </w:rPr>
          <w:delText>A</w:delText>
        </w:r>
        <w:r w:rsidR="00976375" w:rsidDel="00C52A13">
          <w:rPr>
            <w:rFonts w:ascii="Times New Roman" w:eastAsia="宋体" w:hAnsi="Times New Roman" w:cs="Times New Roman" w:hint="eastAsia"/>
            <w:b/>
            <w:bCs/>
            <w:sz w:val="18"/>
            <w:szCs w:val="18"/>
          </w:rPr>
          <w:delText>）</w:delText>
        </w:r>
      </w:del>
      <w:bookmarkStart w:id="71" w:name="_Hlk116406091"/>
      <w:proofErr w:type="spellStart"/>
      <w:r w:rsidR="00976375">
        <w:rPr>
          <w:rFonts w:ascii="Times New Roman" w:eastAsia="宋体" w:hAnsi="Times New Roman" w:cs="Times New Roman" w:hint="eastAsia"/>
          <w:b/>
          <w:bCs/>
          <w:sz w:val="18"/>
          <w:szCs w:val="18"/>
        </w:rPr>
        <w:t>Neruro</w:t>
      </w:r>
      <w:r w:rsidR="00976375">
        <w:rPr>
          <w:rFonts w:ascii="Times New Roman" w:eastAsia="宋体" w:hAnsi="Times New Roman" w:cs="Times New Roman"/>
          <w:b/>
          <w:bCs/>
          <w:sz w:val="18"/>
          <w:szCs w:val="18"/>
        </w:rPr>
        <w:t>Query</w:t>
      </w:r>
      <w:bookmarkEnd w:id="71"/>
      <w:proofErr w:type="spellEnd"/>
      <w:r w:rsidR="00113A67">
        <w:rPr>
          <w:rFonts w:ascii="Times New Roman" w:eastAsia="宋体" w:hAnsi="Times New Roman" w:cs="Times New Roman" w:hint="eastAsia"/>
          <w:b/>
          <w:bCs/>
          <w:sz w:val="18"/>
          <w:szCs w:val="18"/>
        </w:rPr>
        <w:t>预测的结果图</w:t>
      </w:r>
      <w:del w:id="72" w:author="sun shuting" w:date="2022-10-14T09:47:00Z">
        <w:r w:rsidR="00411680" w:rsidDel="00C52A13">
          <w:rPr>
            <w:rFonts w:ascii="Times New Roman" w:eastAsia="宋体" w:hAnsi="Times New Roman" w:cs="Times New Roman" w:hint="eastAsia"/>
            <w:b/>
            <w:bCs/>
            <w:sz w:val="18"/>
            <w:szCs w:val="18"/>
          </w:rPr>
          <w:delText>；</w:delText>
        </w:r>
        <w:r w:rsidR="00276043" w:rsidRPr="00276043" w:rsidDel="00C52A13">
          <w:rPr>
            <w:rFonts w:ascii="Times New Roman" w:eastAsia="宋体" w:hAnsi="Times New Roman" w:cs="Times New Roman" w:hint="eastAsia"/>
            <w:b/>
            <w:bCs/>
            <w:sz w:val="18"/>
            <w:szCs w:val="18"/>
          </w:rPr>
          <w:delText>（</w:delText>
        </w:r>
        <w:r w:rsidR="00CE7E84" w:rsidDel="00C52A13">
          <w:rPr>
            <w:rFonts w:ascii="Times New Roman" w:eastAsia="宋体" w:hAnsi="Times New Roman" w:cs="Times New Roman"/>
            <w:b/>
            <w:bCs/>
            <w:sz w:val="18"/>
            <w:szCs w:val="18"/>
          </w:rPr>
          <w:delText>B</w:delText>
        </w:r>
        <w:r w:rsidR="00276043" w:rsidRPr="00276043" w:rsidDel="00C52A13">
          <w:rPr>
            <w:rFonts w:ascii="Times New Roman" w:eastAsia="宋体" w:hAnsi="Times New Roman" w:cs="Times New Roman" w:hint="eastAsia"/>
            <w:b/>
            <w:bCs/>
            <w:sz w:val="18"/>
            <w:szCs w:val="18"/>
          </w:rPr>
          <w:delText>）本数据库的元分析结果图；（</w:delText>
        </w:r>
        <w:r w:rsidR="009F64BA" w:rsidDel="00C52A13">
          <w:rPr>
            <w:rFonts w:ascii="Times New Roman" w:eastAsia="宋体" w:hAnsi="Times New Roman" w:cs="Times New Roman"/>
            <w:b/>
            <w:bCs/>
            <w:sz w:val="18"/>
            <w:szCs w:val="18"/>
          </w:rPr>
          <w:delText>C</w:delText>
        </w:r>
        <w:r w:rsidR="00276043" w:rsidRPr="00276043" w:rsidDel="00C52A13">
          <w:rPr>
            <w:rFonts w:ascii="Times New Roman" w:eastAsia="宋体" w:hAnsi="Times New Roman" w:cs="Times New Roman" w:hint="eastAsia"/>
            <w:b/>
            <w:bCs/>
            <w:sz w:val="18"/>
            <w:szCs w:val="18"/>
          </w:rPr>
          <w:delText>）自我</w:delText>
        </w:r>
        <w:r w:rsidR="00276043" w:rsidRPr="00276043" w:rsidDel="00C52A13">
          <w:rPr>
            <w:rFonts w:ascii="Times New Roman" w:eastAsia="宋体" w:hAnsi="Times New Roman" w:cs="Times New Roman"/>
            <w:b/>
            <w:bCs/>
            <w:sz w:val="18"/>
            <w:szCs w:val="18"/>
          </w:rPr>
          <w:delText>vs</w:delText>
        </w:r>
        <w:r w:rsidR="00276043" w:rsidRPr="00276043" w:rsidDel="00C52A13">
          <w:rPr>
            <w:rFonts w:ascii="Times New Roman" w:eastAsia="宋体" w:hAnsi="Times New Roman" w:cs="Times New Roman" w:hint="eastAsia"/>
            <w:b/>
            <w:bCs/>
            <w:sz w:val="18"/>
            <w:szCs w:val="18"/>
          </w:rPr>
          <w:delText>名人与自我</w:delText>
        </w:r>
        <w:r w:rsidR="00276043" w:rsidRPr="00276043" w:rsidDel="00C52A13">
          <w:rPr>
            <w:rFonts w:ascii="Times New Roman" w:eastAsia="宋体" w:hAnsi="Times New Roman" w:cs="Times New Roman"/>
            <w:b/>
            <w:bCs/>
            <w:sz w:val="18"/>
            <w:szCs w:val="18"/>
          </w:rPr>
          <w:delText>vs</w:delText>
        </w:r>
        <w:r w:rsidR="00276043" w:rsidRPr="00276043" w:rsidDel="00C52A13">
          <w:rPr>
            <w:rFonts w:ascii="Times New Roman" w:eastAsia="宋体" w:hAnsi="Times New Roman" w:cs="Times New Roman" w:hint="eastAsia"/>
            <w:b/>
            <w:bCs/>
            <w:sz w:val="18"/>
            <w:szCs w:val="18"/>
          </w:rPr>
          <w:delText>非人称的元分析结果差异图；（</w:delText>
        </w:r>
        <w:r w:rsidR="009F64BA" w:rsidDel="00C52A13">
          <w:rPr>
            <w:rFonts w:ascii="Times New Roman" w:eastAsia="宋体" w:hAnsi="Times New Roman" w:cs="Times New Roman"/>
            <w:b/>
            <w:bCs/>
            <w:sz w:val="18"/>
            <w:szCs w:val="18"/>
          </w:rPr>
          <w:delText>D</w:delText>
        </w:r>
        <w:r w:rsidR="00276043" w:rsidRPr="00276043" w:rsidDel="00C52A13">
          <w:rPr>
            <w:rFonts w:ascii="Times New Roman" w:eastAsia="宋体" w:hAnsi="Times New Roman" w:cs="Times New Roman" w:hint="eastAsia"/>
            <w:b/>
            <w:bCs/>
            <w:sz w:val="18"/>
            <w:szCs w:val="18"/>
          </w:rPr>
          <w:delText>）自我</w:delText>
        </w:r>
        <w:r w:rsidR="00276043" w:rsidRPr="00276043" w:rsidDel="00C52A13">
          <w:rPr>
            <w:rFonts w:ascii="Times New Roman" w:eastAsia="宋体" w:hAnsi="Times New Roman" w:cs="Times New Roman"/>
            <w:b/>
            <w:bCs/>
            <w:sz w:val="18"/>
            <w:szCs w:val="18"/>
          </w:rPr>
          <w:delText>vs</w:delText>
        </w:r>
        <w:r w:rsidR="00276043" w:rsidRPr="00276043" w:rsidDel="00C52A13">
          <w:rPr>
            <w:rFonts w:ascii="Times New Roman" w:eastAsia="宋体" w:hAnsi="Times New Roman" w:cs="Times New Roman" w:hint="eastAsia"/>
            <w:b/>
            <w:bCs/>
            <w:sz w:val="18"/>
            <w:szCs w:val="18"/>
          </w:rPr>
          <w:delText>亲密他人与自我</w:delText>
        </w:r>
        <w:r w:rsidR="00276043" w:rsidRPr="00276043" w:rsidDel="00C52A13">
          <w:rPr>
            <w:rFonts w:ascii="Times New Roman" w:eastAsia="宋体" w:hAnsi="Times New Roman" w:cs="Times New Roman"/>
            <w:b/>
            <w:bCs/>
            <w:sz w:val="18"/>
            <w:szCs w:val="18"/>
          </w:rPr>
          <w:delText>vs</w:delText>
        </w:r>
        <w:r w:rsidR="00276043" w:rsidRPr="00276043" w:rsidDel="00C52A13">
          <w:rPr>
            <w:rFonts w:ascii="Times New Roman" w:eastAsia="宋体" w:hAnsi="Times New Roman" w:cs="Times New Roman" w:hint="eastAsia"/>
            <w:b/>
            <w:bCs/>
            <w:sz w:val="18"/>
            <w:szCs w:val="18"/>
          </w:rPr>
          <w:delText>名人的元分析结果差异图；（</w:delText>
        </w:r>
        <w:r w:rsidR="009F64BA" w:rsidDel="00C52A13">
          <w:rPr>
            <w:rFonts w:ascii="Times New Roman" w:eastAsia="宋体" w:hAnsi="Times New Roman" w:cs="Times New Roman"/>
            <w:b/>
            <w:bCs/>
            <w:sz w:val="18"/>
            <w:szCs w:val="18"/>
          </w:rPr>
          <w:delText>E</w:delText>
        </w:r>
        <w:r w:rsidR="00276043" w:rsidRPr="00276043" w:rsidDel="00C52A13">
          <w:rPr>
            <w:rFonts w:ascii="Times New Roman" w:eastAsia="宋体" w:hAnsi="Times New Roman" w:cs="Times New Roman" w:hint="eastAsia"/>
            <w:b/>
            <w:bCs/>
            <w:sz w:val="18"/>
            <w:szCs w:val="18"/>
          </w:rPr>
          <w:delText>）自我</w:delText>
        </w:r>
        <w:r w:rsidR="00276043" w:rsidRPr="00276043" w:rsidDel="00C52A13">
          <w:rPr>
            <w:rFonts w:ascii="Times New Roman" w:eastAsia="宋体" w:hAnsi="Times New Roman" w:cs="Times New Roman"/>
            <w:b/>
            <w:bCs/>
            <w:sz w:val="18"/>
            <w:szCs w:val="18"/>
          </w:rPr>
          <w:delText>vs</w:delText>
        </w:r>
        <w:r w:rsidR="00276043" w:rsidRPr="00276043" w:rsidDel="00C52A13">
          <w:rPr>
            <w:rFonts w:ascii="Times New Roman" w:eastAsia="宋体" w:hAnsi="Times New Roman" w:cs="Times New Roman" w:hint="eastAsia"/>
            <w:b/>
            <w:bCs/>
            <w:sz w:val="18"/>
            <w:szCs w:val="18"/>
          </w:rPr>
          <w:delText>亲密他人与自我</w:delText>
        </w:r>
        <w:r w:rsidR="00276043" w:rsidRPr="00276043" w:rsidDel="00C52A13">
          <w:rPr>
            <w:rFonts w:ascii="Times New Roman" w:eastAsia="宋体" w:hAnsi="Times New Roman" w:cs="Times New Roman"/>
            <w:b/>
            <w:bCs/>
            <w:sz w:val="18"/>
            <w:szCs w:val="18"/>
          </w:rPr>
          <w:delText>vs</w:delText>
        </w:r>
        <w:r w:rsidR="00276043" w:rsidRPr="00276043" w:rsidDel="00C52A13">
          <w:rPr>
            <w:rFonts w:ascii="Times New Roman" w:eastAsia="宋体" w:hAnsi="Times New Roman" w:cs="Times New Roman" w:hint="eastAsia"/>
            <w:b/>
            <w:bCs/>
            <w:sz w:val="18"/>
            <w:szCs w:val="18"/>
          </w:rPr>
          <w:delText>非人称的元分析结果差异图</w:delText>
        </w:r>
      </w:del>
      <w:r w:rsidR="00276043" w:rsidRPr="00276043">
        <w:rPr>
          <w:rFonts w:ascii="Times New Roman" w:eastAsia="宋体" w:hAnsi="Times New Roman" w:cs="Times New Roman" w:hint="eastAsia"/>
          <w:b/>
          <w:bCs/>
          <w:sz w:val="18"/>
          <w:szCs w:val="18"/>
        </w:rPr>
        <w:t>。</w:t>
      </w:r>
    </w:p>
    <w:p w14:paraId="7BB9CB1A" w14:textId="095B6D89" w:rsidR="00175A61" w:rsidDel="00BB5890" w:rsidRDefault="00175A61" w:rsidP="00C52A13">
      <w:pPr>
        <w:rPr>
          <w:del w:id="73" w:author="sun shuting" w:date="2022-10-11T00:48:00Z"/>
          <w:rFonts w:ascii="Times New Roman" w:eastAsia="宋体" w:hAnsi="Times New Roman" w:cs="Times New Roman"/>
          <w:b/>
          <w:bCs/>
          <w:sz w:val="18"/>
          <w:szCs w:val="18"/>
        </w:rPr>
      </w:pPr>
      <w:r w:rsidRPr="00175A61">
        <w:rPr>
          <w:rFonts w:ascii="Times New Roman" w:eastAsia="宋体" w:hAnsi="Times New Roman" w:cs="Times New Roman"/>
          <w:b/>
          <w:bCs/>
          <w:sz w:val="18"/>
          <w:szCs w:val="18"/>
        </w:rPr>
        <w:t xml:space="preserve">Supplementary Figure 5 </w:t>
      </w:r>
      <w:del w:id="74" w:author="sun shuting" w:date="2022-10-14T09:47:00Z">
        <w:r w:rsidRPr="00175A61" w:rsidDel="00C52A13">
          <w:rPr>
            <w:rFonts w:ascii="Times New Roman" w:eastAsia="宋体" w:hAnsi="Times New Roman" w:cs="Times New Roman"/>
            <w:b/>
            <w:bCs/>
            <w:sz w:val="18"/>
            <w:szCs w:val="18"/>
          </w:rPr>
          <w:delText xml:space="preserve">Self-reference meta-analysis comparison between different databases using </w:delText>
        </w:r>
      </w:del>
      <w:del w:id="75" w:author="sun shuting" w:date="2022-10-11T00:48:00Z">
        <w:r w:rsidRPr="00175A61" w:rsidDel="00BB5890">
          <w:rPr>
            <w:rFonts w:ascii="Times New Roman" w:eastAsia="宋体" w:hAnsi="Times New Roman" w:cs="Times New Roman"/>
            <w:b/>
            <w:bCs/>
            <w:sz w:val="18"/>
            <w:szCs w:val="18"/>
          </w:rPr>
          <w:delText>Matlab</w:delText>
        </w:r>
      </w:del>
      <w:del w:id="76" w:author="sun shuting" w:date="2022-10-14T09:47:00Z">
        <w:r w:rsidRPr="00175A61" w:rsidDel="00C52A13">
          <w:rPr>
            <w:rFonts w:ascii="Times New Roman" w:eastAsia="宋体" w:hAnsi="Times New Roman" w:cs="Times New Roman"/>
            <w:b/>
            <w:bCs/>
            <w:sz w:val="18"/>
            <w:szCs w:val="18"/>
          </w:rPr>
          <w:delText>.</w:delText>
        </w:r>
      </w:del>
    </w:p>
    <w:p w14:paraId="00D94843" w14:textId="5DE564FD" w:rsidR="00A602FA" w:rsidRDefault="00CE3CFA">
      <w:pPr>
        <w:rPr>
          <w:rFonts w:ascii="Times New Roman" w:eastAsia="宋体" w:hAnsi="Times New Roman" w:cs="Times New Roman"/>
          <w:b/>
          <w:bCs/>
          <w:sz w:val="18"/>
          <w:szCs w:val="18"/>
        </w:rPr>
      </w:pPr>
      <w:ins w:id="77" w:author="sun shuting" w:date="2022-10-11T18:40:00Z">
        <w:r w:rsidRPr="00CE3CFA">
          <w:rPr>
            <w:rFonts w:ascii="Times New Roman" w:eastAsia="宋体" w:hAnsi="Times New Roman" w:cs="Times New Roman"/>
            <w:b/>
            <w:bCs/>
            <w:sz w:val="18"/>
            <w:szCs w:val="18"/>
          </w:rPr>
          <w:t>Predicted distribution of activations</w:t>
        </w:r>
      </w:ins>
      <w:ins w:id="78" w:author="sun shuting" w:date="2022-10-09T23:53:00Z">
        <w:r w:rsidR="003136E1" w:rsidRPr="003136E1">
          <w:rPr>
            <w:rFonts w:ascii="Times New Roman" w:eastAsia="宋体" w:hAnsi="Times New Roman" w:cs="Times New Roman"/>
            <w:b/>
            <w:bCs/>
            <w:sz w:val="18"/>
            <w:szCs w:val="18"/>
          </w:rPr>
          <w:t xml:space="preserve"> f</w:t>
        </w:r>
      </w:ins>
      <w:ins w:id="79" w:author="sun shuting" w:date="2022-10-11T18:41:00Z">
        <w:r>
          <w:rPr>
            <w:rFonts w:ascii="Times New Roman" w:eastAsia="宋体" w:hAnsi="Times New Roman" w:cs="Times New Roman"/>
            <w:b/>
            <w:bCs/>
            <w:sz w:val="18"/>
            <w:szCs w:val="18"/>
          </w:rPr>
          <w:t>rom</w:t>
        </w:r>
      </w:ins>
      <w:ins w:id="80" w:author="sun shuting" w:date="2022-10-09T23:53:00Z">
        <w:r w:rsidR="003136E1" w:rsidRPr="003136E1">
          <w:rPr>
            <w:rFonts w:ascii="Times New Roman" w:eastAsia="宋体" w:hAnsi="Times New Roman" w:cs="Times New Roman"/>
            <w:b/>
            <w:bCs/>
            <w:sz w:val="18"/>
            <w:szCs w:val="18"/>
          </w:rPr>
          <w:t xml:space="preserve"> </w:t>
        </w:r>
      </w:ins>
      <w:proofErr w:type="spellStart"/>
      <w:ins w:id="81" w:author="sun shuting" w:date="2022-10-11T18:41:00Z">
        <w:r w:rsidRPr="00CE3CFA">
          <w:rPr>
            <w:rFonts w:ascii="Times New Roman" w:eastAsia="宋体" w:hAnsi="Times New Roman" w:cs="Times New Roman"/>
            <w:b/>
            <w:bCs/>
            <w:sz w:val="18"/>
            <w:szCs w:val="18"/>
          </w:rPr>
          <w:t>NeruroQuery</w:t>
        </w:r>
      </w:ins>
      <w:proofErr w:type="spellEnd"/>
      <w:del w:id="82" w:author="sun shuting" w:date="2022-10-14T09:47:00Z">
        <w:r w:rsidR="00A602FA" w:rsidRPr="00A602FA" w:rsidDel="00C52A13">
          <w:rPr>
            <w:rFonts w:ascii="Times New Roman" w:eastAsia="宋体" w:hAnsi="Times New Roman" w:cs="Times New Roman"/>
            <w:b/>
            <w:bCs/>
            <w:sz w:val="18"/>
            <w:szCs w:val="18"/>
          </w:rPr>
          <w:delText xml:space="preserve">( ) Meta-analysis results for this </w:delText>
        </w:r>
      </w:del>
      <w:del w:id="83" w:author="sun shuting" w:date="2022-10-11T18:40:00Z">
        <w:r w:rsidR="00A602FA" w:rsidRPr="00A602FA" w:rsidDel="00CE3CFA">
          <w:rPr>
            <w:rFonts w:ascii="Times New Roman" w:eastAsia="宋体" w:hAnsi="Times New Roman" w:cs="Times New Roman"/>
            <w:b/>
            <w:bCs/>
            <w:sz w:val="18"/>
            <w:szCs w:val="18"/>
          </w:rPr>
          <w:delText xml:space="preserve">database </w:delText>
        </w:r>
      </w:del>
      <w:del w:id="84" w:author="sun shuting" w:date="2022-10-14T09:47:00Z">
        <w:r w:rsidR="00A602FA" w:rsidRPr="00A602FA" w:rsidDel="00C52A13">
          <w:rPr>
            <w:rFonts w:ascii="Times New Roman" w:eastAsia="宋体" w:hAnsi="Times New Roman" w:cs="Times New Roman"/>
            <w:b/>
            <w:bCs/>
            <w:sz w:val="18"/>
            <w:szCs w:val="18"/>
          </w:rPr>
          <w:delText>;</w:delText>
        </w:r>
        <w:r w:rsidR="00A602FA" w:rsidRPr="00A602FA" w:rsidDel="00C52A13">
          <w:delText xml:space="preserve"> </w:delText>
        </w:r>
        <w:r w:rsidR="00A602FA" w:rsidRPr="00A602FA" w:rsidDel="00C52A13">
          <w:rPr>
            <w:rFonts w:ascii="Times New Roman" w:eastAsia="宋体" w:hAnsi="Times New Roman" w:cs="Times New Roman"/>
            <w:b/>
            <w:bCs/>
            <w:sz w:val="18"/>
            <w:szCs w:val="18"/>
          </w:rPr>
          <w:delText xml:space="preserve">() Map of self vs celebrity and self vs meta-analysis results difference; () Map of </w:delText>
        </w:r>
      </w:del>
      <w:del w:id="85" w:author="sun shuting" w:date="2022-10-11T20:20:00Z">
        <w:r w:rsidR="00A602FA" w:rsidRPr="00A602FA" w:rsidDel="00B75D25">
          <w:rPr>
            <w:rFonts w:ascii="Times New Roman" w:eastAsia="宋体" w:hAnsi="Times New Roman" w:cs="Times New Roman"/>
            <w:b/>
            <w:bCs/>
            <w:sz w:val="18"/>
            <w:szCs w:val="18"/>
          </w:rPr>
          <w:delText xml:space="preserve"> </w:delText>
        </w:r>
      </w:del>
      <w:del w:id="86" w:author="sun shuting" w:date="2022-10-14T09:47:00Z">
        <w:r w:rsidR="00A602FA" w:rsidRPr="00A602FA" w:rsidDel="00C52A13">
          <w:rPr>
            <w:rFonts w:ascii="Times New Roman" w:eastAsia="宋体" w:hAnsi="Times New Roman" w:cs="Times New Roman"/>
            <w:b/>
            <w:bCs/>
            <w:sz w:val="18"/>
            <w:szCs w:val="18"/>
          </w:rPr>
          <w:delText xml:space="preserve">and meta-analysis results difference; () Map of self vs </w:delText>
        </w:r>
      </w:del>
      <w:del w:id="87" w:author="sun shuting" w:date="2022-10-11T18:41:00Z">
        <w:r w:rsidR="00A602FA" w:rsidRPr="00A602FA" w:rsidDel="00C55501">
          <w:rPr>
            <w:rFonts w:ascii="Times New Roman" w:eastAsia="宋体" w:hAnsi="Times New Roman" w:cs="Times New Roman"/>
            <w:b/>
            <w:bCs/>
            <w:sz w:val="18"/>
            <w:szCs w:val="18"/>
          </w:rPr>
          <w:delText xml:space="preserve">intimate </w:delText>
        </w:r>
      </w:del>
      <w:del w:id="88" w:author="sun shuting" w:date="2022-10-11T20:21:00Z">
        <w:r w:rsidR="00A602FA" w:rsidRPr="00A602FA" w:rsidDel="00B75D25">
          <w:rPr>
            <w:rFonts w:ascii="Times New Roman" w:eastAsia="宋体" w:hAnsi="Times New Roman" w:cs="Times New Roman"/>
            <w:b/>
            <w:bCs/>
            <w:sz w:val="18"/>
            <w:szCs w:val="18"/>
          </w:rPr>
          <w:delText xml:space="preserve">others </w:delText>
        </w:r>
      </w:del>
      <w:del w:id="89" w:author="sun shuting" w:date="2022-10-14T09:47:00Z">
        <w:r w:rsidR="00A602FA" w:rsidRPr="00A602FA" w:rsidDel="00C52A13">
          <w:rPr>
            <w:rFonts w:ascii="Times New Roman" w:eastAsia="宋体" w:hAnsi="Times New Roman" w:cs="Times New Roman"/>
            <w:b/>
            <w:bCs/>
            <w:sz w:val="18"/>
            <w:szCs w:val="18"/>
          </w:rPr>
          <w:delText>and self vs meta-analysis results difference</w:delText>
        </w:r>
      </w:del>
      <w:r w:rsidR="00A602FA" w:rsidRPr="00A602FA">
        <w:rPr>
          <w:rFonts w:ascii="Times New Roman" w:eastAsia="宋体" w:hAnsi="Times New Roman" w:cs="Times New Roman"/>
          <w:b/>
          <w:bCs/>
          <w:sz w:val="18"/>
          <w:szCs w:val="18"/>
        </w:rPr>
        <w:t>.</w:t>
      </w:r>
    </w:p>
    <w:p w14:paraId="2073EBBB" w14:textId="1A272CB8" w:rsidR="00885E91" w:rsidRDefault="00885E91">
      <w:pPr>
        <w:rPr>
          <w:rFonts w:ascii="Times New Roman" w:eastAsia="宋体" w:hAnsi="Times New Roman" w:cs="Times New Roman"/>
          <w:b/>
          <w:bCs/>
          <w:sz w:val="18"/>
          <w:szCs w:val="18"/>
        </w:rPr>
      </w:pPr>
    </w:p>
    <w:p w14:paraId="6BEB42C4" w14:textId="2FE4558E" w:rsidR="00885E91" w:rsidDel="00C52A13" w:rsidRDefault="00885E91" w:rsidP="00717972">
      <w:pPr>
        <w:jc w:val="center"/>
        <w:rPr>
          <w:del w:id="90" w:author="sun shuting" w:date="2022-10-14T09:47:00Z"/>
          <w:rFonts w:ascii="Times New Roman" w:eastAsia="宋体" w:hAnsi="Times New Roman" w:cs="Times New Roman"/>
          <w:b/>
          <w:bCs/>
          <w:sz w:val="18"/>
          <w:szCs w:val="18"/>
        </w:rPr>
      </w:pPr>
      <w:del w:id="91" w:author="sun shuting" w:date="2022-10-14T09:47:00Z">
        <w:r w:rsidDel="00C52A13">
          <w:rPr>
            <w:rFonts w:ascii="Times New Roman" w:eastAsia="宋体" w:hAnsi="Times New Roman" w:cs="Times New Roman" w:hint="eastAsia"/>
            <w:b/>
            <w:bCs/>
            <w:sz w:val="18"/>
            <w:szCs w:val="18"/>
          </w:rPr>
          <w:delText>补充材料</w:delText>
        </w:r>
        <w:r w:rsidDel="00C52A13">
          <w:rPr>
            <w:rFonts w:ascii="Times New Roman" w:eastAsia="宋体" w:hAnsi="Times New Roman" w:cs="Times New Roman" w:hint="eastAsia"/>
            <w:b/>
            <w:bCs/>
            <w:sz w:val="18"/>
            <w:szCs w:val="18"/>
          </w:rPr>
          <w:delText xml:space="preserve"> </w:delText>
        </w:r>
        <w:r w:rsidR="00D545BC" w:rsidDel="00C52A13">
          <w:rPr>
            <w:rFonts w:ascii="Times New Roman" w:eastAsia="宋体" w:hAnsi="Times New Roman" w:cs="Times New Roman" w:hint="eastAsia"/>
            <w:b/>
            <w:bCs/>
            <w:sz w:val="18"/>
            <w:szCs w:val="18"/>
          </w:rPr>
          <w:delText>表格</w:delText>
        </w:r>
      </w:del>
      <w:ins w:id="92" w:author="Chuan-Peng Hu" w:date="2022-10-08T09:22:00Z">
        <w:del w:id="93" w:author="sun shuting" w:date="2022-10-14T09:47:00Z">
          <w:r w:rsidR="00F0527E" w:rsidDel="00C52A13">
            <w:rPr>
              <w:rFonts w:ascii="Times New Roman" w:eastAsia="宋体" w:hAnsi="Times New Roman" w:cs="Times New Roman" w:hint="eastAsia"/>
              <w:b/>
              <w:bCs/>
              <w:sz w:val="18"/>
              <w:szCs w:val="18"/>
            </w:rPr>
            <w:delText>S</w:delText>
          </w:r>
        </w:del>
      </w:ins>
      <w:del w:id="94" w:author="sun shuting" w:date="2022-10-14T09:47:00Z">
        <w:r w:rsidR="00D545BC" w:rsidDel="00C52A13">
          <w:rPr>
            <w:rFonts w:ascii="Times New Roman" w:eastAsia="宋体" w:hAnsi="Times New Roman" w:cs="Times New Roman" w:hint="eastAsia"/>
            <w:b/>
            <w:bCs/>
            <w:sz w:val="18"/>
            <w:szCs w:val="18"/>
          </w:rPr>
          <w:delText>1</w:delText>
        </w:r>
        <w:r w:rsidR="008A3980" w:rsidDel="00C52A13">
          <w:rPr>
            <w:rFonts w:ascii="Times New Roman" w:eastAsia="宋体" w:hAnsi="Times New Roman" w:cs="Times New Roman"/>
            <w:b/>
            <w:bCs/>
            <w:sz w:val="18"/>
            <w:szCs w:val="18"/>
          </w:rPr>
          <w:delText xml:space="preserve"> </w:delText>
        </w:r>
        <w:r w:rsidR="008A3980" w:rsidRPr="008A3980" w:rsidDel="00C52A13">
          <w:rPr>
            <w:rFonts w:ascii="Times New Roman" w:eastAsia="宋体" w:hAnsi="Times New Roman" w:cs="Times New Roman" w:hint="eastAsia"/>
            <w:b/>
            <w:bCs/>
            <w:sz w:val="18"/>
            <w:szCs w:val="18"/>
          </w:rPr>
          <w:delText>元分析的结果</w:delText>
        </w:r>
      </w:del>
    </w:p>
    <w:p w14:paraId="286A18ED" w14:textId="32BE282D" w:rsidR="00A602FA" w:rsidDel="00C52A13" w:rsidRDefault="00A602FA" w:rsidP="00717972">
      <w:pPr>
        <w:jc w:val="center"/>
        <w:rPr>
          <w:del w:id="95" w:author="sun shuting" w:date="2022-10-14T09:47:00Z"/>
          <w:rFonts w:ascii="Times New Roman" w:eastAsia="宋体" w:hAnsi="Times New Roman" w:cs="Times New Roman"/>
          <w:b/>
          <w:bCs/>
          <w:sz w:val="18"/>
          <w:szCs w:val="18"/>
        </w:rPr>
      </w:pPr>
      <w:del w:id="96" w:author="sun shuting" w:date="2022-10-14T09:47:00Z">
        <w:r w:rsidRPr="00175A61" w:rsidDel="00C52A13">
          <w:rPr>
            <w:rFonts w:ascii="Times New Roman" w:eastAsia="宋体" w:hAnsi="Times New Roman" w:cs="Times New Roman"/>
            <w:b/>
            <w:bCs/>
            <w:sz w:val="18"/>
            <w:szCs w:val="18"/>
          </w:rPr>
          <w:delText xml:space="preserve">Supplementary </w:delText>
        </w:r>
        <w:r w:rsidDel="00C52A13">
          <w:rPr>
            <w:rFonts w:ascii="Times New Roman" w:eastAsia="宋体" w:hAnsi="Times New Roman" w:cs="Times New Roman"/>
            <w:b/>
            <w:bCs/>
            <w:sz w:val="18"/>
            <w:szCs w:val="18"/>
          </w:rPr>
          <w:delText>T</w:delText>
        </w:r>
        <w:r w:rsidDel="00C52A13">
          <w:rPr>
            <w:rFonts w:ascii="Times New Roman" w:eastAsia="宋体" w:hAnsi="Times New Roman" w:cs="Times New Roman" w:hint="eastAsia"/>
            <w:b/>
            <w:bCs/>
            <w:sz w:val="18"/>
            <w:szCs w:val="18"/>
          </w:rPr>
          <w:delText>able</w:delText>
        </w:r>
        <w:r w:rsidRPr="00175A61" w:rsidDel="00C52A13">
          <w:rPr>
            <w:rFonts w:ascii="Times New Roman" w:eastAsia="宋体" w:hAnsi="Times New Roman" w:cs="Times New Roman"/>
            <w:b/>
            <w:bCs/>
            <w:sz w:val="18"/>
            <w:szCs w:val="18"/>
          </w:rPr>
          <w:delText xml:space="preserve"> </w:delText>
        </w:r>
        <w:r w:rsidDel="00C52A13">
          <w:rPr>
            <w:rFonts w:ascii="Times New Roman" w:eastAsia="宋体" w:hAnsi="Times New Roman" w:cs="Times New Roman"/>
            <w:b/>
            <w:bCs/>
            <w:sz w:val="18"/>
            <w:szCs w:val="18"/>
          </w:rPr>
          <w:delText>1</w:delText>
        </w:r>
        <w:r w:rsidR="008A3980" w:rsidDel="00C52A13">
          <w:rPr>
            <w:rFonts w:ascii="Times New Roman" w:eastAsia="宋体" w:hAnsi="Times New Roman" w:cs="Times New Roman"/>
            <w:b/>
            <w:bCs/>
            <w:sz w:val="18"/>
            <w:szCs w:val="18"/>
          </w:rPr>
          <w:delText xml:space="preserve"> </w:delText>
        </w:r>
        <w:r w:rsidR="008A3980" w:rsidRPr="008A3980" w:rsidDel="00C52A13">
          <w:rPr>
            <w:rFonts w:ascii="Times New Roman" w:eastAsia="宋体" w:hAnsi="Times New Roman" w:cs="Times New Roman"/>
            <w:b/>
            <w:bCs/>
            <w:sz w:val="18"/>
            <w:szCs w:val="18"/>
          </w:rPr>
          <w:delText>Results of meta-analysis</w:delText>
        </w:r>
        <w:r w:rsidR="008A3980" w:rsidDel="00C52A13">
          <w:rPr>
            <w:rFonts w:ascii="Times New Roman" w:eastAsia="宋体" w:hAnsi="Times New Roman" w:cs="Times New Roman"/>
            <w:b/>
            <w:bCs/>
            <w:sz w:val="18"/>
            <w:szCs w:val="18"/>
          </w:rPr>
          <w:delText xml:space="preserve"> </w:delText>
        </w:r>
        <w:r w:rsidR="008A3980" w:rsidRPr="00175A61" w:rsidDel="00C52A13">
          <w:rPr>
            <w:rFonts w:ascii="Times New Roman" w:eastAsia="宋体" w:hAnsi="Times New Roman" w:cs="Times New Roman"/>
            <w:b/>
            <w:bCs/>
            <w:sz w:val="18"/>
            <w:szCs w:val="18"/>
          </w:rPr>
          <w:delText>using Matlab.</w:delText>
        </w:r>
      </w:del>
    </w:p>
    <w:p w14:paraId="3CA77EE9" w14:textId="441802D1" w:rsidR="00276043" w:rsidDel="00C52A13" w:rsidRDefault="00276043">
      <w:pPr>
        <w:rPr>
          <w:del w:id="97" w:author="sun shuting" w:date="2022-10-14T09:47:00Z"/>
        </w:rPr>
      </w:pPr>
    </w:p>
    <w:tbl>
      <w:tblPr>
        <w:tblStyle w:val="a3"/>
        <w:tblW w:w="4423"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289"/>
        <w:gridCol w:w="1289"/>
        <w:gridCol w:w="1290"/>
        <w:gridCol w:w="543"/>
        <w:gridCol w:w="660"/>
        <w:gridCol w:w="2276"/>
      </w:tblGrid>
      <w:tr w:rsidR="00A033D4" w:rsidDel="00C52A13" w14:paraId="339B0004" w14:textId="372B6C1A" w:rsidTr="00807C12">
        <w:trPr>
          <w:trHeight w:val="20"/>
          <w:tblHeader/>
          <w:jc w:val="center"/>
          <w:del w:id="98" w:author="sun shuting" w:date="2022-10-14T09:47:00Z"/>
        </w:trPr>
        <w:tc>
          <w:tcPr>
            <w:tcW w:w="903" w:type="pct"/>
            <w:vMerge w:val="restart"/>
            <w:vAlign w:val="center"/>
          </w:tcPr>
          <w:p w14:paraId="01CF3512" w14:textId="34871D6C" w:rsidR="00A033D4" w:rsidDel="00C52A13" w:rsidRDefault="00A033D4" w:rsidP="00807C12">
            <w:pPr>
              <w:jc w:val="center"/>
              <w:rPr>
                <w:del w:id="99" w:author="sun shuting" w:date="2022-10-14T09:47:00Z"/>
                <w:rFonts w:eastAsiaTheme="majorEastAsia"/>
                <w:b/>
                <w:bCs/>
                <w:sz w:val="18"/>
                <w:szCs w:val="18"/>
              </w:rPr>
            </w:pPr>
            <w:del w:id="100" w:author="sun shuting" w:date="2022-10-14T09:47:00Z">
              <w:r w:rsidDel="00C52A13">
                <w:rPr>
                  <w:rFonts w:eastAsiaTheme="majorEastAsia"/>
                  <w:b/>
                  <w:bCs/>
                  <w:sz w:val="18"/>
                  <w:szCs w:val="18"/>
                </w:rPr>
                <w:delText>脑区</w:delText>
              </w:r>
            </w:del>
          </w:p>
        </w:tc>
        <w:tc>
          <w:tcPr>
            <w:tcW w:w="903" w:type="pct"/>
            <w:vMerge w:val="restart"/>
            <w:vAlign w:val="center"/>
          </w:tcPr>
          <w:p w14:paraId="053395EF" w14:textId="64B01D3D" w:rsidR="00A033D4" w:rsidDel="00C52A13" w:rsidRDefault="00A033D4" w:rsidP="00807C12">
            <w:pPr>
              <w:jc w:val="center"/>
              <w:rPr>
                <w:del w:id="101" w:author="sun shuting" w:date="2022-10-14T09:47:00Z"/>
                <w:rFonts w:eastAsiaTheme="majorEastAsia"/>
                <w:b/>
                <w:bCs/>
                <w:sz w:val="18"/>
                <w:szCs w:val="18"/>
              </w:rPr>
            </w:pPr>
            <w:del w:id="102" w:author="sun shuting" w:date="2022-10-14T09:47:00Z">
              <w:r w:rsidDel="00C52A13">
                <w:rPr>
                  <w:rFonts w:eastAsiaTheme="majorEastAsia"/>
                  <w:b/>
                  <w:bCs/>
                  <w:sz w:val="18"/>
                  <w:szCs w:val="18"/>
                </w:rPr>
                <w:delText>体积</w:delText>
              </w:r>
            </w:del>
          </w:p>
          <w:p w14:paraId="270BB39E" w14:textId="6D7EF062" w:rsidR="00A033D4" w:rsidDel="00C52A13" w:rsidRDefault="00A033D4" w:rsidP="00807C12">
            <w:pPr>
              <w:jc w:val="center"/>
              <w:rPr>
                <w:del w:id="103" w:author="sun shuting" w:date="2022-10-14T09:47:00Z"/>
                <w:rFonts w:eastAsiaTheme="majorEastAsia"/>
                <w:b/>
                <w:bCs/>
                <w:sz w:val="18"/>
                <w:szCs w:val="18"/>
              </w:rPr>
            </w:pPr>
            <w:del w:id="104" w:author="sun shuting" w:date="2022-10-14T09:47:00Z">
              <w:r w:rsidDel="00C52A13">
                <w:rPr>
                  <w:rFonts w:eastAsiaTheme="majorEastAsia"/>
                  <w:b/>
                  <w:bCs/>
                  <w:sz w:val="18"/>
                  <w:szCs w:val="18"/>
                </w:rPr>
                <w:delText>(voxel)</w:delText>
              </w:r>
            </w:del>
          </w:p>
        </w:tc>
        <w:tc>
          <w:tcPr>
            <w:tcW w:w="1698" w:type="pct"/>
            <w:gridSpan w:val="3"/>
            <w:vAlign w:val="center"/>
          </w:tcPr>
          <w:p w14:paraId="06F66AF1" w14:textId="0E8171C1" w:rsidR="00A033D4" w:rsidDel="00C52A13" w:rsidRDefault="00A033D4" w:rsidP="00807C12">
            <w:pPr>
              <w:ind w:firstLine="360"/>
              <w:jc w:val="center"/>
              <w:rPr>
                <w:del w:id="105" w:author="sun shuting" w:date="2022-10-14T09:47:00Z"/>
                <w:rFonts w:eastAsiaTheme="majorEastAsia"/>
                <w:b/>
                <w:bCs/>
                <w:sz w:val="18"/>
                <w:szCs w:val="18"/>
              </w:rPr>
            </w:pPr>
            <w:del w:id="106" w:author="sun shuting" w:date="2022-10-14T09:47:00Z">
              <w:r w:rsidDel="00C52A13">
                <w:rPr>
                  <w:rFonts w:eastAsiaTheme="majorEastAsia"/>
                  <w:b/>
                  <w:bCs/>
                  <w:sz w:val="18"/>
                  <w:szCs w:val="18"/>
                </w:rPr>
                <w:delText>Z-</w:delText>
              </w:r>
              <w:r w:rsidDel="00C52A13">
                <w:rPr>
                  <w:rFonts w:eastAsiaTheme="majorEastAsia"/>
                  <w:b/>
                  <w:bCs/>
                  <w:sz w:val="18"/>
                  <w:szCs w:val="18"/>
                </w:rPr>
                <w:delText>值峰值坐标</w:delText>
              </w:r>
            </w:del>
          </w:p>
        </w:tc>
        <w:tc>
          <w:tcPr>
            <w:tcW w:w="1497" w:type="pct"/>
            <w:vMerge w:val="restart"/>
            <w:vAlign w:val="center"/>
          </w:tcPr>
          <w:p w14:paraId="36714CC5" w14:textId="6D7185EB" w:rsidR="00A033D4" w:rsidDel="00C52A13" w:rsidRDefault="00A033D4" w:rsidP="00807C12">
            <w:pPr>
              <w:ind w:firstLine="360"/>
              <w:jc w:val="center"/>
              <w:rPr>
                <w:del w:id="107" w:author="sun shuting" w:date="2022-10-14T09:47:00Z"/>
                <w:rFonts w:eastAsiaTheme="majorEastAsia"/>
                <w:b/>
                <w:bCs/>
                <w:sz w:val="18"/>
                <w:szCs w:val="18"/>
              </w:rPr>
            </w:pPr>
            <w:del w:id="108" w:author="sun shuting" w:date="2022-10-14T09:47:00Z">
              <w:r w:rsidDel="00C52A13">
                <w:rPr>
                  <w:rFonts w:eastAsiaTheme="majorEastAsia"/>
                  <w:b/>
                  <w:bCs/>
                  <w:sz w:val="18"/>
                  <w:szCs w:val="18"/>
                </w:rPr>
                <w:delText>解剖位置</w:delText>
              </w:r>
            </w:del>
          </w:p>
        </w:tc>
      </w:tr>
      <w:tr w:rsidR="00A033D4" w:rsidDel="00C52A13" w14:paraId="4B0A4FC9" w14:textId="76AE5DA3" w:rsidTr="00807C12">
        <w:trPr>
          <w:trHeight w:val="20"/>
          <w:tblHeader/>
          <w:jc w:val="center"/>
          <w:del w:id="109" w:author="sun shuting" w:date="2022-10-14T09:47:00Z"/>
        </w:trPr>
        <w:tc>
          <w:tcPr>
            <w:tcW w:w="903" w:type="pct"/>
            <w:vMerge/>
            <w:vAlign w:val="center"/>
          </w:tcPr>
          <w:p w14:paraId="5C5C5E89" w14:textId="17DEF24C" w:rsidR="00A033D4" w:rsidDel="00C52A13" w:rsidRDefault="00A033D4" w:rsidP="00807C12">
            <w:pPr>
              <w:ind w:firstLine="360"/>
              <w:jc w:val="center"/>
              <w:rPr>
                <w:del w:id="110" w:author="sun shuting" w:date="2022-10-14T09:47:00Z"/>
                <w:rFonts w:eastAsiaTheme="majorEastAsia"/>
                <w:sz w:val="18"/>
                <w:szCs w:val="18"/>
              </w:rPr>
            </w:pPr>
          </w:p>
        </w:tc>
        <w:tc>
          <w:tcPr>
            <w:tcW w:w="903" w:type="pct"/>
            <w:vMerge/>
            <w:vAlign w:val="center"/>
          </w:tcPr>
          <w:p w14:paraId="5EA399BD" w14:textId="5F0200B5" w:rsidR="00A033D4" w:rsidDel="00C52A13" w:rsidRDefault="00A033D4" w:rsidP="00807C12">
            <w:pPr>
              <w:ind w:firstLine="360"/>
              <w:jc w:val="center"/>
              <w:rPr>
                <w:del w:id="111" w:author="sun shuting" w:date="2022-10-14T09:47:00Z"/>
                <w:rFonts w:eastAsiaTheme="majorEastAsia"/>
                <w:sz w:val="18"/>
                <w:szCs w:val="18"/>
              </w:rPr>
            </w:pPr>
          </w:p>
        </w:tc>
        <w:tc>
          <w:tcPr>
            <w:tcW w:w="903" w:type="pct"/>
            <w:vAlign w:val="center"/>
          </w:tcPr>
          <w:p w14:paraId="454DDE0C" w14:textId="7F3E93B1" w:rsidR="00A033D4" w:rsidDel="00C52A13" w:rsidRDefault="00A033D4" w:rsidP="00807C12">
            <w:pPr>
              <w:ind w:firstLineChars="111" w:firstLine="200"/>
              <w:jc w:val="center"/>
              <w:rPr>
                <w:del w:id="112" w:author="sun shuting" w:date="2022-10-14T09:47:00Z"/>
                <w:rFonts w:eastAsiaTheme="majorEastAsia"/>
                <w:b/>
                <w:bCs/>
                <w:sz w:val="18"/>
                <w:szCs w:val="18"/>
              </w:rPr>
            </w:pPr>
            <w:del w:id="113" w:author="sun shuting" w:date="2022-10-14T09:47:00Z">
              <w:r w:rsidDel="00C52A13">
                <w:rPr>
                  <w:rFonts w:eastAsiaTheme="majorEastAsia"/>
                  <w:b/>
                  <w:bCs/>
                  <w:sz w:val="18"/>
                  <w:szCs w:val="18"/>
                </w:rPr>
                <w:delText>x</w:delText>
              </w:r>
            </w:del>
          </w:p>
        </w:tc>
        <w:tc>
          <w:tcPr>
            <w:tcW w:w="395" w:type="pct"/>
            <w:vAlign w:val="center"/>
          </w:tcPr>
          <w:p w14:paraId="574C4BE6" w14:textId="1C02D6E4" w:rsidR="00A033D4" w:rsidDel="00C52A13" w:rsidRDefault="00A033D4" w:rsidP="00807C12">
            <w:pPr>
              <w:ind w:firstLineChars="83" w:firstLine="149"/>
              <w:jc w:val="center"/>
              <w:rPr>
                <w:del w:id="114" w:author="sun shuting" w:date="2022-10-14T09:47:00Z"/>
                <w:rFonts w:eastAsiaTheme="majorEastAsia"/>
                <w:b/>
                <w:bCs/>
                <w:sz w:val="18"/>
                <w:szCs w:val="18"/>
              </w:rPr>
            </w:pPr>
            <w:del w:id="115" w:author="sun shuting" w:date="2022-10-14T09:47:00Z">
              <w:r w:rsidDel="00C52A13">
                <w:rPr>
                  <w:rFonts w:eastAsiaTheme="majorEastAsia"/>
                  <w:b/>
                  <w:bCs/>
                  <w:sz w:val="18"/>
                  <w:szCs w:val="18"/>
                </w:rPr>
                <w:delText>y</w:delText>
              </w:r>
            </w:del>
          </w:p>
        </w:tc>
        <w:tc>
          <w:tcPr>
            <w:tcW w:w="400" w:type="pct"/>
            <w:vAlign w:val="center"/>
          </w:tcPr>
          <w:p w14:paraId="250892B8" w14:textId="3333AC83" w:rsidR="00A033D4" w:rsidDel="00C52A13" w:rsidRDefault="00A033D4" w:rsidP="00807C12">
            <w:pPr>
              <w:ind w:firstLine="360"/>
              <w:jc w:val="center"/>
              <w:rPr>
                <w:del w:id="116" w:author="sun shuting" w:date="2022-10-14T09:47:00Z"/>
                <w:rFonts w:eastAsiaTheme="majorEastAsia"/>
                <w:b/>
                <w:bCs/>
                <w:sz w:val="18"/>
                <w:szCs w:val="18"/>
              </w:rPr>
            </w:pPr>
            <w:del w:id="117" w:author="sun shuting" w:date="2022-10-14T09:47:00Z">
              <w:r w:rsidDel="00C52A13">
                <w:rPr>
                  <w:rFonts w:eastAsiaTheme="majorEastAsia"/>
                  <w:b/>
                  <w:bCs/>
                  <w:sz w:val="18"/>
                  <w:szCs w:val="18"/>
                </w:rPr>
                <w:delText>z</w:delText>
              </w:r>
            </w:del>
          </w:p>
        </w:tc>
        <w:tc>
          <w:tcPr>
            <w:tcW w:w="1497" w:type="pct"/>
            <w:vMerge/>
            <w:vAlign w:val="center"/>
          </w:tcPr>
          <w:p w14:paraId="54F1605A" w14:textId="606DFDCC" w:rsidR="00A033D4" w:rsidDel="00C52A13" w:rsidRDefault="00A033D4" w:rsidP="00807C12">
            <w:pPr>
              <w:ind w:firstLine="360"/>
              <w:jc w:val="center"/>
              <w:rPr>
                <w:del w:id="118" w:author="sun shuting" w:date="2022-10-14T09:47:00Z"/>
                <w:rFonts w:eastAsiaTheme="majorEastAsia"/>
                <w:sz w:val="18"/>
                <w:szCs w:val="18"/>
              </w:rPr>
            </w:pPr>
          </w:p>
        </w:tc>
      </w:tr>
      <w:tr w:rsidR="00A033D4" w:rsidDel="00C52A13" w14:paraId="26F776E6" w14:textId="5ADB033B" w:rsidTr="00807C12">
        <w:trPr>
          <w:trHeight w:val="20"/>
          <w:jc w:val="center"/>
          <w:del w:id="119" w:author="sun shuting" w:date="2022-10-14T09:47:00Z"/>
        </w:trPr>
        <w:tc>
          <w:tcPr>
            <w:tcW w:w="3103" w:type="pct"/>
            <w:gridSpan w:val="4"/>
            <w:vAlign w:val="center"/>
          </w:tcPr>
          <w:p w14:paraId="65A3ABDB" w14:textId="6623D8AB" w:rsidR="00A033D4" w:rsidRPr="00D17171" w:rsidDel="00C52A13" w:rsidRDefault="00A033D4" w:rsidP="00807C12">
            <w:pPr>
              <w:jc w:val="center"/>
              <w:rPr>
                <w:del w:id="120" w:author="sun shuting" w:date="2022-10-14T09:47:00Z"/>
                <w:rFonts w:ascii="Times New Roman" w:hAnsi="Times New Roman"/>
                <w:sz w:val="18"/>
                <w:szCs w:val="18"/>
              </w:rPr>
            </w:pPr>
            <w:del w:id="121" w:author="sun shuting" w:date="2022-10-14T09:47:00Z">
              <w:r w:rsidRPr="00D17171" w:rsidDel="00C52A13">
                <w:rPr>
                  <w:rFonts w:ascii="Times New Roman" w:hAnsi="Times New Roman"/>
                  <w:sz w:val="18"/>
                  <w:szCs w:val="18"/>
                </w:rPr>
                <w:delText>(Self - Close</w:delText>
              </w:r>
            </w:del>
            <w:del w:id="122" w:author="sun shuting" w:date="2022-10-11T20:21:00Z">
              <w:r w:rsidRPr="00D17171" w:rsidDel="00B75D25">
                <w:rPr>
                  <w:rFonts w:ascii="Times New Roman" w:hAnsi="Times New Roman"/>
                  <w:sz w:val="18"/>
                  <w:szCs w:val="18"/>
                </w:rPr>
                <w:delText>_other</w:delText>
              </w:r>
            </w:del>
            <w:del w:id="123" w:author="sun shuting" w:date="2022-10-14T09:47:00Z">
              <w:r w:rsidRPr="00D17171" w:rsidDel="00C52A13">
                <w:rPr>
                  <w:rFonts w:ascii="Times New Roman" w:hAnsi="Times New Roman"/>
                  <w:sz w:val="18"/>
                  <w:szCs w:val="18"/>
                </w:rPr>
                <w:delText>) &gt; (Self &gt; non-Person)</w:delText>
              </w:r>
            </w:del>
          </w:p>
        </w:tc>
        <w:tc>
          <w:tcPr>
            <w:tcW w:w="400" w:type="pct"/>
            <w:vAlign w:val="center"/>
          </w:tcPr>
          <w:p w14:paraId="5304E898" w14:textId="083BFF87" w:rsidR="00A033D4" w:rsidRPr="00D17171" w:rsidDel="00C52A13" w:rsidRDefault="00A033D4" w:rsidP="00807C12">
            <w:pPr>
              <w:jc w:val="center"/>
              <w:rPr>
                <w:del w:id="124" w:author="sun shuting" w:date="2022-10-14T09:47:00Z"/>
                <w:rFonts w:ascii="Times New Roman" w:hAnsi="Times New Roman"/>
                <w:sz w:val="18"/>
                <w:szCs w:val="18"/>
              </w:rPr>
            </w:pPr>
          </w:p>
        </w:tc>
        <w:tc>
          <w:tcPr>
            <w:tcW w:w="1497" w:type="pct"/>
            <w:vAlign w:val="center"/>
          </w:tcPr>
          <w:p w14:paraId="7E5BE89B" w14:textId="00C684A3" w:rsidR="00A033D4" w:rsidRPr="00D17171" w:rsidDel="00C52A13" w:rsidRDefault="00A033D4" w:rsidP="00807C12">
            <w:pPr>
              <w:ind w:firstLine="360"/>
              <w:jc w:val="center"/>
              <w:rPr>
                <w:del w:id="125" w:author="sun shuting" w:date="2022-10-14T09:47:00Z"/>
                <w:rFonts w:ascii="Times New Roman" w:hAnsi="Times New Roman"/>
                <w:sz w:val="18"/>
                <w:szCs w:val="18"/>
              </w:rPr>
            </w:pPr>
          </w:p>
        </w:tc>
      </w:tr>
      <w:tr w:rsidR="00A033D4" w:rsidDel="00C52A13" w14:paraId="44C84ACF" w14:textId="751B3618" w:rsidTr="00807C12">
        <w:trPr>
          <w:trHeight w:val="20"/>
          <w:jc w:val="center"/>
          <w:del w:id="126" w:author="sun shuting" w:date="2022-10-14T09:47:00Z"/>
        </w:trPr>
        <w:tc>
          <w:tcPr>
            <w:tcW w:w="903" w:type="pct"/>
            <w:vAlign w:val="center"/>
          </w:tcPr>
          <w:p w14:paraId="7E99214E" w14:textId="711723C9" w:rsidR="00A033D4" w:rsidDel="00C52A13" w:rsidRDefault="00A033D4" w:rsidP="00807C12">
            <w:pPr>
              <w:ind w:firstLine="360"/>
              <w:jc w:val="center"/>
              <w:rPr>
                <w:del w:id="127" w:author="sun shuting" w:date="2022-10-14T09:47:00Z"/>
                <w:sz w:val="18"/>
                <w:szCs w:val="18"/>
              </w:rPr>
            </w:pPr>
            <w:del w:id="128" w:author="sun shuting" w:date="2022-10-14T09:47:00Z">
              <w:r w:rsidDel="00C52A13">
                <w:rPr>
                  <w:sz w:val="18"/>
                  <w:szCs w:val="18"/>
                </w:rPr>
                <w:delText>1a</w:delText>
              </w:r>
            </w:del>
          </w:p>
        </w:tc>
        <w:tc>
          <w:tcPr>
            <w:tcW w:w="903" w:type="pct"/>
            <w:vAlign w:val="center"/>
          </w:tcPr>
          <w:p w14:paraId="539F9FAD" w14:textId="58D4AE7F" w:rsidR="00A033D4" w:rsidRPr="00D17171" w:rsidDel="00C52A13" w:rsidRDefault="00A033D4" w:rsidP="00807C12">
            <w:pPr>
              <w:ind w:firstLineChars="83" w:firstLine="149"/>
              <w:jc w:val="center"/>
              <w:rPr>
                <w:del w:id="129" w:author="sun shuting" w:date="2022-10-14T09:47:00Z"/>
                <w:rFonts w:ascii="Times New Roman" w:hAnsi="Times New Roman"/>
                <w:sz w:val="18"/>
                <w:szCs w:val="18"/>
              </w:rPr>
            </w:pPr>
            <w:del w:id="130" w:author="sun shuting" w:date="2022-10-14T09:47:00Z">
              <w:r w:rsidRPr="00D17171" w:rsidDel="00C52A13">
                <w:rPr>
                  <w:rFonts w:ascii="Times New Roman" w:hAnsi="Times New Roman"/>
                  <w:sz w:val="18"/>
                  <w:szCs w:val="18"/>
                </w:rPr>
                <w:delText>104108</w:delText>
              </w:r>
            </w:del>
          </w:p>
        </w:tc>
        <w:tc>
          <w:tcPr>
            <w:tcW w:w="903" w:type="pct"/>
            <w:vAlign w:val="center"/>
          </w:tcPr>
          <w:p w14:paraId="2DBD90E2" w14:textId="483AB100" w:rsidR="00A033D4" w:rsidRPr="00D17171" w:rsidDel="00C52A13" w:rsidRDefault="00A033D4" w:rsidP="00807C12">
            <w:pPr>
              <w:jc w:val="center"/>
              <w:rPr>
                <w:del w:id="131" w:author="sun shuting" w:date="2022-10-14T09:47:00Z"/>
                <w:rFonts w:ascii="Times New Roman" w:hAnsi="Times New Roman"/>
                <w:sz w:val="18"/>
                <w:szCs w:val="18"/>
              </w:rPr>
            </w:pPr>
            <w:del w:id="132" w:author="sun shuting" w:date="2022-10-14T09:47:00Z">
              <w:r w:rsidRPr="00D17171" w:rsidDel="00C52A13">
                <w:rPr>
                  <w:rFonts w:ascii="Times New Roman" w:hAnsi="Times New Roman"/>
                  <w:sz w:val="18"/>
                  <w:szCs w:val="18"/>
                </w:rPr>
                <w:delText>-26</w:delText>
              </w:r>
            </w:del>
          </w:p>
        </w:tc>
        <w:tc>
          <w:tcPr>
            <w:tcW w:w="395" w:type="pct"/>
            <w:vAlign w:val="center"/>
          </w:tcPr>
          <w:p w14:paraId="5C6BEA31" w14:textId="6EADB059" w:rsidR="00A033D4" w:rsidRPr="00D17171" w:rsidDel="00C52A13" w:rsidRDefault="00A033D4" w:rsidP="00807C12">
            <w:pPr>
              <w:jc w:val="center"/>
              <w:rPr>
                <w:del w:id="133" w:author="sun shuting" w:date="2022-10-14T09:47:00Z"/>
                <w:rFonts w:ascii="Times New Roman" w:hAnsi="Times New Roman"/>
                <w:sz w:val="18"/>
                <w:szCs w:val="18"/>
              </w:rPr>
            </w:pPr>
            <w:del w:id="134" w:author="sun shuting" w:date="2022-10-14T09:47:00Z">
              <w:r w:rsidRPr="00D17171" w:rsidDel="00C52A13">
                <w:rPr>
                  <w:rFonts w:ascii="Times New Roman" w:hAnsi="Times New Roman"/>
                  <w:sz w:val="18"/>
                  <w:szCs w:val="18"/>
                </w:rPr>
                <w:delText>60</w:delText>
              </w:r>
            </w:del>
          </w:p>
        </w:tc>
        <w:tc>
          <w:tcPr>
            <w:tcW w:w="400" w:type="pct"/>
            <w:vAlign w:val="center"/>
          </w:tcPr>
          <w:p w14:paraId="33044D91" w14:textId="4A506F59" w:rsidR="00A033D4" w:rsidRPr="00D17171" w:rsidDel="00C52A13" w:rsidRDefault="00A033D4" w:rsidP="00807C12">
            <w:pPr>
              <w:jc w:val="center"/>
              <w:rPr>
                <w:del w:id="135" w:author="sun shuting" w:date="2022-10-14T09:47:00Z"/>
                <w:rFonts w:ascii="Times New Roman" w:hAnsi="Times New Roman"/>
                <w:sz w:val="18"/>
                <w:szCs w:val="18"/>
              </w:rPr>
            </w:pPr>
            <w:del w:id="136" w:author="sun shuting" w:date="2022-10-14T09:47:00Z">
              <w:r w:rsidRPr="00D17171" w:rsidDel="00C52A13">
                <w:rPr>
                  <w:rFonts w:ascii="Times New Roman" w:hAnsi="Times New Roman"/>
                  <w:sz w:val="18"/>
                  <w:szCs w:val="18"/>
                </w:rPr>
                <w:delText>-2</w:delText>
              </w:r>
            </w:del>
          </w:p>
        </w:tc>
        <w:tc>
          <w:tcPr>
            <w:tcW w:w="1497" w:type="pct"/>
            <w:vAlign w:val="center"/>
          </w:tcPr>
          <w:p w14:paraId="47207F81" w14:textId="64498FB6" w:rsidR="00A033D4" w:rsidRPr="00D17171" w:rsidDel="00C52A13" w:rsidRDefault="00A033D4" w:rsidP="00807C12">
            <w:pPr>
              <w:ind w:firstLine="360"/>
              <w:jc w:val="center"/>
              <w:rPr>
                <w:del w:id="137" w:author="sun shuting" w:date="2022-10-14T09:47:00Z"/>
                <w:rFonts w:ascii="Times New Roman" w:hAnsi="Times New Roman"/>
                <w:sz w:val="18"/>
                <w:szCs w:val="18"/>
              </w:rPr>
            </w:pPr>
            <w:del w:id="138" w:author="sun shuting" w:date="2022-10-14T09:47:00Z">
              <w:r w:rsidRPr="00D17171" w:rsidDel="00C52A13">
                <w:rPr>
                  <w:rFonts w:ascii="Times New Roman" w:hAnsi="Times New Roman"/>
                  <w:sz w:val="18"/>
                  <w:szCs w:val="18"/>
                </w:rPr>
                <w:delText>Frontal Pole (L)</w:delText>
              </w:r>
            </w:del>
          </w:p>
        </w:tc>
      </w:tr>
      <w:tr w:rsidR="00A033D4" w:rsidDel="00C52A13" w14:paraId="03F907FE" w14:textId="23D2BD96" w:rsidTr="00807C12">
        <w:trPr>
          <w:trHeight w:val="20"/>
          <w:jc w:val="center"/>
          <w:del w:id="139" w:author="sun shuting" w:date="2022-10-14T09:47:00Z"/>
        </w:trPr>
        <w:tc>
          <w:tcPr>
            <w:tcW w:w="903" w:type="pct"/>
            <w:vAlign w:val="center"/>
          </w:tcPr>
          <w:p w14:paraId="52EAC3F6" w14:textId="39E04F09" w:rsidR="00A033D4" w:rsidDel="00C52A13" w:rsidRDefault="00A033D4" w:rsidP="00807C12">
            <w:pPr>
              <w:ind w:firstLine="360"/>
              <w:jc w:val="center"/>
              <w:rPr>
                <w:del w:id="140" w:author="sun shuting" w:date="2022-10-14T09:47:00Z"/>
                <w:sz w:val="18"/>
                <w:szCs w:val="18"/>
              </w:rPr>
            </w:pPr>
            <w:del w:id="141" w:author="sun shuting" w:date="2022-10-14T09:47:00Z">
              <w:r w:rsidRPr="00E22CA4" w:rsidDel="00C52A13">
                <w:rPr>
                  <w:sz w:val="18"/>
                  <w:szCs w:val="18"/>
                  <w:highlight w:val="yellow"/>
                </w:rPr>
                <w:delText>1b</w:delText>
              </w:r>
            </w:del>
          </w:p>
        </w:tc>
        <w:tc>
          <w:tcPr>
            <w:tcW w:w="903" w:type="pct"/>
            <w:vAlign w:val="center"/>
          </w:tcPr>
          <w:p w14:paraId="136C8944" w14:textId="6D44D15A" w:rsidR="00A033D4" w:rsidRPr="00D17171" w:rsidDel="00C52A13" w:rsidRDefault="00A033D4" w:rsidP="00807C12">
            <w:pPr>
              <w:ind w:firstLineChars="83" w:firstLine="149"/>
              <w:jc w:val="center"/>
              <w:rPr>
                <w:del w:id="142" w:author="sun shuting" w:date="2022-10-14T09:47:00Z"/>
                <w:rFonts w:ascii="Times New Roman" w:hAnsi="Times New Roman"/>
                <w:sz w:val="18"/>
                <w:szCs w:val="18"/>
              </w:rPr>
            </w:pPr>
          </w:p>
        </w:tc>
        <w:tc>
          <w:tcPr>
            <w:tcW w:w="903" w:type="pct"/>
            <w:vAlign w:val="center"/>
          </w:tcPr>
          <w:p w14:paraId="45DAA176" w14:textId="67835138" w:rsidR="00A033D4" w:rsidRPr="00D17171" w:rsidDel="00C52A13" w:rsidRDefault="00A033D4" w:rsidP="00807C12">
            <w:pPr>
              <w:jc w:val="center"/>
              <w:rPr>
                <w:del w:id="143" w:author="sun shuting" w:date="2022-10-14T09:47:00Z"/>
                <w:rFonts w:ascii="Times New Roman" w:hAnsi="Times New Roman"/>
                <w:sz w:val="18"/>
                <w:szCs w:val="18"/>
              </w:rPr>
            </w:pPr>
            <w:del w:id="144" w:author="sun shuting" w:date="2022-10-14T09:47:00Z">
              <w:r w:rsidRPr="00D17171" w:rsidDel="00C52A13">
                <w:rPr>
                  <w:rFonts w:ascii="Times New Roman" w:hAnsi="Times New Roman"/>
                  <w:sz w:val="18"/>
                  <w:szCs w:val="18"/>
                  <w:highlight w:val="yellow"/>
                </w:rPr>
                <w:delText>60</w:delText>
              </w:r>
            </w:del>
          </w:p>
        </w:tc>
        <w:tc>
          <w:tcPr>
            <w:tcW w:w="395" w:type="pct"/>
            <w:vAlign w:val="center"/>
          </w:tcPr>
          <w:p w14:paraId="6F7108B3" w14:textId="41E6D03C" w:rsidR="00A033D4" w:rsidRPr="00D17171" w:rsidDel="00C52A13" w:rsidRDefault="00A033D4" w:rsidP="00807C12">
            <w:pPr>
              <w:jc w:val="center"/>
              <w:rPr>
                <w:del w:id="145" w:author="sun shuting" w:date="2022-10-14T09:47:00Z"/>
                <w:rFonts w:ascii="Times New Roman" w:hAnsi="Times New Roman"/>
                <w:sz w:val="18"/>
                <w:szCs w:val="18"/>
              </w:rPr>
            </w:pPr>
            <w:del w:id="146" w:author="sun shuting" w:date="2022-10-14T09:47:00Z">
              <w:r w:rsidRPr="00D17171" w:rsidDel="00C52A13">
                <w:rPr>
                  <w:rFonts w:ascii="Times New Roman" w:hAnsi="Times New Roman"/>
                  <w:sz w:val="18"/>
                  <w:szCs w:val="18"/>
                  <w:highlight w:val="yellow"/>
                </w:rPr>
                <w:delText>-28</w:delText>
              </w:r>
            </w:del>
          </w:p>
        </w:tc>
        <w:tc>
          <w:tcPr>
            <w:tcW w:w="400" w:type="pct"/>
            <w:vAlign w:val="center"/>
          </w:tcPr>
          <w:p w14:paraId="5E67BD40" w14:textId="083D2D91" w:rsidR="00A033D4" w:rsidRPr="00D17171" w:rsidDel="00C52A13" w:rsidRDefault="00A033D4" w:rsidP="00807C12">
            <w:pPr>
              <w:jc w:val="center"/>
              <w:rPr>
                <w:del w:id="147" w:author="sun shuting" w:date="2022-10-14T09:47:00Z"/>
                <w:rFonts w:ascii="Times New Roman" w:hAnsi="Times New Roman"/>
                <w:sz w:val="18"/>
                <w:szCs w:val="18"/>
              </w:rPr>
            </w:pPr>
            <w:del w:id="148" w:author="sun shuting" w:date="2022-10-14T09:47:00Z">
              <w:r w:rsidRPr="00D17171" w:rsidDel="00C52A13">
                <w:rPr>
                  <w:rFonts w:ascii="Times New Roman" w:hAnsi="Times New Roman"/>
                  <w:sz w:val="18"/>
                  <w:szCs w:val="18"/>
                  <w:highlight w:val="yellow"/>
                </w:rPr>
                <w:delText>30</w:delText>
              </w:r>
            </w:del>
          </w:p>
        </w:tc>
        <w:tc>
          <w:tcPr>
            <w:tcW w:w="1497" w:type="pct"/>
            <w:vAlign w:val="center"/>
          </w:tcPr>
          <w:p w14:paraId="4CD434C3" w14:textId="4AD33630" w:rsidR="00A033D4" w:rsidRPr="00D17171" w:rsidDel="00C52A13" w:rsidRDefault="00A033D4" w:rsidP="00807C12">
            <w:pPr>
              <w:ind w:firstLine="360"/>
              <w:jc w:val="center"/>
              <w:rPr>
                <w:del w:id="149" w:author="sun shuting" w:date="2022-10-14T09:47:00Z"/>
                <w:rFonts w:ascii="Times New Roman" w:hAnsi="Times New Roman"/>
                <w:sz w:val="18"/>
                <w:szCs w:val="18"/>
              </w:rPr>
            </w:pPr>
            <w:del w:id="150" w:author="sun shuting" w:date="2022-10-14T09:47:00Z">
              <w:r w:rsidRPr="00D17171" w:rsidDel="00C52A13">
                <w:rPr>
                  <w:rFonts w:ascii="Times New Roman" w:hAnsi="Times New Roman"/>
                  <w:sz w:val="18"/>
                  <w:szCs w:val="18"/>
                  <w:highlight w:val="yellow"/>
                </w:rPr>
                <w:delText>Supramarginal Gyrus, anterior division (R)</w:delText>
              </w:r>
            </w:del>
          </w:p>
        </w:tc>
      </w:tr>
      <w:tr w:rsidR="00A033D4" w:rsidDel="00C52A13" w14:paraId="71A13BE8" w14:textId="064079DB" w:rsidTr="00807C12">
        <w:trPr>
          <w:trHeight w:val="20"/>
          <w:jc w:val="center"/>
          <w:del w:id="151" w:author="sun shuting" w:date="2022-10-14T09:47:00Z"/>
        </w:trPr>
        <w:tc>
          <w:tcPr>
            <w:tcW w:w="903" w:type="pct"/>
            <w:vAlign w:val="center"/>
          </w:tcPr>
          <w:p w14:paraId="03B44503" w14:textId="68B7F8FD" w:rsidR="00A033D4" w:rsidRPr="00E22CA4" w:rsidDel="00C52A13" w:rsidRDefault="00A033D4" w:rsidP="00807C12">
            <w:pPr>
              <w:ind w:firstLine="360"/>
              <w:jc w:val="center"/>
              <w:rPr>
                <w:del w:id="152" w:author="sun shuting" w:date="2022-10-14T09:47:00Z"/>
                <w:sz w:val="18"/>
                <w:szCs w:val="18"/>
                <w:highlight w:val="yellow"/>
              </w:rPr>
            </w:pPr>
            <w:del w:id="153" w:author="sun shuting" w:date="2022-10-14T09:47:00Z">
              <w:r w:rsidDel="00C52A13">
                <w:rPr>
                  <w:rFonts w:hint="eastAsia"/>
                  <w:sz w:val="18"/>
                  <w:szCs w:val="18"/>
                </w:rPr>
                <w:delText>2</w:delText>
              </w:r>
            </w:del>
          </w:p>
        </w:tc>
        <w:tc>
          <w:tcPr>
            <w:tcW w:w="903" w:type="pct"/>
            <w:vAlign w:val="center"/>
          </w:tcPr>
          <w:p w14:paraId="35C83E3C" w14:textId="1A100FAA" w:rsidR="00A033D4" w:rsidRPr="00D17171" w:rsidDel="00C52A13" w:rsidRDefault="00A033D4" w:rsidP="00807C12">
            <w:pPr>
              <w:ind w:firstLineChars="83" w:firstLine="149"/>
              <w:jc w:val="center"/>
              <w:rPr>
                <w:del w:id="154" w:author="sun shuting" w:date="2022-10-14T09:47:00Z"/>
                <w:rFonts w:ascii="Times New Roman" w:hAnsi="Times New Roman"/>
                <w:sz w:val="18"/>
                <w:szCs w:val="18"/>
              </w:rPr>
            </w:pPr>
            <w:del w:id="155" w:author="sun shuting" w:date="2022-10-14T09:47:00Z">
              <w:r w:rsidRPr="00D17171" w:rsidDel="00C52A13">
                <w:rPr>
                  <w:rFonts w:ascii="Times New Roman" w:hAnsi="Times New Roman"/>
                  <w:sz w:val="18"/>
                  <w:szCs w:val="18"/>
                </w:rPr>
                <w:delText>370</w:delText>
              </w:r>
            </w:del>
          </w:p>
        </w:tc>
        <w:tc>
          <w:tcPr>
            <w:tcW w:w="903" w:type="pct"/>
            <w:vAlign w:val="center"/>
          </w:tcPr>
          <w:p w14:paraId="5E085BD6" w14:textId="25CF69C8" w:rsidR="00A033D4" w:rsidRPr="00D17171" w:rsidDel="00C52A13" w:rsidRDefault="00A033D4" w:rsidP="00807C12">
            <w:pPr>
              <w:jc w:val="center"/>
              <w:rPr>
                <w:del w:id="156" w:author="sun shuting" w:date="2022-10-14T09:47:00Z"/>
                <w:rFonts w:ascii="Times New Roman" w:hAnsi="Times New Roman"/>
                <w:sz w:val="18"/>
                <w:szCs w:val="18"/>
                <w:highlight w:val="yellow"/>
              </w:rPr>
            </w:pPr>
            <w:del w:id="157" w:author="sun shuting" w:date="2022-10-14T09:47:00Z">
              <w:r w:rsidRPr="00D17171" w:rsidDel="00C52A13">
                <w:rPr>
                  <w:rFonts w:ascii="Times New Roman" w:hAnsi="Times New Roman"/>
                  <w:sz w:val="18"/>
                  <w:szCs w:val="18"/>
                </w:rPr>
                <w:delText>-48</w:delText>
              </w:r>
            </w:del>
          </w:p>
        </w:tc>
        <w:tc>
          <w:tcPr>
            <w:tcW w:w="395" w:type="pct"/>
            <w:vAlign w:val="center"/>
          </w:tcPr>
          <w:p w14:paraId="01B80AFF" w14:textId="77FFC56F" w:rsidR="00A033D4" w:rsidRPr="00D17171" w:rsidDel="00C52A13" w:rsidRDefault="00A033D4" w:rsidP="00807C12">
            <w:pPr>
              <w:jc w:val="center"/>
              <w:rPr>
                <w:del w:id="158" w:author="sun shuting" w:date="2022-10-14T09:47:00Z"/>
                <w:rFonts w:ascii="Times New Roman" w:hAnsi="Times New Roman"/>
                <w:sz w:val="18"/>
                <w:szCs w:val="18"/>
                <w:highlight w:val="yellow"/>
              </w:rPr>
            </w:pPr>
            <w:del w:id="159" w:author="sun shuting" w:date="2022-10-14T09:47:00Z">
              <w:r w:rsidRPr="00D17171" w:rsidDel="00C52A13">
                <w:rPr>
                  <w:rFonts w:ascii="Times New Roman" w:hAnsi="Times New Roman"/>
                  <w:sz w:val="18"/>
                  <w:szCs w:val="18"/>
                </w:rPr>
                <w:delText>22</w:delText>
              </w:r>
            </w:del>
          </w:p>
        </w:tc>
        <w:tc>
          <w:tcPr>
            <w:tcW w:w="400" w:type="pct"/>
            <w:vAlign w:val="center"/>
          </w:tcPr>
          <w:p w14:paraId="0C8A7B7B" w14:textId="5EA17CEA" w:rsidR="00A033D4" w:rsidRPr="00A319CB" w:rsidDel="00C52A13" w:rsidRDefault="00A033D4" w:rsidP="00807C12">
            <w:pPr>
              <w:jc w:val="center"/>
              <w:rPr>
                <w:del w:id="160" w:author="sun shuting" w:date="2022-10-14T09:47:00Z"/>
                <w:rFonts w:ascii="Times New Roman" w:hAnsi="Times New Roman"/>
                <w:sz w:val="18"/>
                <w:szCs w:val="18"/>
                <w:highlight w:val="yellow"/>
              </w:rPr>
            </w:pPr>
            <w:del w:id="161" w:author="sun shuting" w:date="2022-10-14T09:47:00Z">
              <w:r w:rsidRPr="00A319CB" w:rsidDel="00C52A13">
                <w:rPr>
                  <w:rFonts w:ascii="Times New Roman" w:hAnsi="Times New Roman"/>
                  <w:sz w:val="18"/>
                  <w:szCs w:val="18"/>
                </w:rPr>
                <w:delText>-28</w:delText>
              </w:r>
            </w:del>
          </w:p>
        </w:tc>
        <w:tc>
          <w:tcPr>
            <w:tcW w:w="1497" w:type="pct"/>
            <w:vAlign w:val="center"/>
          </w:tcPr>
          <w:p w14:paraId="37AFE2EC" w14:textId="238D7EA6" w:rsidR="00A033D4" w:rsidRPr="00A319CB" w:rsidDel="00C52A13" w:rsidRDefault="00A033D4" w:rsidP="00807C12">
            <w:pPr>
              <w:ind w:firstLine="360"/>
              <w:jc w:val="center"/>
              <w:rPr>
                <w:del w:id="162" w:author="sun shuting" w:date="2022-10-14T09:47:00Z"/>
                <w:rFonts w:ascii="Times New Roman" w:hAnsi="Times New Roman"/>
                <w:sz w:val="18"/>
                <w:szCs w:val="18"/>
                <w:highlight w:val="yellow"/>
              </w:rPr>
            </w:pPr>
            <w:del w:id="163" w:author="sun shuting" w:date="2022-10-14T09:47:00Z">
              <w:r w:rsidRPr="00A319CB" w:rsidDel="00C52A13">
                <w:rPr>
                  <w:rFonts w:ascii="Times New Roman" w:hAnsi="Times New Roman"/>
                  <w:sz w:val="18"/>
                  <w:szCs w:val="18"/>
                </w:rPr>
                <w:delText>Temporal Pole (L)</w:delText>
              </w:r>
            </w:del>
          </w:p>
        </w:tc>
      </w:tr>
      <w:tr w:rsidR="00A033D4" w:rsidDel="00C52A13" w14:paraId="70750237" w14:textId="65B79910" w:rsidTr="00807C12">
        <w:trPr>
          <w:trHeight w:val="20"/>
          <w:jc w:val="center"/>
          <w:del w:id="164" w:author="sun shuting" w:date="2022-10-14T09:47:00Z"/>
        </w:trPr>
        <w:tc>
          <w:tcPr>
            <w:tcW w:w="903" w:type="pct"/>
            <w:vAlign w:val="center"/>
          </w:tcPr>
          <w:p w14:paraId="51842F70" w14:textId="0294BC1D" w:rsidR="00A033D4" w:rsidRPr="00E22CA4" w:rsidDel="00C52A13" w:rsidRDefault="00A033D4" w:rsidP="00807C12">
            <w:pPr>
              <w:ind w:firstLine="360"/>
              <w:jc w:val="center"/>
              <w:rPr>
                <w:del w:id="165" w:author="sun shuting" w:date="2022-10-14T09:47:00Z"/>
                <w:sz w:val="18"/>
                <w:szCs w:val="18"/>
                <w:highlight w:val="yellow"/>
              </w:rPr>
            </w:pPr>
            <w:del w:id="166" w:author="sun shuting" w:date="2022-10-14T09:47:00Z">
              <w:r w:rsidDel="00C52A13">
                <w:rPr>
                  <w:rFonts w:hint="eastAsia"/>
                  <w:sz w:val="18"/>
                  <w:szCs w:val="18"/>
                </w:rPr>
                <w:delText>3</w:delText>
              </w:r>
            </w:del>
          </w:p>
        </w:tc>
        <w:tc>
          <w:tcPr>
            <w:tcW w:w="903" w:type="pct"/>
            <w:vAlign w:val="center"/>
          </w:tcPr>
          <w:p w14:paraId="571CB4C7" w14:textId="300C5003" w:rsidR="00A033D4" w:rsidRPr="00D17171" w:rsidDel="00C52A13" w:rsidRDefault="00A033D4" w:rsidP="00807C12">
            <w:pPr>
              <w:ind w:firstLineChars="83" w:firstLine="149"/>
              <w:jc w:val="center"/>
              <w:rPr>
                <w:del w:id="167" w:author="sun shuting" w:date="2022-10-14T09:47:00Z"/>
                <w:rFonts w:ascii="Times New Roman" w:hAnsi="Times New Roman"/>
                <w:sz w:val="18"/>
                <w:szCs w:val="18"/>
              </w:rPr>
            </w:pPr>
            <w:del w:id="168" w:author="sun shuting" w:date="2022-10-14T09:47:00Z">
              <w:r w:rsidRPr="00A319CB" w:rsidDel="00C52A13">
                <w:rPr>
                  <w:rFonts w:ascii="Times New Roman" w:hAnsi="Times New Roman"/>
                  <w:sz w:val="18"/>
                  <w:szCs w:val="18"/>
                </w:rPr>
                <w:delText>1</w:delText>
              </w:r>
              <w:r w:rsidRPr="00D17171" w:rsidDel="00C52A13">
                <w:rPr>
                  <w:rFonts w:ascii="Times New Roman" w:hAnsi="Times New Roman"/>
                  <w:sz w:val="18"/>
                  <w:szCs w:val="18"/>
                </w:rPr>
                <w:delText>20</w:delText>
              </w:r>
            </w:del>
          </w:p>
        </w:tc>
        <w:tc>
          <w:tcPr>
            <w:tcW w:w="903" w:type="pct"/>
            <w:vAlign w:val="center"/>
          </w:tcPr>
          <w:p w14:paraId="03500F03" w14:textId="683331B3" w:rsidR="00A033D4" w:rsidRPr="00A319CB" w:rsidDel="00C52A13" w:rsidRDefault="00A033D4" w:rsidP="00807C12">
            <w:pPr>
              <w:jc w:val="center"/>
              <w:rPr>
                <w:del w:id="169" w:author="sun shuting" w:date="2022-10-14T09:47:00Z"/>
                <w:rFonts w:ascii="Times New Roman" w:hAnsi="Times New Roman"/>
                <w:sz w:val="18"/>
                <w:szCs w:val="18"/>
                <w:highlight w:val="yellow"/>
              </w:rPr>
            </w:pPr>
            <w:del w:id="170" w:author="sun shuting" w:date="2022-10-14T09:47:00Z">
              <w:r w:rsidRPr="00A319CB" w:rsidDel="00C52A13">
                <w:rPr>
                  <w:rFonts w:ascii="Times New Roman" w:hAnsi="Times New Roman"/>
                  <w:sz w:val="18"/>
                  <w:szCs w:val="18"/>
                </w:rPr>
                <w:delText>-58</w:delText>
              </w:r>
            </w:del>
          </w:p>
        </w:tc>
        <w:tc>
          <w:tcPr>
            <w:tcW w:w="395" w:type="pct"/>
            <w:vAlign w:val="center"/>
          </w:tcPr>
          <w:p w14:paraId="315C9BF7" w14:textId="0BE1CD3F" w:rsidR="00A033D4" w:rsidRPr="00A319CB" w:rsidDel="00C52A13" w:rsidRDefault="00A033D4" w:rsidP="00807C12">
            <w:pPr>
              <w:jc w:val="center"/>
              <w:rPr>
                <w:del w:id="171" w:author="sun shuting" w:date="2022-10-14T09:47:00Z"/>
                <w:rFonts w:ascii="Times New Roman" w:hAnsi="Times New Roman"/>
                <w:sz w:val="18"/>
                <w:szCs w:val="18"/>
                <w:highlight w:val="yellow"/>
              </w:rPr>
            </w:pPr>
            <w:del w:id="172" w:author="sun shuting" w:date="2022-10-14T09:47:00Z">
              <w:r w:rsidRPr="00A319CB" w:rsidDel="00C52A13">
                <w:rPr>
                  <w:rFonts w:ascii="Times New Roman" w:hAnsi="Times New Roman"/>
                  <w:sz w:val="18"/>
                  <w:szCs w:val="18"/>
                </w:rPr>
                <w:delText>20</w:delText>
              </w:r>
            </w:del>
          </w:p>
        </w:tc>
        <w:tc>
          <w:tcPr>
            <w:tcW w:w="400" w:type="pct"/>
            <w:vAlign w:val="center"/>
          </w:tcPr>
          <w:p w14:paraId="48D81D36" w14:textId="39936E44" w:rsidR="00A033D4" w:rsidRPr="00A319CB" w:rsidDel="00C52A13" w:rsidRDefault="00A033D4" w:rsidP="00807C12">
            <w:pPr>
              <w:jc w:val="center"/>
              <w:rPr>
                <w:del w:id="173" w:author="sun shuting" w:date="2022-10-14T09:47:00Z"/>
                <w:rFonts w:ascii="Times New Roman" w:hAnsi="Times New Roman"/>
                <w:sz w:val="18"/>
                <w:szCs w:val="18"/>
                <w:highlight w:val="yellow"/>
              </w:rPr>
            </w:pPr>
            <w:del w:id="174" w:author="sun shuting" w:date="2022-10-14T09:47:00Z">
              <w:r w:rsidRPr="00A319CB" w:rsidDel="00C52A13">
                <w:rPr>
                  <w:rFonts w:ascii="Times New Roman" w:hAnsi="Times New Roman"/>
                  <w:sz w:val="18"/>
                  <w:szCs w:val="18"/>
                </w:rPr>
                <w:delText>26</w:delText>
              </w:r>
            </w:del>
          </w:p>
        </w:tc>
        <w:tc>
          <w:tcPr>
            <w:tcW w:w="1497" w:type="pct"/>
            <w:vAlign w:val="center"/>
          </w:tcPr>
          <w:p w14:paraId="25E5803A" w14:textId="7A7B429E" w:rsidR="00A033D4" w:rsidRPr="00A319CB" w:rsidDel="00C52A13" w:rsidRDefault="00A033D4" w:rsidP="00807C12">
            <w:pPr>
              <w:ind w:firstLine="360"/>
              <w:jc w:val="center"/>
              <w:rPr>
                <w:del w:id="175" w:author="sun shuting" w:date="2022-10-14T09:47:00Z"/>
                <w:rFonts w:ascii="Times New Roman" w:hAnsi="Times New Roman"/>
                <w:sz w:val="18"/>
                <w:szCs w:val="18"/>
                <w:highlight w:val="yellow"/>
              </w:rPr>
            </w:pPr>
            <w:del w:id="176" w:author="sun shuting" w:date="2022-10-14T09:47:00Z">
              <w:r w:rsidRPr="00A319CB" w:rsidDel="00C52A13">
                <w:rPr>
                  <w:rFonts w:ascii="Times New Roman" w:hAnsi="Times New Roman"/>
                  <w:sz w:val="18"/>
                  <w:szCs w:val="18"/>
                </w:rPr>
                <w:delText>Frontal_Inf_Tri_L</w:delText>
              </w:r>
            </w:del>
          </w:p>
        </w:tc>
      </w:tr>
      <w:tr w:rsidR="00A033D4" w:rsidDel="00C52A13" w14:paraId="051A2442" w14:textId="2A23A6FD" w:rsidTr="00807C12">
        <w:trPr>
          <w:trHeight w:val="20"/>
          <w:jc w:val="center"/>
          <w:del w:id="177" w:author="sun shuting" w:date="2022-10-14T09:47:00Z"/>
        </w:trPr>
        <w:tc>
          <w:tcPr>
            <w:tcW w:w="903" w:type="pct"/>
            <w:vAlign w:val="center"/>
          </w:tcPr>
          <w:p w14:paraId="53E2ED51" w14:textId="465077DF" w:rsidR="00A033D4" w:rsidRPr="00E22CA4" w:rsidDel="00C52A13" w:rsidRDefault="00A033D4" w:rsidP="00807C12">
            <w:pPr>
              <w:ind w:firstLine="360"/>
              <w:jc w:val="center"/>
              <w:rPr>
                <w:del w:id="178" w:author="sun shuting" w:date="2022-10-14T09:47:00Z"/>
                <w:sz w:val="18"/>
                <w:szCs w:val="18"/>
                <w:highlight w:val="yellow"/>
              </w:rPr>
            </w:pPr>
            <w:del w:id="179" w:author="sun shuting" w:date="2022-10-14T09:47:00Z">
              <w:r w:rsidDel="00C52A13">
                <w:rPr>
                  <w:rFonts w:hint="eastAsia"/>
                  <w:sz w:val="18"/>
                  <w:szCs w:val="18"/>
                </w:rPr>
                <w:delText>4</w:delText>
              </w:r>
            </w:del>
          </w:p>
        </w:tc>
        <w:tc>
          <w:tcPr>
            <w:tcW w:w="903" w:type="pct"/>
            <w:vAlign w:val="center"/>
          </w:tcPr>
          <w:p w14:paraId="43B727A6" w14:textId="3D5C340B" w:rsidR="00A033D4" w:rsidRPr="00A319CB" w:rsidDel="00C52A13" w:rsidRDefault="00A033D4" w:rsidP="00807C12">
            <w:pPr>
              <w:ind w:firstLineChars="83" w:firstLine="149"/>
              <w:jc w:val="center"/>
              <w:rPr>
                <w:del w:id="180" w:author="sun shuting" w:date="2022-10-14T09:47:00Z"/>
                <w:rFonts w:ascii="Times New Roman" w:hAnsi="Times New Roman"/>
                <w:sz w:val="18"/>
                <w:szCs w:val="18"/>
              </w:rPr>
            </w:pPr>
            <w:del w:id="181" w:author="sun shuting" w:date="2022-10-14T09:47:00Z">
              <w:r w:rsidRPr="00A319CB" w:rsidDel="00C52A13">
                <w:rPr>
                  <w:rFonts w:ascii="Times New Roman" w:hAnsi="Times New Roman"/>
                  <w:sz w:val="18"/>
                  <w:szCs w:val="18"/>
                </w:rPr>
                <w:delText>69</w:delText>
              </w:r>
            </w:del>
          </w:p>
        </w:tc>
        <w:tc>
          <w:tcPr>
            <w:tcW w:w="903" w:type="pct"/>
            <w:vAlign w:val="center"/>
          </w:tcPr>
          <w:p w14:paraId="6478E25F" w14:textId="209E2B3B" w:rsidR="00A033D4" w:rsidRPr="00A319CB" w:rsidDel="00C52A13" w:rsidRDefault="00A033D4" w:rsidP="00807C12">
            <w:pPr>
              <w:jc w:val="center"/>
              <w:rPr>
                <w:del w:id="182" w:author="sun shuting" w:date="2022-10-14T09:47:00Z"/>
                <w:rFonts w:ascii="Times New Roman" w:hAnsi="Times New Roman"/>
                <w:sz w:val="18"/>
                <w:szCs w:val="18"/>
                <w:highlight w:val="yellow"/>
              </w:rPr>
            </w:pPr>
            <w:del w:id="183" w:author="sun shuting" w:date="2022-10-14T09:47:00Z">
              <w:r w:rsidRPr="00A319CB" w:rsidDel="00C52A13">
                <w:rPr>
                  <w:rFonts w:ascii="Times New Roman" w:hAnsi="Times New Roman"/>
                  <w:sz w:val="18"/>
                  <w:szCs w:val="18"/>
                </w:rPr>
                <w:delText>46</w:delText>
              </w:r>
            </w:del>
          </w:p>
        </w:tc>
        <w:tc>
          <w:tcPr>
            <w:tcW w:w="395" w:type="pct"/>
            <w:vAlign w:val="center"/>
          </w:tcPr>
          <w:p w14:paraId="0C9132E7" w14:textId="1B28A46C" w:rsidR="00A033D4" w:rsidRPr="00A319CB" w:rsidDel="00C52A13" w:rsidRDefault="00A033D4" w:rsidP="00807C12">
            <w:pPr>
              <w:jc w:val="center"/>
              <w:rPr>
                <w:del w:id="184" w:author="sun shuting" w:date="2022-10-14T09:47:00Z"/>
                <w:rFonts w:ascii="Times New Roman" w:hAnsi="Times New Roman"/>
                <w:sz w:val="18"/>
                <w:szCs w:val="18"/>
                <w:highlight w:val="yellow"/>
              </w:rPr>
            </w:pPr>
            <w:del w:id="185" w:author="sun shuting" w:date="2022-10-14T09:47:00Z">
              <w:r w:rsidRPr="00A319CB" w:rsidDel="00C52A13">
                <w:rPr>
                  <w:rFonts w:ascii="Times New Roman" w:hAnsi="Times New Roman"/>
                  <w:sz w:val="18"/>
                  <w:szCs w:val="18"/>
                </w:rPr>
                <w:delText>42</w:delText>
              </w:r>
            </w:del>
          </w:p>
        </w:tc>
        <w:tc>
          <w:tcPr>
            <w:tcW w:w="400" w:type="pct"/>
            <w:vAlign w:val="center"/>
          </w:tcPr>
          <w:p w14:paraId="395A79F9" w14:textId="71765006" w:rsidR="00A033D4" w:rsidRPr="00A319CB" w:rsidDel="00C52A13" w:rsidRDefault="00A033D4" w:rsidP="00807C12">
            <w:pPr>
              <w:jc w:val="center"/>
              <w:rPr>
                <w:del w:id="186" w:author="sun shuting" w:date="2022-10-14T09:47:00Z"/>
                <w:rFonts w:ascii="Times New Roman" w:hAnsi="Times New Roman"/>
                <w:sz w:val="18"/>
                <w:szCs w:val="18"/>
                <w:highlight w:val="yellow"/>
              </w:rPr>
            </w:pPr>
            <w:del w:id="187" w:author="sun shuting" w:date="2022-10-14T09:47:00Z">
              <w:r w:rsidRPr="00A319CB" w:rsidDel="00C52A13">
                <w:rPr>
                  <w:rFonts w:ascii="Times New Roman" w:hAnsi="Times New Roman"/>
                  <w:sz w:val="18"/>
                  <w:szCs w:val="18"/>
                </w:rPr>
                <w:delText>-18</w:delText>
              </w:r>
            </w:del>
          </w:p>
        </w:tc>
        <w:tc>
          <w:tcPr>
            <w:tcW w:w="1497" w:type="pct"/>
            <w:vAlign w:val="center"/>
          </w:tcPr>
          <w:p w14:paraId="5F0605D2" w14:textId="1C1343FB" w:rsidR="00A033D4" w:rsidRPr="00A319CB" w:rsidDel="00C52A13" w:rsidRDefault="00A033D4" w:rsidP="00807C12">
            <w:pPr>
              <w:ind w:firstLine="360"/>
              <w:jc w:val="center"/>
              <w:rPr>
                <w:del w:id="188" w:author="sun shuting" w:date="2022-10-14T09:47:00Z"/>
                <w:rFonts w:ascii="Times New Roman" w:hAnsi="Times New Roman"/>
                <w:sz w:val="18"/>
                <w:szCs w:val="18"/>
                <w:highlight w:val="yellow"/>
              </w:rPr>
            </w:pPr>
            <w:del w:id="189" w:author="sun shuting" w:date="2022-10-14T09:47:00Z">
              <w:r w:rsidRPr="00A319CB" w:rsidDel="00C52A13">
                <w:rPr>
                  <w:rFonts w:ascii="Times New Roman" w:hAnsi="Times New Roman"/>
                  <w:sz w:val="18"/>
                  <w:szCs w:val="18"/>
                </w:rPr>
                <w:delText>Frontal Pole (R)</w:delText>
              </w:r>
            </w:del>
          </w:p>
        </w:tc>
      </w:tr>
      <w:tr w:rsidR="00A033D4" w:rsidDel="00C52A13" w14:paraId="18A3B02A" w14:textId="16ECB662" w:rsidTr="00807C12">
        <w:trPr>
          <w:trHeight w:val="20"/>
          <w:jc w:val="center"/>
          <w:del w:id="190" w:author="sun shuting" w:date="2022-10-14T09:47:00Z"/>
        </w:trPr>
        <w:tc>
          <w:tcPr>
            <w:tcW w:w="903" w:type="pct"/>
            <w:vAlign w:val="center"/>
          </w:tcPr>
          <w:p w14:paraId="56ED98B8" w14:textId="42383C8D" w:rsidR="00A033D4" w:rsidRPr="00E22CA4" w:rsidDel="00C52A13" w:rsidRDefault="00A033D4" w:rsidP="00807C12">
            <w:pPr>
              <w:ind w:firstLine="360"/>
              <w:jc w:val="center"/>
              <w:rPr>
                <w:del w:id="191" w:author="sun shuting" w:date="2022-10-14T09:47:00Z"/>
                <w:sz w:val="18"/>
                <w:szCs w:val="18"/>
                <w:highlight w:val="yellow"/>
              </w:rPr>
            </w:pPr>
            <w:del w:id="192" w:author="sun shuting" w:date="2022-10-14T09:47:00Z">
              <w:r w:rsidDel="00C52A13">
                <w:rPr>
                  <w:rFonts w:hint="eastAsia"/>
                  <w:sz w:val="18"/>
                  <w:szCs w:val="18"/>
                </w:rPr>
                <w:delText>5</w:delText>
              </w:r>
            </w:del>
          </w:p>
        </w:tc>
        <w:tc>
          <w:tcPr>
            <w:tcW w:w="903" w:type="pct"/>
            <w:vAlign w:val="center"/>
          </w:tcPr>
          <w:p w14:paraId="7408B324" w14:textId="45DD9C59" w:rsidR="00A033D4" w:rsidRPr="00A319CB" w:rsidDel="00C52A13" w:rsidRDefault="00A033D4" w:rsidP="00807C12">
            <w:pPr>
              <w:ind w:firstLineChars="83" w:firstLine="149"/>
              <w:jc w:val="center"/>
              <w:rPr>
                <w:del w:id="193" w:author="sun shuting" w:date="2022-10-14T09:47:00Z"/>
                <w:rFonts w:ascii="Times New Roman" w:hAnsi="Times New Roman"/>
                <w:sz w:val="18"/>
                <w:szCs w:val="18"/>
              </w:rPr>
            </w:pPr>
            <w:del w:id="194" w:author="sun shuting" w:date="2022-10-14T09:47:00Z">
              <w:r w:rsidRPr="00A319CB" w:rsidDel="00C52A13">
                <w:rPr>
                  <w:rFonts w:ascii="Times New Roman" w:hAnsi="Times New Roman"/>
                  <w:sz w:val="18"/>
                  <w:szCs w:val="18"/>
                </w:rPr>
                <w:delText>23</w:delText>
              </w:r>
            </w:del>
          </w:p>
        </w:tc>
        <w:tc>
          <w:tcPr>
            <w:tcW w:w="903" w:type="pct"/>
            <w:vAlign w:val="center"/>
          </w:tcPr>
          <w:p w14:paraId="0CCD664A" w14:textId="349A0D5D" w:rsidR="00A033D4" w:rsidRPr="00A319CB" w:rsidDel="00C52A13" w:rsidRDefault="00A033D4" w:rsidP="00807C12">
            <w:pPr>
              <w:jc w:val="center"/>
              <w:rPr>
                <w:del w:id="195" w:author="sun shuting" w:date="2022-10-14T09:47:00Z"/>
                <w:rFonts w:ascii="Times New Roman" w:hAnsi="Times New Roman"/>
                <w:sz w:val="18"/>
                <w:szCs w:val="18"/>
                <w:highlight w:val="yellow"/>
              </w:rPr>
            </w:pPr>
            <w:del w:id="196" w:author="sun shuting" w:date="2022-10-14T09:47:00Z">
              <w:r w:rsidRPr="00A319CB" w:rsidDel="00C52A13">
                <w:rPr>
                  <w:rFonts w:ascii="Times New Roman" w:hAnsi="Times New Roman"/>
                  <w:sz w:val="18"/>
                  <w:szCs w:val="18"/>
                </w:rPr>
                <w:delText>-18</w:delText>
              </w:r>
            </w:del>
          </w:p>
        </w:tc>
        <w:tc>
          <w:tcPr>
            <w:tcW w:w="395" w:type="pct"/>
            <w:vAlign w:val="center"/>
          </w:tcPr>
          <w:p w14:paraId="3ED9E240" w14:textId="27DBB5F7" w:rsidR="00A033D4" w:rsidRPr="00A319CB" w:rsidDel="00C52A13" w:rsidRDefault="00A033D4" w:rsidP="00807C12">
            <w:pPr>
              <w:jc w:val="center"/>
              <w:rPr>
                <w:del w:id="197" w:author="sun shuting" w:date="2022-10-14T09:47:00Z"/>
                <w:rFonts w:ascii="Times New Roman" w:hAnsi="Times New Roman"/>
                <w:sz w:val="18"/>
                <w:szCs w:val="18"/>
                <w:highlight w:val="yellow"/>
              </w:rPr>
            </w:pPr>
            <w:del w:id="198" w:author="sun shuting" w:date="2022-10-14T09:47:00Z">
              <w:r w:rsidRPr="00A319CB" w:rsidDel="00C52A13">
                <w:rPr>
                  <w:rFonts w:ascii="Times New Roman" w:hAnsi="Times New Roman"/>
                  <w:sz w:val="18"/>
                  <w:szCs w:val="18"/>
                </w:rPr>
                <w:delText>14</w:delText>
              </w:r>
            </w:del>
          </w:p>
        </w:tc>
        <w:tc>
          <w:tcPr>
            <w:tcW w:w="400" w:type="pct"/>
            <w:vAlign w:val="center"/>
          </w:tcPr>
          <w:p w14:paraId="47C98206" w14:textId="6AD49F61" w:rsidR="00A033D4" w:rsidRPr="00A319CB" w:rsidDel="00C52A13" w:rsidRDefault="00A033D4" w:rsidP="00807C12">
            <w:pPr>
              <w:jc w:val="center"/>
              <w:rPr>
                <w:del w:id="199" w:author="sun shuting" w:date="2022-10-14T09:47:00Z"/>
                <w:rFonts w:ascii="Times New Roman" w:hAnsi="Times New Roman"/>
                <w:sz w:val="18"/>
                <w:szCs w:val="18"/>
                <w:highlight w:val="yellow"/>
              </w:rPr>
            </w:pPr>
            <w:del w:id="200" w:author="sun shuting" w:date="2022-10-14T09:47:00Z">
              <w:r w:rsidRPr="00A319CB" w:rsidDel="00C52A13">
                <w:rPr>
                  <w:rFonts w:ascii="Times New Roman" w:hAnsi="Times New Roman"/>
                  <w:sz w:val="18"/>
                  <w:szCs w:val="18"/>
                </w:rPr>
                <w:delText>-40</w:delText>
              </w:r>
            </w:del>
          </w:p>
        </w:tc>
        <w:tc>
          <w:tcPr>
            <w:tcW w:w="1497" w:type="pct"/>
            <w:vAlign w:val="center"/>
          </w:tcPr>
          <w:p w14:paraId="188DF2AE" w14:textId="00A6B7FB" w:rsidR="00A033D4" w:rsidRPr="00A319CB" w:rsidDel="00C52A13" w:rsidRDefault="00A033D4" w:rsidP="00807C12">
            <w:pPr>
              <w:ind w:firstLine="360"/>
              <w:jc w:val="center"/>
              <w:rPr>
                <w:del w:id="201" w:author="sun shuting" w:date="2022-10-14T09:47:00Z"/>
                <w:rFonts w:ascii="Times New Roman" w:hAnsi="Times New Roman"/>
                <w:sz w:val="18"/>
                <w:szCs w:val="18"/>
                <w:highlight w:val="yellow"/>
              </w:rPr>
            </w:pPr>
            <w:del w:id="202" w:author="sun shuting" w:date="2022-10-14T09:47:00Z">
              <w:r w:rsidRPr="00A319CB" w:rsidDel="00C52A13">
                <w:rPr>
                  <w:rFonts w:ascii="Times New Roman" w:hAnsi="Times New Roman"/>
                  <w:sz w:val="18"/>
                  <w:szCs w:val="18"/>
                </w:rPr>
                <w:delText>Temporal_Pole_Mid_L</w:delText>
              </w:r>
            </w:del>
          </w:p>
        </w:tc>
      </w:tr>
      <w:tr w:rsidR="00A033D4" w:rsidDel="00C52A13" w14:paraId="5D764161" w14:textId="2B98CA2E" w:rsidTr="00807C12">
        <w:trPr>
          <w:trHeight w:val="20"/>
          <w:jc w:val="center"/>
          <w:del w:id="203" w:author="sun shuting" w:date="2022-10-14T09:47:00Z"/>
        </w:trPr>
        <w:tc>
          <w:tcPr>
            <w:tcW w:w="903" w:type="pct"/>
            <w:vAlign w:val="center"/>
          </w:tcPr>
          <w:p w14:paraId="5AAA0283" w14:textId="1215CC1F" w:rsidR="00A033D4" w:rsidRPr="00E22CA4" w:rsidDel="00C52A13" w:rsidRDefault="00A033D4" w:rsidP="00807C12">
            <w:pPr>
              <w:ind w:firstLine="360"/>
              <w:jc w:val="center"/>
              <w:rPr>
                <w:del w:id="204" w:author="sun shuting" w:date="2022-10-14T09:47:00Z"/>
                <w:sz w:val="18"/>
                <w:szCs w:val="18"/>
                <w:highlight w:val="yellow"/>
              </w:rPr>
            </w:pPr>
            <w:del w:id="205" w:author="sun shuting" w:date="2022-10-14T09:47:00Z">
              <w:r w:rsidDel="00C52A13">
                <w:rPr>
                  <w:rFonts w:hint="eastAsia"/>
                  <w:sz w:val="18"/>
                  <w:szCs w:val="18"/>
                </w:rPr>
                <w:delText>6</w:delText>
              </w:r>
            </w:del>
          </w:p>
        </w:tc>
        <w:tc>
          <w:tcPr>
            <w:tcW w:w="903" w:type="pct"/>
            <w:vAlign w:val="center"/>
          </w:tcPr>
          <w:p w14:paraId="472F51D4" w14:textId="04012419" w:rsidR="00A033D4" w:rsidRPr="00A319CB" w:rsidDel="00C52A13" w:rsidRDefault="00A033D4" w:rsidP="00807C12">
            <w:pPr>
              <w:ind w:firstLineChars="83" w:firstLine="149"/>
              <w:jc w:val="center"/>
              <w:rPr>
                <w:del w:id="206" w:author="sun shuting" w:date="2022-10-14T09:47:00Z"/>
                <w:rFonts w:ascii="Times New Roman" w:hAnsi="Times New Roman"/>
                <w:sz w:val="18"/>
                <w:szCs w:val="18"/>
              </w:rPr>
            </w:pPr>
            <w:del w:id="207" w:author="sun shuting" w:date="2022-10-14T09:47:00Z">
              <w:r w:rsidRPr="00A319CB" w:rsidDel="00C52A13">
                <w:rPr>
                  <w:rFonts w:ascii="Times New Roman" w:hAnsi="Times New Roman"/>
                  <w:sz w:val="18"/>
                  <w:szCs w:val="18"/>
                </w:rPr>
                <w:delText>21</w:delText>
              </w:r>
            </w:del>
          </w:p>
        </w:tc>
        <w:tc>
          <w:tcPr>
            <w:tcW w:w="903" w:type="pct"/>
            <w:vAlign w:val="center"/>
          </w:tcPr>
          <w:p w14:paraId="7D62FD9D" w14:textId="0EC68632" w:rsidR="00A033D4" w:rsidRPr="00D17171" w:rsidDel="00C52A13" w:rsidRDefault="00A033D4" w:rsidP="00807C12">
            <w:pPr>
              <w:jc w:val="center"/>
              <w:rPr>
                <w:del w:id="208" w:author="sun shuting" w:date="2022-10-14T09:47:00Z"/>
                <w:rFonts w:ascii="Times New Roman" w:hAnsi="Times New Roman"/>
                <w:sz w:val="18"/>
                <w:szCs w:val="18"/>
                <w:highlight w:val="yellow"/>
              </w:rPr>
            </w:pPr>
            <w:del w:id="209" w:author="sun shuting" w:date="2022-10-14T09:47:00Z">
              <w:r w:rsidRPr="00A319CB" w:rsidDel="00C52A13">
                <w:rPr>
                  <w:rFonts w:ascii="Times New Roman" w:hAnsi="Times New Roman"/>
                  <w:sz w:val="18"/>
                  <w:szCs w:val="18"/>
                </w:rPr>
                <w:delText>6</w:delText>
              </w:r>
              <w:r w:rsidRPr="00D17171" w:rsidDel="00C52A13">
                <w:rPr>
                  <w:rFonts w:ascii="Times New Roman" w:hAnsi="Times New Roman"/>
                  <w:sz w:val="18"/>
                  <w:szCs w:val="18"/>
                </w:rPr>
                <w:delText>0</w:delText>
              </w:r>
            </w:del>
          </w:p>
        </w:tc>
        <w:tc>
          <w:tcPr>
            <w:tcW w:w="395" w:type="pct"/>
            <w:vAlign w:val="center"/>
          </w:tcPr>
          <w:p w14:paraId="59A87ACD" w14:textId="160CE290" w:rsidR="00A033D4" w:rsidRPr="00A319CB" w:rsidDel="00C52A13" w:rsidRDefault="00A033D4" w:rsidP="00807C12">
            <w:pPr>
              <w:jc w:val="center"/>
              <w:rPr>
                <w:del w:id="210" w:author="sun shuting" w:date="2022-10-14T09:47:00Z"/>
                <w:rFonts w:ascii="Times New Roman" w:hAnsi="Times New Roman"/>
                <w:sz w:val="18"/>
                <w:szCs w:val="18"/>
                <w:highlight w:val="yellow"/>
              </w:rPr>
            </w:pPr>
            <w:del w:id="211" w:author="sun shuting" w:date="2022-10-14T09:47:00Z">
              <w:r w:rsidRPr="00A319CB" w:rsidDel="00C52A13">
                <w:rPr>
                  <w:rFonts w:ascii="Times New Roman" w:hAnsi="Times New Roman"/>
                  <w:sz w:val="18"/>
                  <w:szCs w:val="18"/>
                </w:rPr>
                <w:delText>8</w:delText>
              </w:r>
            </w:del>
          </w:p>
        </w:tc>
        <w:tc>
          <w:tcPr>
            <w:tcW w:w="400" w:type="pct"/>
            <w:vAlign w:val="center"/>
          </w:tcPr>
          <w:p w14:paraId="2F7BF399" w14:textId="7FA74276" w:rsidR="00A033D4" w:rsidRPr="00A319CB" w:rsidDel="00C52A13" w:rsidRDefault="00A033D4" w:rsidP="00807C12">
            <w:pPr>
              <w:jc w:val="center"/>
              <w:rPr>
                <w:del w:id="212" w:author="sun shuting" w:date="2022-10-14T09:47:00Z"/>
                <w:rFonts w:ascii="Times New Roman" w:hAnsi="Times New Roman"/>
                <w:sz w:val="18"/>
                <w:szCs w:val="18"/>
                <w:highlight w:val="yellow"/>
              </w:rPr>
            </w:pPr>
            <w:del w:id="213" w:author="sun shuting" w:date="2022-10-14T09:47:00Z">
              <w:r w:rsidRPr="00A319CB" w:rsidDel="00C52A13">
                <w:rPr>
                  <w:rFonts w:ascii="Times New Roman" w:hAnsi="Times New Roman"/>
                  <w:sz w:val="18"/>
                  <w:szCs w:val="18"/>
                </w:rPr>
                <w:delText>-26</w:delText>
              </w:r>
            </w:del>
          </w:p>
        </w:tc>
        <w:tc>
          <w:tcPr>
            <w:tcW w:w="1497" w:type="pct"/>
            <w:vAlign w:val="center"/>
          </w:tcPr>
          <w:p w14:paraId="413D085A" w14:textId="61CDB4AA" w:rsidR="00A033D4" w:rsidRPr="00A319CB" w:rsidDel="00C52A13" w:rsidRDefault="00A033D4" w:rsidP="00807C12">
            <w:pPr>
              <w:ind w:firstLine="360"/>
              <w:jc w:val="center"/>
              <w:rPr>
                <w:del w:id="214" w:author="sun shuting" w:date="2022-10-14T09:47:00Z"/>
                <w:rFonts w:ascii="Times New Roman" w:hAnsi="Times New Roman"/>
                <w:sz w:val="18"/>
                <w:szCs w:val="18"/>
                <w:highlight w:val="yellow"/>
              </w:rPr>
            </w:pPr>
            <w:del w:id="215" w:author="sun shuting" w:date="2022-10-14T09:47:00Z">
              <w:r w:rsidRPr="00A319CB" w:rsidDel="00C52A13">
                <w:rPr>
                  <w:rFonts w:ascii="Times New Roman" w:hAnsi="Times New Roman"/>
                </w:rPr>
                <w:delText>T</w:delText>
              </w:r>
              <w:r w:rsidRPr="00A319CB" w:rsidDel="00C52A13">
                <w:rPr>
                  <w:rFonts w:ascii="Times New Roman" w:hAnsi="Times New Roman"/>
                  <w:sz w:val="18"/>
                  <w:szCs w:val="18"/>
                </w:rPr>
                <w:delText>emporal_Mid_(R)</w:delText>
              </w:r>
            </w:del>
          </w:p>
        </w:tc>
      </w:tr>
      <w:tr w:rsidR="00A033D4" w:rsidDel="00C52A13" w14:paraId="6A867391" w14:textId="0D806C7F" w:rsidTr="00807C12">
        <w:trPr>
          <w:trHeight w:val="20"/>
          <w:jc w:val="center"/>
          <w:del w:id="216" w:author="sun shuting" w:date="2022-10-14T09:47:00Z"/>
        </w:trPr>
        <w:tc>
          <w:tcPr>
            <w:tcW w:w="3103" w:type="pct"/>
            <w:gridSpan w:val="4"/>
            <w:vAlign w:val="center"/>
          </w:tcPr>
          <w:p w14:paraId="1CB71A88" w14:textId="30A10BE0" w:rsidR="00A033D4" w:rsidRPr="00A319CB" w:rsidDel="00C52A13" w:rsidRDefault="00A033D4" w:rsidP="00807C12">
            <w:pPr>
              <w:jc w:val="center"/>
              <w:rPr>
                <w:del w:id="217" w:author="sun shuting" w:date="2022-10-14T09:47:00Z"/>
                <w:rFonts w:ascii="Times New Roman" w:hAnsi="Times New Roman"/>
                <w:sz w:val="18"/>
                <w:szCs w:val="18"/>
              </w:rPr>
            </w:pPr>
            <w:del w:id="218" w:author="sun shuting" w:date="2022-10-14T09:47:00Z">
              <w:r w:rsidRPr="00A319CB" w:rsidDel="00C52A13">
                <w:rPr>
                  <w:rFonts w:ascii="Times New Roman" w:hAnsi="Times New Roman"/>
                  <w:sz w:val="18"/>
                  <w:szCs w:val="18"/>
                </w:rPr>
                <w:delText>(Self - non-Person) &gt; (Self - Close</w:delText>
              </w:r>
            </w:del>
            <w:del w:id="219" w:author="sun shuting" w:date="2022-10-11T20:21:00Z">
              <w:r w:rsidRPr="00A319CB" w:rsidDel="00B75D25">
                <w:rPr>
                  <w:rFonts w:ascii="Times New Roman" w:hAnsi="Times New Roman"/>
                  <w:sz w:val="18"/>
                  <w:szCs w:val="18"/>
                </w:rPr>
                <w:delText>_other</w:delText>
              </w:r>
            </w:del>
            <w:del w:id="220" w:author="sun shuting" w:date="2022-10-14T09:47:00Z">
              <w:r w:rsidRPr="00A319CB" w:rsidDel="00C52A13">
                <w:rPr>
                  <w:rFonts w:ascii="Times New Roman" w:hAnsi="Times New Roman"/>
                  <w:sz w:val="18"/>
                  <w:szCs w:val="18"/>
                </w:rPr>
                <w:delText>)</w:delText>
              </w:r>
            </w:del>
          </w:p>
        </w:tc>
        <w:tc>
          <w:tcPr>
            <w:tcW w:w="400" w:type="pct"/>
            <w:vAlign w:val="center"/>
          </w:tcPr>
          <w:p w14:paraId="37818349" w14:textId="2D51651F" w:rsidR="00A033D4" w:rsidRPr="00A319CB" w:rsidDel="00C52A13" w:rsidRDefault="00A033D4" w:rsidP="00807C12">
            <w:pPr>
              <w:jc w:val="center"/>
              <w:rPr>
                <w:del w:id="221" w:author="sun shuting" w:date="2022-10-14T09:47:00Z"/>
                <w:rFonts w:ascii="Times New Roman" w:hAnsi="Times New Roman"/>
                <w:sz w:val="18"/>
                <w:szCs w:val="18"/>
              </w:rPr>
            </w:pPr>
          </w:p>
        </w:tc>
        <w:tc>
          <w:tcPr>
            <w:tcW w:w="1497" w:type="pct"/>
            <w:vAlign w:val="center"/>
          </w:tcPr>
          <w:p w14:paraId="7E9663FA" w14:textId="26A11A73" w:rsidR="00A033D4" w:rsidRPr="00A319CB" w:rsidDel="00C52A13" w:rsidRDefault="00A033D4" w:rsidP="00807C12">
            <w:pPr>
              <w:ind w:firstLine="360"/>
              <w:jc w:val="center"/>
              <w:rPr>
                <w:del w:id="222" w:author="sun shuting" w:date="2022-10-14T09:47:00Z"/>
                <w:rFonts w:ascii="Times New Roman" w:eastAsia="黑体" w:hAnsi="Times New Roman"/>
                <w:sz w:val="18"/>
                <w:szCs w:val="18"/>
              </w:rPr>
            </w:pPr>
          </w:p>
        </w:tc>
      </w:tr>
      <w:tr w:rsidR="00A033D4" w:rsidDel="00C52A13" w14:paraId="398AAA4F" w14:textId="1F04C210" w:rsidTr="00807C12">
        <w:trPr>
          <w:trHeight w:val="20"/>
          <w:jc w:val="center"/>
          <w:del w:id="223" w:author="sun shuting" w:date="2022-10-14T09:47:00Z"/>
        </w:trPr>
        <w:tc>
          <w:tcPr>
            <w:tcW w:w="903" w:type="pct"/>
            <w:vAlign w:val="center"/>
          </w:tcPr>
          <w:p w14:paraId="430C645B" w14:textId="292EF183" w:rsidR="00A033D4" w:rsidDel="00C52A13" w:rsidRDefault="00A033D4" w:rsidP="00807C12">
            <w:pPr>
              <w:ind w:firstLine="360"/>
              <w:jc w:val="center"/>
              <w:rPr>
                <w:del w:id="224" w:author="sun shuting" w:date="2022-10-14T09:47:00Z"/>
                <w:sz w:val="18"/>
                <w:szCs w:val="18"/>
              </w:rPr>
            </w:pPr>
            <w:del w:id="225" w:author="sun shuting" w:date="2022-10-14T09:47:00Z">
              <w:r w:rsidDel="00C52A13">
                <w:rPr>
                  <w:sz w:val="18"/>
                  <w:szCs w:val="18"/>
                </w:rPr>
                <w:delText>1</w:delText>
              </w:r>
            </w:del>
          </w:p>
        </w:tc>
        <w:tc>
          <w:tcPr>
            <w:tcW w:w="903" w:type="pct"/>
            <w:vAlign w:val="center"/>
          </w:tcPr>
          <w:p w14:paraId="4D72D95D" w14:textId="10230D1E" w:rsidR="00A033D4" w:rsidRPr="00A319CB" w:rsidDel="00C52A13" w:rsidRDefault="00A033D4" w:rsidP="00807C12">
            <w:pPr>
              <w:jc w:val="center"/>
              <w:rPr>
                <w:del w:id="226" w:author="sun shuting" w:date="2022-10-14T09:47:00Z"/>
                <w:rFonts w:ascii="Times New Roman" w:hAnsi="Times New Roman"/>
                <w:sz w:val="18"/>
                <w:szCs w:val="18"/>
              </w:rPr>
            </w:pPr>
            <w:del w:id="227" w:author="sun shuting" w:date="2022-10-14T09:47:00Z">
              <w:r w:rsidRPr="00A319CB" w:rsidDel="00C52A13">
                <w:rPr>
                  <w:rFonts w:ascii="Times New Roman" w:hAnsi="Times New Roman"/>
                  <w:sz w:val="18"/>
                  <w:szCs w:val="18"/>
                </w:rPr>
                <w:delText>81670</w:delText>
              </w:r>
            </w:del>
          </w:p>
        </w:tc>
        <w:tc>
          <w:tcPr>
            <w:tcW w:w="903" w:type="pct"/>
            <w:vAlign w:val="center"/>
          </w:tcPr>
          <w:p w14:paraId="4A09AA9D" w14:textId="3D4EEEC3" w:rsidR="00A033D4" w:rsidRPr="00A319CB" w:rsidDel="00C52A13" w:rsidRDefault="00A033D4" w:rsidP="00807C12">
            <w:pPr>
              <w:ind w:firstLineChars="83" w:firstLine="149"/>
              <w:jc w:val="center"/>
              <w:rPr>
                <w:del w:id="228" w:author="sun shuting" w:date="2022-10-14T09:47:00Z"/>
                <w:rFonts w:ascii="Times New Roman" w:hAnsi="Times New Roman"/>
                <w:sz w:val="18"/>
                <w:szCs w:val="18"/>
              </w:rPr>
            </w:pPr>
            <w:del w:id="229" w:author="sun shuting" w:date="2022-10-14T09:47:00Z">
              <w:r w:rsidRPr="00A319CB" w:rsidDel="00C52A13">
                <w:rPr>
                  <w:rFonts w:ascii="Times New Roman" w:hAnsi="Times New Roman"/>
                  <w:sz w:val="18"/>
                  <w:szCs w:val="18"/>
                </w:rPr>
                <w:delText>-48</w:delText>
              </w:r>
            </w:del>
          </w:p>
        </w:tc>
        <w:tc>
          <w:tcPr>
            <w:tcW w:w="395" w:type="pct"/>
            <w:vAlign w:val="center"/>
          </w:tcPr>
          <w:p w14:paraId="6FE31D1A" w14:textId="32DE6BFB" w:rsidR="00A033D4" w:rsidRPr="00A319CB" w:rsidDel="00C52A13" w:rsidRDefault="00A033D4" w:rsidP="00807C12">
            <w:pPr>
              <w:jc w:val="center"/>
              <w:rPr>
                <w:del w:id="230" w:author="sun shuting" w:date="2022-10-14T09:47:00Z"/>
                <w:rFonts w:ascii="Times New Roman" w:hAnsi="Times New Roman"/>
                <w:sz w:val="18"/>
                <w:szCs w:val="18"/>
              </w:rPr>
            </w:pPr>
            <w:del w:id="231" w:author="sun shuting" w:date="2022-10-14T09:47:00Z">
              <w:r w:rsidRPr="00A319CB" w:rsidDel="00C52A13">
                <w:rPr>
                  <w:rFonts w:ascii="Times New Roman" w:hAnsi="Times New Roman"/>
                  <w:sz w:val="18"/>
                  <w:szCs w:val="18"/>
                </w:rPr>
                <w:delText>-68</w:delText>
              </w:r>
            </w:del>
          </w:p>
        </w:tc>
        <w:tc>
          <w:tcPr>
            <w:tcW w:w="400" w:type="pct"/>
            <w:vAlign w:val="center"/>
          </w:tcPr>
          <w:p w14:paraId="76E06700" w14:textId="704A086A" w:rsidR="00A033D4" w:rsidRPr="00A319CB" w:rsidDel="00C52A13" w:rsidRDefault="00A033D4" w:rsidP="00807C12">
            <w:pPr>
              <w:jc w:val="center"/>
              <w:rPr>
                <w:del w:id="232" w:author="sun shuting" w:date="2022-10-14T09:47:00Z"/>
                <w:rFonts w:ascii="Times New Roman" w:hAnsi="Times New Roman"/>
                <w:sz w:val="18"/>
                <w:szCs w:val="18"/>
              </w:rPr>
            </w:pPr>
            <w:del w:id="233" w:author="sun shuting" w:date="2022-10-14T09:47:00Z">
              <w:r w:rsidRPr="00A319CB" w:rsidDel="00C52A13">
                <w:rPr>
                  <w:rFonts w:ascii="Times New Roman" w:hAnsi="Times New Roman"/>
                  <w:sz w:val="18"/>
                  <w:szCs w:val="18"/>
                </w:rPr>
                <w:delText>26</w:delText>
              </w:r>
            </w:del>
          </w:p>
        </w:tc>
        <w:tc>
          <w:tcPr>
            <w:tcW w:w="1497" w:type="pct"/>
            <w:vAlign w:val="center"/>
          </w:tcPr>
          <w:p w14:paraId="19DC753F" w14:textId="082C1A97" w:rsidR="00A033D4" w:rsidRPr="00A319CB" w:rsidDel="00C52A13" w:rsidRDefault="00A033D4" w:rsidP="00807C12">
            <w:pPr>
              <w:ind w:firstLine="360"/>
              <w:jc w:val="center"/>
              <w:rPr>
                <w:del w:id="234" w:author="sun shuting" w:date="2022-10-14T09:47:00Z"/>
                <w:rFonts w:ascii="Times New Roman" w:hAnsi="Times New Roman"/>
                <w:sz w:val="18"/>
                <w:szCs w:val="18"/>
              </w:rPr>
            </w:pPr>
            <w:del w:id="235" w:author="sun shuting" w:date="2022-10-14T09:47:00Z">
              <w:r w:rsidRPr="00A319CB" w:rsidDel="00C52A13">
                <w:rPr>
                  <w:rFonts w:ascii="Times New Roman" w:hAnsi="Times New Roman"/>
                  <w:sz w:val="18"/>
                  <w:szCs w:val="18"/>
                </w:rPr>
                <w:delText>Lateral Occipital Cortex, superior division (L)</w:delText>
              </w:r>
            </w:del>
          </w:p>
        </w:tc>
      </w:tr>
      <w:tr w:rsidR="00A033D4" w:rsidDel="00C52A13" w14:paraId="4F7AA65D" w14:textId="1DDEFCF5" w:rsidTr="00807C12">
        <w:trPr>
          <w:trHeight w:val="20"/>
          <w:jc w:val="center"/>
          <w:del w:id="236" w:author="sun shuting" w:date="2022-10-14T09:47:00Z"/>
        </w:trPr>
        <w:tc>
          <w:tcPr>
            <w:tcW w:w="903" w:type="pct"/>
            <w:vAlign w:val="center"/>
          </w:tcPr>
          <w:p w14:paraId="17B469ED" w14:textId="4BBE72D8" w:rsidR="00A033D4" w:rsidDel="00C52A13" w:rsidRDefault="00A033D4" w:rsidP="00807C12">
            <w:pPr>
              <w:ind w:firstLine="360"/>
              <w:jc w:val="center"/>
              <w:rPr>
                <w:del w:id="237" w:author="sun shuting" w:date="2022-10-14T09:47:00Z"/>
                <w:sz w:val="18"/>
                <w:szCs w:val="18"/>
              </w:rPr>
            </w:pPr>
            <w:del w:id="238" w:author="sun shuting" w:date="2022-10-14T09:47:00Z">
              <w:r w:rsidDel="00C52A13">
                <w:rPr>
                  <w:sz w:val="18"/>
                  <w:szCs w:val="18"/>
                </w:rPr>
                <w:delText>2</w:delText>
              </w:r>
            </w:del>
          </w:p>
        </w:tc>
        <w:tc>
          <w:tcPr>
            <w:tcW w:w="903" w:type="pct"/>
            <w:vAlign w:val="center"/>
          </w:tcPr>
          <w:p w14:paraId="7F5058AC" w14:textId="5256790F" w:rsidR="00A033D4" w:rsidRPr="00A319CB" w:rsidDel="00C52A13" w:rsidRDefault="00A033D4" w:rsidP="00807C12">
            <w:pPr>
              <w:jc w:val="center"/>
              <w:rPr>
                <w:del w:id="239" w:author="sun shuting" w:date="2022-10-14T09:47:00Z"/>
                <w:rFonts w:ascii="Times New Roman" w:hAnsi="Times New Roman"/>
                <w:sz w:val="18"/>
                <w:szCs w:val="18"/>
              </w:rPr>
            </w:pPr>
            <w:del w:id="240" w:author="sun shuting" w:date="2022-10-14T09:47:00Z">
              <w:r w:rsidRPr="00A319CB" w:rsidDel="00C52A13">
                <w:rPr>
                  <w:rFonts w:ascii="Times New Roman" w:hAnsi="Times New Roman"/>
                  <w:sz w:val="18"/>
                  <w:szCs w:val="18"/>
                </w:rPr>
                <w:delText>224</w:delText>
              </w:r>
            </w:del>
          </w:p>
        </w:tc>
        <w:tc>
          <w:tcPr>
            <w:tcW w:w="903" w:type="pct"/>
            <w:vAlign w:val="center"/>
          </w:tcPr>
          <w:p w14:paraId="4866CBCD" w14:textId="72F9ADBD" w:rsidR="00A033D4" w:rsidRPr="00A319CB" w:rsidDel="00C52A13" w:rsidRDefault="00A033D4" w:rsidP="00807C12">
            <w:pPr>
              <w:jc w:val="center"/>
              <w:rPr>
                <w:del w:id="241" w:author="sun shuting" w:date="2022-10-14T09:47:00Z"/>
                <w:rFonts w:ascii="Times New Roman" w:hAnsi="Times New Roman"/>
                <w:sz w:val="18"/>
                <w:szCs w:val="18"/>
              </w:rPr>
            </w:pPr>
            <w:del w:id="242" w:author="sun shuting" w:date="2022-10-14T09:47:00Z">
              <w:r w:rsidRPr="00A319CB" w:rsidDel="00C52A13">
                <w:rPr>
                  <w:rFonts w:ascii="Times New Roman" w:hAnsi="Times New Roman"/>
                  <w:sz w:val="18"/>
                  <w:szCs w:val="18"/>
                </w:rPr>
                <w:delText>-10</w:delText>
              </w:r>
            </w:del>
          </w:p>
        </w:tc>
        <w:tc>
          <w:tcPr>
            <w:tcW w:w="395" w:type="pct"/>
            <w:vAlign w:val="center"/>
          </w:tcPr>
          <w:p w14:paraId="2AA54121" w14:textId="49410D7B" w:rsidR="00A033D4" w:rsidRPr="00A319CB" w:rsidDel="00C52A13" w:rsidRDefault="00A033D4" w:rsidP="00807C12">
            <w:pPr>
              <w:jc w:val="center"/>
              <w:rPr>
                <w:del w:id="243" w:author="sun shuting" w:date="2022-10-14T09:47:00Z"/>
                <w:rFonts w:ascii="Times New Roman" w:hAnsi="Times New Roman"/>
                <w:sz w:val="18"/>
                <w:szCs w:val="18"/>
              </w:rPr>
            </w:pPr>
            <w:del w:id="244" w:author="sun shuting" w:date="2022-10-14T09:47:00Z">
              <w:r w:rsidRPr="00A319CB" w:rsidDel="00C52A13">
                <w:rPr>
                  <w:rFonts w:ascii="Times New Roman" w:hAnsi="Times New Roman"/>
                  <w:sz w:val="18"/>
                  <w:szCs w:val="18"/>
                </w:rPr>
                <w:delText>-88</w:delText>
              </w:r>
            </w:del>
          </w:p>
        </w:tc>
        <w:tc>
          <w:tcPr>
            <w:tcW w:w="400" w:type="pct"/>
            <w:vAlign w:val="center"/>
          </w:tcPr>
          <w:p w14:paraId="20C057AC" w14:textId="572DCB1C" w:rsidR="00A033D4" w:rsidRPr="00A319CB" w:rsidDel="00C52A13" w:rsidRDefault="00A033D4" w:rsidP="00807C12">
            <w:pPr>
              <w:jc w:val="center"/>
              <w:rPr>
                <w:del w:id="245" w:author="sun shuting" w:date="2022-10-14T09:47:00Z"/>
                <w:rFonts w:ascii="Times New Roman" w:hAnsi="Times New Roman"/>
                <w:sz w:val="18"/>
                <w:szCs w:val="18"/>
              </w:rPr>
            </w:pPr>
            <w:del w:id="246" w:author="sun shuting" w:date="2022-10-14T09:47:00Z">
              <w:r w:rsidRPr="00A319CB" w:rsidDel="00C52A13">
                <w:rPr>
                  <w:rFonts w:ascii="Times New Roman" w:hAnsi="Times New Roman"/>
                  <w:sz w:val="18"/>
                  <w:szCs w:val="18"/>
                </w:rPr>
                <w:delText>-12</w:delText>
              </w:r>
            </w:del>
          </w:p>
        </w:tc>
        <w:tc>
          <w:tcPr>
            <w:tcW w:w="1497" w:type="pct"/>
            <w:vAlign w:val="center"/>
          </w:tcPr>
          <w:p w14:paraId="0DF01C4E" w14:textId="3158270D" w:rsidR="00A033D4" w:rsidRPr="00A319CB" w:rsidDel="00C52A13" w:rsidRDefault="00A033D4" w:rsidP="00807C12">
            <w:pPr>
              <w:ind w:firstLine="360"/>
              <w:jc w:val="center"/>
              <w:rPr>
                <w:del w:id="247" w:author="sun shuting" w:date="2022-10-14T09:47:00Z"/>
                <w:rFonts w:ascii="Times New Roman" w:hAnsi="Times New Roman"/>
                <w:sz w:val="18"/>
                <w:szCs w:val="18"/>
              </w:rPr>
            </w:pPr>
            <w:del w:id="248" w:author="sun shuting" w:date="2022-10-14T09:47:00Z">
              <w:r w:rsidRPr="00A319CB" w:rsidDel="00C52A13">
                <w:rPr>
                  <w:rFonts w:ascii="Times New Roman" w:hAnsi="Times New Roman"/>
                  <w:sz w:val="18"/>
                  <w:szCs w:val="18"/>
                </w:rPr>
                <w:delText>Lingual Gyrus (L)</w:delText>
              </w:r>
            </w:del>
          </w:p>
        </w:tc>
      </w:tr>
      <w:tr w:rsidR="00A033D4" w:rsidDel="00C52A13" w14:paraId="2ACD89B6" w14:textId="3442AABF" w:rsidTr="00807C12">
        <w:trPr>
          <w:trHeight w:val="20"/>
          <w:jc w:val="center"/>
          <w:del w:id="249" w:author="sun shuting" w:date="2022-10-14T09:47:00Z"/>
        </w:trPr>
        <w:tc>
          <w:tcPr>
            <w:tcW w:w="903" w:type="pct"/>
            <w:vAlign w:val="center"/>
          </w:tcPr>
          <w:p w14:paraId="2F4D294F" w14:textId="6EE80510" w:rsidR="00A033D4" w:rsidDel="00C52A13" w:rsidRDefault="00A033D4" w:rsidP="00807C12">
            <w:pPr>
              <w:ind w:firstLine="360"/>
              <w:jc w:val="center"/>
              <w:rPr>
                <w:del w:id="250" w:author="sun shuting" w:date="2022-10-14T09:47:00Z"/>
                <w:sz w:val="18"/>
                <w:szCs w:val="18"/>
              </w:rPr>
            </w:pPr>
            <w:del w:id="251" w:author="sun shuting" w:date="2022-10-14T09:47:00Z">
              <w:r w:rsidDel="00C52A13">
                <w:rPr>
                  <w:sz w:val="18"/>
                  <w:szCs w:val="18"/>
                </w:rPr>
                <w:delText>3</w:delText>
              </w:r>
            </w:del>
          </w:p>
        </w:tc>
        <w:tc>
          <w:tcPr>
            <w:tcW w:w="903" w:type="pct"/>
            <w:vAlign w:val="center"/>
          </w:tcPr>
          <w:p w14:paraId="3E368847" w14:textId="5033EDD4" w:rsidR="00A033D4" w:rsidRPr="00A319CB" w:rsidDel="00C52A13" w:rsidRDefault="00A033D4" w:rsidP="00807C12">
            <w:pPr>
              <w:jc w:val="center"/>
              <w:rPr>
                <w:del w:id="252" w:author="sun shuting" w:date="2022-10-14T09:47:00Z"/>
                <w:rFonts w:ascii="Times New Roman" w:hAnsi="Times New Roman"/>
                <w:sz w:val="18"/>
                <w:szCs w:val="18"/>
              </w:rPr>
            </w:pPr>
            <w:del w:id="253" w:author="sun shuting" w:date="2022-10-14T09:47:00Z">
              <w:r w:rsidRPr="00A319CB" w:rsidDel="00C52A13">
                <w:rPr>
                  <w:rFonts w:ascii="Times New Roman" w:hAnsi="Times New Roman"/>
                  <w:sz w:val="18"/>
                  <w:szCs w:val="18"/>
                </w:rPr>
                <w:delText>77</w:delText>
              </w:r>
            </w:del>
          </w:p>
        </w:tc>
        <w:tc>
          <w:tcPr>
            <w:tcW w:w="903" w:type="pct"/>
            <w:vAlign w:val="center"/>
          </w:tcPr>
          <w:p w14:paraId="4D16D7B2" w14:textId="3B64406E" w:rsidR="00A033D4" w:rsidRPr="00A319CB" w:rsidDel="00C52A13" w:rsidRDefault="00A033D4" w:rsidP="00807C12">
            <w:pPr>
              <w:jc w:val="center"/>
              <w:rPr>
                <w:del w:id="254" w:author="sun shuting" w:date="2022-10-14T09:47:00Z"/>
                <w:rFonts w:ascii="Times New Roman" w:hAnsi="Times New Roman"/>
                <w:sz w:val="18"/>
                <w:szCs w:val="18"/>
              </w:rPr>
            </w:pPr>
            <w:del w:id="255" w:author="sun shuting" w:date="2022-10-14T09:47:00Z">
              <w:r w:rsidRPr="00A319CB" w:rsidDel="00C52A13">
                <w:rPr>
                  <w:rFonts w:ascii="Times New Roman" w:hAnsi="Times New Roman"/>
                  <w:sz w:val="18"/>
                  <w:szCs w:val="18"/>
                </w:rPr>
                <w:delText>58</w:delText>
              </w:r>
            </w:del>
          </w:p>
        </w:tc>
        <w:tc>
          <w:tcPr>
            <w:tcW w:w="395" w:type="pct"/>
            <w:vAlign w:val="center"/>
          </w:tcPr>
          <w:p w14:paraId="005DA195" w14:textId="3359774D" w:rsidR="00A033D4" w:rsidRPr="00A319CB" w:rsidDel="00C52A13" w:rsidRDefault="00A033D4" w:rsidP="00807C12">
            <w:pPr>
              <w:jc w:val="center"/>
              <w:rPr>
                <w:del w:id="256" w:author="sun shuting" w:date="2022-10-14T09:47:00Z"/>
                <w:rFonts w:ascii="Times New Roman" w:hAnsi="Times New Roman"/>
                <w:sz w:val="18"/>
                <w:szCs w:val="18"/>
              </w:rPr>
            </w:pPr>
            <w:del w:id="257" w:author="sun shuting" w:date="2022-10-14T09:47:00Z">
              <w:r w:rsidRPr="00A319CB" w:rsidDel="00C52A13">
                <w:rPr>
                  <w:rFonts w:ascii="Times New Roman" w:hAnsi="Times New Roman"/>
                  <w:sz w:val="18"/>
                  <w:szCs w:val="18"/>
                </w:rPr>
                <w:delText>-2</w:delText>
              </w:r>
            </w:del>
          </w:p>
        </w:tc>
        <w:tc>
          <w:tcPr>
            <w:tcW w:w="400" w:type="pct"/>
            <w:vAlign w:val="center"/>
          </w:tcPr>
          <w:p w14:paraId="230C8368" w14:textId="3951DD8B" w:rsidR="00A033D4" w:rsidRPr="00A319CB" w:rsidDel="00C52A13" w:rsidRDefault="00A033D4" w:rsidP="00807C12">
            <w:pPr>
              <w:jc w:val="center"/>
              <w:rPr>
                <w:del w:id="258" w:author="sun shuting" w:date="2022-10-14T09:47:00Z"/>
                <w:rFonts w:ascii="Times New Roman" w:hAnsi="Times New Roman"/>
                <w:sz w:val="18"/>
                <w:szCs w:val="18"/>
              </w:rPr>
            </w:pPr>
            <w:del w:id="259" w:author="sun shuting" w:date="2022-10-14T09:47:00Z">
              <w:r w:rsidRPr="00A319CB" w:rsidDel="00C52A13">
                <w:rPr>
                  <w:rFonts w:ascii="Times New Roman" w:hAnsi="Times New Roman"/>
                  <w:sz w:val="18"/>
                  <w:szCs w:val="18"/>
                </w:rPr>
                <w:delText>42</w:delText>
              </w:r>
            </w:del>
          </w:p>
        </w:tc>
        <w:tc>
          <w:tcPr>
            <w:tcW w:w="1497" w:type="pct"/>
            <w:vAlign w:val="center"/>
          </w:tcPr>
          <w:p w14:paraId="321A020D" w14:textId="4C1A9E95" w:rsidR="00A033D4" w:rsidRPr="00A319CB" w:rsidDel="00C52A13" w:rsidRDefault="00A033D4" w:rsidP="00807C12">
            <w:pPr>
              <w:jc w:val="center"/>
              <w:rPr>
                <w:del w:id="260" w:author="sun shuting" w:date="2022-10-14T09:47:00Z"/>
                <w:rFonts w:ascii="Times New Roman" w:hAnsi="Times New Roman"/>
                <w:sz w:val="18"/>
                <w:szCs w:val="18"/>
              </w:rPr>
            </w:pPr>
            <w:del w:id="261" w:author="sun shuting" w:date="2022-10-14T09:47:00Z">
              <w:r w:rsidRPr="00A319CB" w:rsidDel="00C52A13">
                <w:rPr>
                  <w:rFonts w:ascii="Times New Roman" w:hAnsi="Times New Roman"/>
                  <w:sz w:val="18"/>
                  <w:szCs w:val="18"/>
                </w:rPr>
                <w:delText>Precentral Gyrus (R)</w:delText>
              </w:r>
            </w:del>
          </w:p>
        </w:tc>
      </w:tr>
      <w:tr w:rsidR="00A033D4" w:rsidDel="00C52A13" w14:paraId="73A66FE8" w14:textId="0A557AA0" w:rsidTr="00807C12">
        <w:trPr>
          <w:trHeight w:val="20"/>
          <w:jc w:val="center"/>
          <w:del w:id="262" w:author="sun shuting" w:date="2022-10-14T09:47:00Z"/>
        </w:trPr>
        <w:tc>
          <w:tcPr>
            <w:tcW w:w="3103" w:type="pct"/>
            <w:gridSpan w:val="4"/>
            <w:vAlign w:val="center"/>
          </w:tcPr>
          <w:p w14:paraId="2A28CE8E" w14:textId="5F1B1D29" w:rsidR="00A033D4" w:rsidRPr="00A319CB" w:rsidDel="00C52A13" w:rsidRDefault="00A033D4" w:rsidP="00807C12">
            <w:pPr>
              <w:jc w:val="center"/>
              <w:rPr>
                <w:del w:id="263" w:author="sun shuting" w:date="2022-10-14T09:47:00Z"/>
                <w:rFonts w:ascii="Times New Roman" w:hAnsi="Times New Roman"/>
                <w:sz w:val="18"/>
                <w:szCs w:val="18"/>
              </w:rPr>
            </w:pPr>
            <w:del w:id="264" w:author="sun shuting" w:date="2022-10-14T09:47:00Z">
              <w:r w:rsidRPr="00A319CB" w:rsidDel="00C52A13">
                <w:rPr>
                  <w:rFonts w:ascii="Times New Roman" w:hAnsi="Times New Roman"/>
                  <w:sz w:val="18"/>
                  <w:szCs w:val="18"/>
                </w:rPr>
                <w:delText>(Self - Celebrity) &gt; (Self - non-Person)</w:delText>
              </w:r>
            </w:del>
          </w:p>
        </w:tc>
        <w:tc>
          <w:tcPr>
            <w:tcW w:w="400" w:type="pct"/>
            <w:vAlign w:val="center"/>
          </w:tcPr>
          <w:p w14:paraId="7A88E357" w14:textId="2E3A8437" w:rsidR="00A033D4" w:rsidRPr="00A319CB" w:rsidDel="00C52A13" w:rsidRDefault="00A033D4" w:rsidP="00807C12">
            <w:pPr>
              <w:jc w:val="center"/>
              <w:rPr>
                <w:del w:id="265" w:author="sun shuting" w:date="2022-10-14T09:47:00Z"/>
                <w:rFonts w:ascii="Times New Roman" w:hAnsi="Times New Roman"/>
                <w:sz w:val="18"/>
                <w:szCs w:val="18"/>
              </w:rPr>
            </w:pPr>
          </w:p>
        </w:tc>
        <w:tc>
          <w:tcPr>
            <w:tcW w:w="1497" w:type="pct"/>
            <w:vAlign w:val="center"/>
          </w:tcPr>
          <w:p w14:paraId="708684ED" w14:textId="15EEEF0D" w:rsidR="00A033D4" w:rsidRPr="00A319CB" w:rsidDel="00C52A13" w:rsidRDefault="00A033D4" w:rsidP="00807C12">
            <w:pPr>
              <w:jc w:val="center"/>
              <w:rPr>
                <w:del w:id="266" w:author="sun shuting" w:date="2022-10-14T09:47:00Z"/>
                <w:rFonts w:ascii="Times New Roman" w:hAnsi="Times New Roman"/>
                <w:sz w:val="18"/>
                <w:szCs w:val="18"/>
              </w:rPr>
            </w:pPr>
          </w:p>
        </w:tc>
      </w:tr>
      <w:tr w:rsidR="00A033D4" w:rsidDel="00C52A13" w14:paraId="1DD72A66" w14:textId="734945A5" w:rsidTr="00807C12">
        <w:trPr>
          <w:trHeight w:val="20"/>
          <w:jc w:val="center"/>
          <w:del w:id="267" w:author="sun shuting" w:date="2022-10-14T09:47:00Z"/>
        </w:trPr>
        <w:tc>
          <w:tcPr>
            <w:tcW w:w="903" w:type="pct"/>
            <w:vAlign w:val="center"/>
          </w:tcPr>
          <w:p w14:paraId="53200234" w14:textId="28B238D7" w:rsidR="00A033D4" w:rsidDel="00C52A13" w:rsidRDefault="00A033D4" w:rsidP="00807C12">
            <w:pPr>
              <w:ind w:firstLine="360"/>
              <w:jc w:val="center"/>
              <w:rPr>
                <w:del w:id="268" w:author="sun shuting" w:date="2022-10-14T09:47:00Z"/>
                <w:sz w:val="18"/>
                <w:szCs w:val="18"/>
              </w:rPr>
            </w:pPr>
            <w:del w:id="269" w:author="sun shuting" w:date="2022-10-14T09:47:00Z">
              <w:r w:rsidDel="00C52A13">
                <w:rPr>
                  <w:sz w:val="18"/>
                  <w:szCs w:val="18"/>
                </w:rPr>
                <w:delText>1</w:delText>
              </w:r>
            </w:del>
          </w:p>
        </w:tc>
        <w:tc>
          <w:tcPr>
            <w:tcW w:w="903" w:type="pct"/>
            <w:vAlign w:val="center"/>
          </w:tcPr>
          <w:p w14:paraId="0E016687" w14:textId="79AFC258" w:rsidR="00A033D4" w:rsidRPr="00A319CB" w:rsidDel="00C52A13" w:rsidRDefault="00A033D4" w:rsidP="00807C12">
            <w:pPr>
              <w:ind w:firstLineChars="100" w:firstLine="180"/>
              <w:jc w:val="center"/>
              <w:rPr>
                <w:del w:id="270" w:author="sun shuting" w:date="2022-10-14T09:47:00Z"/>
                <w:rFonts w:ascii="Times New Roman" w:hAnsi="Times New Roman"/>
                <w:sz w:val="18"/>
                <w:szCs w:val="18"/>
              </w:rPr>
            </w:pPr>
            <w:del w:id="271" w:author="sun shuting" w:date="2022-10-14T09:47:00Z">
              <w:r w:rsidRPr="00A319CB" w:rsidDel="00C52A13">
                <w:rPr>
                  <w:rFonts w:ascii="Times New Roman" w:hAnsi="Times New Roman"/>
                  <w:sz w:val="18"/>
                  <w:szCs w:val="18"/>
                </w:rPr>
                <w:delText>104250</w:delText>
              </w:r>
            </w:del>
          </w:p>
        </w:tc>
        <w:tc>
          <w:tcPr>
            <w:tcW w:w="903" w:type="pct"/>
            <w:vAlign w:val="center"/>
          </w:tcPr>
          <w:p w14:paraId="66C6F027" w14:textId="5EAE913C" w:rsidR="00A033D4" w:rsidRPr="00A319CB" w:rsidDel="00C52A13" w:rsidRDefault="00A033D4" w:rsidP="00807C12">
            <w:pPr>
              <w:jc w:val="center"/>
              <w:rPr>
                <w:del w:id="272" w:author="sun shuting" w:date="2022-10-14T09:47:00Z"/>
                <w:rFonts w:ascii="Times New Roman" w:hAnsi="Times New Roman"/>
                <w:sz w:val="18"/>
                <w:szCs w:val="18"/>
              </w:rPr>
            </w:pPr>
            <w:del w:id="273" w:author="sun shuting" w:date="2022-10-14T09:47:00Z">
              <w:r w:rsidRPr="00A319CB" w:rsidDel="00C52A13">
                <w:rPr>
                  <w:rFonts w:ascii="Times New Roman" w:hAnsi="Times New Roman"/>
                  <w:sz w:val="18"/>
                  <w:szCs w:val="18"/>
                </w:rPr>
                <w:delText>14</w:delText>
              </w:r>
            </w:del>
          </w:p>
        </w:tc>
        <w:tc>
          <w:tcPr>
            <w:tcW w:w="395" w:type="pct"/>
            <w:vAlign w:val="center"/>
          </w:tcPr>
          <w:p w14:paraId="78F80153" w14:textId="18F57D8D" w:rsidR="00A033D4" w:rsidRPr="00A319CB" w:rsidDel="00C52A13" w:rsidRDefault="00A033D4" w:rsidP="00807C12">
            <w:pPr>
              <w:jc w:val="center"/>
              <w:rPr>
                <w:del w:id="274" w:author="sun shuting" w:date="2022-10-14T09:47:00Z"/>
                <w:rFonts w:ascii="Times New Roman" w:hAnsi="Times New Roman"/>
                <w:sz w:val="18"/>
                <w:szCs w:val="18"/>
              </w:rPr>
            </w:pPr>
            <w:del w:id="275" w:author="sun shuting" w:date="2022-10-14T09:47:00Z">
              <w:r w:rsidRPr="00A319CB" w:rsidDel="00C52A13">
                <w:rPr>
                  <w:rFonts w:ascii="Times New Roman" w:hAnsi="Times New Roman"/>
                  <w:sz w:val="18"/>
                  <w:szCs w:val="18"/>
                </w:rPr>
                <w:delText>30</w:delText>
              </w:r>
            </w:del>
          </w:p>
        </w:tc>
        <w:tc>
          <w:tcPr>
            <w:tcW w:w="400" w:type="pct"/>
            <w:vAlign w:val="center"/>
          </w:tcPr>
          <w:p w14:paraId="5D57C257" w14:textId="1675DC3E" w:rsidR="00A033D4" w:rsidRPr="00A319CB" w:rsidDel="00C52A13" w:rsidRDefault="00A033D4" w:rsidP="00807C12">
            <w:pPr>
              <w:jc w:val="center"/>
              <w:rPr>
                <w:del w:id="276" w:author="sun shuting" w:date="2022-10-14T09:47:00Z"/>
                <w:rFonts w:ascii="Times New Roman" w:hAnsi="Times New Roman"/>
                <w:sz w:val="18"/>
                <w:szCs w:val="18"/>
              </w:rPr>
            </w:pPr>
            <w:del w:id="277" w:author="sun shuting" w:date="2022-10-14T09:47:00Z">
              <w:r w:rsidRPr="00A319CB" w:rsidDel="00C52A13">
                <w:rPr>
                  <w:rFonts w:ascii="Times New Roman" w:hAnsi="Times New Roman"/>
                  <w:sz w:val="18"/>
                  <w:szCs w:val="18"/>
                </w:rPr>
                <w:delText>10</w:delText>
              </w:r>
            </w:del>
          </w:p>
        </w:tc>
        <w:tc>
          <w:tcPr>
            <w:tcW w:w="1497" w:type="pct"/>
            <w:vAlign w:val="center"/>
          </w:tcPr>
          <w:p w14:paraId="0AC760BF" w14:textId="027F9379" w:rsidR="00A033D4" w:rsidRPr="00A319CB" w:rsidDel="00C52A13" w:rsidRDefault="00A033D4" w:rsidP="00807C12">
            <w:pPr>
              <w:ind w:firstLineChars="400" w:firstLine="720"/>
              <w:jc w:val="center"/>
              <w:rPr>
                <w:del w:id="278" w:author="sun shuting" w:date="2022-10-14T09:47:00Z"/>
                <w:rFonts w:ascii="Times New Roman" w:hAnsi="Times New Roman"/>
                <w:color w:val="FF0000"/>
                <w:sz w:val="18"/>
                <w:szCs w:val="18"/>
              </w:rPr>
            </w:pPr>
            <w:del w:id="279" w:author="sun shuting" w:date="2022-10-14T09:47:00Z">
              <w:r w:rsidRPr="00A319CB" w:rsidDel="00C52A13">
                <w:rPr>
                  <w:rFonts w:ascii="Times New Roman" w:hAnsi="Times New Roman"/>
                  <w:color w:val="FF0000"/>
                  <w:sz w:val="18"/>
                  <w:szCs w:val="18"/>
                </w:rPr>
                <w:delText>Cingulate Gyrus, anterior division (R)</w:delText>
              </w:r>
            </w:del>
          </w:p>
        </w:tc>
      </w:tr>
      <w:tr w:rsidR="00A033D4" w:rsidDel="00C52A13" w14:paraId="66DE3839" w14:textId="7A1DF93B" w:rsidTr="00807C12">
        <w:trPr>
          <w:trHeight w:val="20"/>
          <w:jc w:val="center"/>
          <w:del w:id="280" w:author="sun shuting" w:date="2022-10-14T09:47:00Z"/>
        </w:trPr>
        <w:tc>
          <w:tcPr>
            <w:tcW w:w="903" w:type="pct"/>
            <w:vAlign w:val="center"/>
          </w:tcPr>
          <w:p w14:paraId="62824892" w14:textId="2998EA95" w:rsidR="00A033D4" w:rsidDel="00C52A13" w:rsidRDefault="00A033D4" w:rsidP="00807C12">
            <w:pPr>
              <w:ind w:firstLine="360"/>
              <w:jc w:val="center"/>
              <w:rPr>
                <w:del w:id="281" w:author="sun shuting" w:date="2022-10-14T09:47:00Z"/>
                <w:sz w:val="18"/>
                <w:szCs w:val="18"/>
              </w:rPr>
            </w:pPr>
            <w:del w:id="282" w:author="sun shuting" w:date="2022-10-14T09:47:00Z">
              <w:r w:rsidDel="00C52A13">
                <w:rPr>
                  <w:sz w:val="18"/>
                  <w:szCs w:val="18"/>
                </w:rPr>
                <w:delText>2</w:delText>
              </w:r>
            </w:del>
          </w:p>
        </w:tc>
        <w:tc>
          <w:tcPr>
            <w:tcW w:w="903" w:type="pct"/>
            <w:vAlign w:val="center"/>
          </w:tcPr>
          <w:p w14:paraId="3B26E7C0" w14:textId="5187C523" w:rsidR="00A033D4" w:rsidRPr="00A319CB" w:rsidDel="00C52A13" w:rsidRDefault="00A033D4" w:rsidP="00807C12">
            <w:pPr>
              <w:ind w:firstLineChars="100" w:firstLine="180"/>
              <w:jc w:val="center"/>
              <w:rPr>
                <w:del w:id="283" w:author="sun shuting" w:date="2022-10-14T09:47:00Z"/>
                <w:rFonts w:ascii="Times New Roman" w:hAnsi="Times New Roman"/>
                <w:sz w:val="18"/>
                <w:szCs w:val="18"/>
              </w:rPr>
            </w:pPr>
            <w:del w:id="284" w:author="sun shuting" w:date="2022-10-14T09:47:00Z">
              <w:r w:rsidRPr="00A319CB" w:rsidDel="00C52A13">
                <w:rPr>
                  <w:rFonts w:ascii="Times New Roman" w:hAnsi="Times New Roman"/>
                  <w:sz w:val="18"/>
                  <w:szCs w:val="18"/>
                </w:rPr>
                <w:delText>16</w:delText>
              </w:r>
            </w:del>
          </w:p>
        </w:tc>
        <w:tc>
          <w:tcPr>
            <w:tcW w:w="903" w:type="pct"/>
            <w:vAlign w:val="center"/>
          </w:tcPr>
          <w:p w14:paraId="5E957B01" w14:textId="5E99B85D" w:rsidR="00A033D4" w:rsidRPr="00A319CB" w:rsidDel="00C52A13" w:rsidRDefault="00A033D4" w:rsidP="00807C12">
            <w:pPr>
              <w:jc w:val="center"/>
              <w:rPr>
                <w:del w:id="285" w:author="sun shuting" w:date="2022-10-14T09:47:00Z"/>
                <w:rFonts w:ascii="Times New Roman" w:hAnsi="Times New Roman"/>
                <w:sz w:val="18"/>
                <w:szCs w:val="18"/>
              </w:rPr>
            </w:pPr>
            <w:del w:id="286" w:author="sun shuting" w:date="2022-10-14T09:47:00Z">
              <w:r w:rsidRPr="00A319CB" w:rsidDel="00C52A13">
                <w:rPr>
                  <w:rFonts w:ascii="Times New Roman" w:hAnsi="Times New Roman"/>
                  <w:sz w:val="18"/>
                  <w:szCs w:val="18"/>
                </w:rPr>
                <w:delText>38</w:delText>
              </w:r>
            </w:del>
          </w:p>
        </w:tc>
        <w:tc>
          <w:tcPr>
            <w:tcW w:w="395" w:type="pct"/>
            <w:vAlign w:val="center"/>
          </w:tcPr>
          <w:p w14:paraId="279CAF6E" w14:textId="7C3346C8" w:rsidR="00A033D4" w:rsidRPr="00A319CB" w:rsidDel="00C52A13" w:rsidRDefault="00A033D4" w:rsidP="00807C12">
            <w:pPr>
              <w:jc w:val="center"/>
              <w:rPr>
                <w:del w:id="287" w:author="sun shuting" w:date="2022-10-14T09:47:00Z"/>
                <w:rFonts w:ascii="Times New Roman" w:hAnsi="Times New Roman"/>
                <w:sz w:val="18"/>
                <w:szCs w:val="18"/>
              </w:rPr>
            </w:pPr>
            <w:del w:id="288" w:author="sun shuting" w:date="2022-10-14T09:47:00Z">
              <w:r w:rsidRPr="00A319CB" w:rsidDel="00C52A13">
                <w:rPr>
                  <w:rFonts w:ascii="Times New Roman" w:hAnsi="Times New Roman"/>
                  <w:sz w:val="18"/>
                  <w:szCs w:val="18"/>
                </w:rPr>
                <w:delText>-78</w:delText>
              </w:r>
            </w:del>
          </w:p>
        </w:tc>
        <w:tc>
          <w:tcPr>
            <w:tcW w:w="400" w:type="pct"/>
            <w:vAlign w:val="center"/>
          </w:tcPr>
          <w:p w14:paraId="4102CF2D" w14:textId="7205C90D" w:rsidR="00A033D4" w:rsidRPr="00A319CB" w:rsidDel="00C52A13" w:rsidRDefault="00A033D4" w:rsidP="00807C12">
            <w:pPr>
              <w:jc w:val="center"/>
              <w:rPr>
                <w:del w:id="289" w:author="sun shuting" w:date="2022-10-14T09:47:00Z"/>
                <w:rFonts w:ascii="Times New Roman" w:hAnsi="Times New Roman"/>
                <w:sz w:val="18"/>
                <w:szCs w:val="18"/>
              </w:rPr>
            </w:pPr>
            <w:del w:id="290" w:author="sun shuting" w:date="2022-10-14T09:47:00Z">
              <w:r w:rsidRPr="00A319CB" w:rsidDel="00C52A13">
                <w:rPr>
                  <w:rFonts w:ascii="Times New Roman" w:hAnsi="Times New Roman"/>
                  <w:sz w:val="18"/>
                  <w:szCs w:val="18"/>
                </w:rPr>
                <w:delText>-50</w:delText>
              </w:r>
            </w:del>
          </w:p>
        </w:tc>
        <w:tc>
          <w:tcPr>
            <w:tcW w:w="1497" w:type="pct"/>
            <w:vAlign w:val="center"/>
          </w:tcPr>
          <w:p w14:paraId="23D2BE60" w14:textId="678BD2AC" w:rsidR="00A033D4" w:rsidRPr="00A319CB" w:rsidDel="00C52A13" w:rsidRDefault="00A033D4" w:rsidP="00807C12">
            <w:pPr>
              <w:ind w:firstLine="360"/>
              <w:jc w:val="center"/>
              <w:rPr>
                <w:del w:id="291" w:author="sun shuting" w:date="2022-10-14T09:47:00Z"/>
                <w:rFonts w:ascii="Times New Roman" w:hAnsi="Times New Roman"/>
                <w:color w:val="FF0000"/>
                <w:sz w:val="18"/>
                <w:szCs w:val="18"/>
              </w:rPr>
            </w:pPr>
            <w:del w:id="292" w:author="sun shuting" w:date="2022-10-14T09:47:00Z">
              <w:r w:rsidRPr="00A319CB" w:rsidDel="00C52A13">
                <w:rPr>
                  <w:rFonts w:ascii="Times New Roman" w:hAnsi="Times New Roman"/>
                  <w:color w:val="FF0000"/>
                  <w:sz w:val="18"/>
                  <w:szCs w:val="18"/>
                </w:rPr>
                <w:delText>Cerebelum_Crus2_R</w:delText>
              </w:r>
            </w:del>
          </w:p>
        </w:tc>
      </w:tr>
      <w:tr w:rsidR="00A033D4" w:rsidDel="00C52A13" w14:paraId="430D7F50" w14:textId="73A07430" w:rsidTr="00807C12">
        <w:trPr>
          <w:trHeight w:val="20"/>
          <w:jc w:val="center"/>
          <w:del w:id="293" w:author="sun shuting" w:date="2022-10-14T09:47:00Z"/>
        </w:trPr>
        <w:tc>
          <w:tcPr>
            <w:tcW w:w="3103" w:type="pct"/>
            <w:gridSpan w:val="4"/>
            <w:vAlign w:val="center"/>
          </w:tcPr>
          <w:p w14:paraId="761FCA41" w14:textId="78FA1F5B" w:rsidR="00A033D4" w:rsidRPr="00A319CB" w:rsidDel="00C52A13" w:rsidRDefault="00A033D4" w:rsidP="00807C12">
            <w:pPr>
              <w:jc w:val="center"/>
              <w:rPr>
                <w:del w:id="294" w:author="sun shuting" w:date="2022-10-14T09:47:00Z"/>
                <w:rFonts w:ascii="Times New Roman" w:hAnsi="Times New Roman"/>
                <w:sz w:val="18"/>
                <w:szCs w:val="18"/>
              </w:rPr>
            </w:pPr>
            <w:del w:id="295" w:author="sun shuting" w:date="2022-10-14T09:47:00Z">
              <w:r w:rsidRPr="00A319CB" w:rsidDel="00C52A13">
                <w:rPr>
                  <w:rFonts w:ascii="Times New Roman" w:hAnsi="Times New Roman"/>
                  <w:sz w:val="18"/>
                  <w:szCs w:val="18"/>
                </w:rPr>
                <w:delText>(Self - non-Person) &gt; (Self - Celebrity)</w:delText>
              </w:r>
            </w:del>
          </w:p>
        </w:tc>
        <w:tc>
          <w:tcPr>
            <w:tcW w:w="400" w:type="pct"/>
            <w:vAlign w:val="center"/>
          </w:tcPr>
          <w:p w14:paraId="3C9F20DD" w14:textId="2E91DF85" w:rsidR="00A033D4" w:rsidRPr="00A319CB" w:rsidDel="00C52A13" w:rsidRDefault="00A033D4" w:rsidP="00807C12">
            <w:pPr>
              <w:jc w:val="center"/>
              <w:rPr>
                <w:del w:id="296" w:author="sun shuting" w:date="2022-10-14T09:47:00Z"/>
                <w:rFonts w:ascii="Times New Roman" w:hAnsi="Times New Roman"/>
                <w:sz w:val="18"/>
                <w:szCs w:val="18"/>
              </w:rPr>
            </w:pPr>
          </w:p>
        </w:tc>
        <w:tc>
          <w:tcPr>
            <w:tcW w:w="1497" w:type="pct"/>
            <w:vAlign w:val="center"/>
          </w:tcPr>
          <w:p w14:paraId="3FBCA4DD" w14:textId="2D38B5BA" w:rsidR="00A033D4" w:rsidRPr="00A319CB" w:rsidDel="00C52A13" w:rsidRDefault="00A033D4" w:rsidP="00807C12">
            <w:pPr>
              <w:ind w:firstLine="360"/>
              <w:jc w:val="center"/>
              <w:rPr>
                <w:del w:id="297" w:author="sun shuting" w:date="2022-10-14T09:47:00Z"/>
                <w:rFonts w:ascii="Times New Roman" w:hAnsi="Times New Roman"/>
                <w:sz w:val="18"/>
                <w:szCs w:val="18"/>
              </w:rPr>
            </w:pPr>
          </w:p>
        </w:tc>
      </w:tr>
      <w:tr w:rsidR="00A033D4" w:rsidDel="00C52A13" w14:paraId="2565C8DD" w14:textId="4E481071" w:rsidTr="00807C12">
        <w:trPr>
          <w:trHeight w:val="20"/>
          <w:jc w:val="center"/>
          <w:del w:id="298" w:author="sun shuting" w:date="2022-10-14T09:47:00Z"/>
        </w:trPr>
        <w:tc>
          <w:tcPr>
            <w:tcW w:w="903" w:type="pct"/>
            <w:vAlign w:val="center"/>
          </w:tcPr>
          <w:p w14:paraId="77D9EF69" w14:textId="39B6D977" w:rsidR="00A033D4" w:rsidDel="00C52A13" w:rsidRDefault="00A033D4" w:rsidP="00807C12">
            <w:pPr>
              <w:ind w:firstLine="360"/>
              <w:jc w:val="center"/>
              <w:rPr>
                <w:del w:id="299" w:author="sun shuting" w:date="2022-10-14T09:47:00Z"/>
                <w:sz w:val="18"/>
                <w:szCs w:val="18"/>
              </w:rPr>
            </w:pPr>
            <w:del w:id="300" w:author="sun shuting" w:date="2022-10-14T09:47:00Z">
              <w:r w:rsidDel="00C52A13">
                <w:rPr>
                  <w:sz w:val="18"/>
                  <w:szCs w:val="18"/>
                </w:rPr>
                <w:delText>1</w:delText>
              </w:r>
            </w:del>
          </w:p>
        </w:tc>
        <w:tc>
          <w:tcPr>
            <w:tcW w:w="903" w:type="pct"/>
            <w:vAlign w:val="center"/>
          </w:tcPr>
          <w:p w14:paraId="7EC276B1" w14:textId="395BF38E" w:rsidR="00A033D4" w:rsidRPr="00A319CB" w:rsidDel="00C52A13" w:rsidRDefault="00A033D4" w:rsidP="00807C12">
            <w:pPr>
              <w:jc w:val="center"/>
              <w:rPr>
                <w:del w:id="301" w:author="sun shuting" w:date="2022-10-14T09:47:00Z"/>
                <w:rFonts w:ascii="Times New Roman" w:hAnsi="Times New Roman"/>
                <w:sz w:val="18"/>
                <w:szCs w:val="18"/>
              </w:rPr>
            </w:pPr>
            <w:del w:id="302" w:author="sun shuting" w:date="2022-10-14T09:47:00Z">
              <w:r w:rsidRPr="00A319CB" w:rsidDel="00C52A13">
                <w:rPr>
                  <w:rFonts w:ascii="Times New Roman" w:hAnsi="Times New Roman"/>
                  <w:sz w:val="18"/>
                  <w:szCs w:val="18"/>
                </w:rPr>
                <w:delText>78434</w:delText>
              </w:r>
            </w:del>
          </w:p>
        </w:tc>
        <w:tc>
          <w:tcPr>
            <w:tcW w:w="903" w:type="pct"/>
            <w:vAlign w:val="center"/>
          </w:tcPr>
          <w:p w14:paraId="055065B5" w14:textId="40B42740" w:rsidR="00A033D4" w:rsidRPr="00A319CB" w:rsidDel="00C52A13" w:rsidRDefault="00A033D4" w:rsidP="00807C12">
            <w:pPr>
              <w:jc w:val="center"/>
              <w:rPr>
                <w:del w:id="303" w:author="sun shuting" w:date="2022-10-14T09:47:00Z"/>
                <w:rFonts w:ascii="Times New Roman" w:hAnsi="Times New Roman"/>
                <w:sz w:val="18"/>
                <w:szCs w:val="18"/>
              </w:rPr>
            </w:pPr>
            <w:del w:id="304" w:author="sun shuting" w:date="2022-10-14T09:47:00Z">
              <w:r w:rsidRPr="00A319CB" w:rsidDel="00C52A13">
                <w:rPr>
                  <w:rFonts w:ascii="Times New Roman" w:hAnsi="Times New Roman"/>
                  <w:sz w:val="18"/>
                  <w:szCs w:val="18"/>
                </w:rPr>
                <w:delText>58</w:delText>
              </w:r>
            </w:del>
          </w:p>
        </w:tc>
        <w:tc>
          <w:tcPr>
            <w:tcW w:w="395" w:type="pct"/>
            <w:vAlign w:val="center"/>
          </w:tcPr>
          <w:p w14:paraId="785A788A" w14:textId="301DDA4D" w:rsidR="00A033D4" w:rsidRPr="00A319CB" w:rsidDel="00C52A13" w:rsidRDefault="00A033D4" w:rsidP="00807C12">
            <w:pPr>
              <w:jc w:val="center"/>
              <w:rPr>
                <w:del w:id="305" w:author="sun shuting" w:date="2022-10-14T09:47:00Z"/>
                <w:rFonts w:ascii="Times New Roman" w:hAnsi="Times New Roman"/>
                <w:sz w:val="18"/>
                <w:szCs w:val="18"/>
              </w:rPr>
            </w:pPr>
            <w:del w:id="306" w:author="sun shuting" w:date="2022-10-14T09:47:00Z">
              <w:r w:rsidRPr="00A319CB" w:rsidDel="00C52A13">
                <w:rPr>
                  <w:rFonts w:ascii="Times New Roman" w:hAnsi="Times New Roman"/>
                  <w:sz w:val="18"/>
                  <w:szCs w:val="18"/>
                </w:rPr>
                <w:delText>0</w:delText>
              </w:r>
            </w:del>
          </w:p>
        </w:tc>
        <w:tc>
          <w:tcPr>
            <w:tcW w:w="400" w:type="pct"/>
            <w:vAlign w:val="center"/>
          </w:tcPr>
          <w:p w14:paraId="41CF3148" w14:textId="08C5E21E" w:rsidR="00A033D4" w:rsidRPr="00A319CB" w:rsidDel="00C52A13" w:rsidRDefault="00A033D4" w:rsidP="00807C12">
            <w:pPr>
              <w:jc w:val="center"/>
              <w:rPr>
                <w:del w:id="307" w:author="sun shuting" w:date="2022-10-14T09:47:00Z"/>
                <w:rFonts w:ascii="Times New Roman" w:hAnsi="Times New Roman"/>
                <w:sz w:val="18"/>
                <w:szCs w:val="18"/>
              </w:rPr>
            </w:pPr>
            <w:del w:id="308" w:author="sun shuting" w:date="2022-10-14T09:47:00Z">
              <w:r w:rsidRPr="00A319CB" w:rsidDel="00C52A13">
                <w:rPr>
                  <w:rFonts w:ascii="Times New Roman" w:hAnsi="Times New Roman"/>
                  <w:sz w:val="18"/>
                  <w:szCs w:val="18"/>
                </w:rPr>
                <w:delText>-36</w:delText>
              </w:r>
            </w:del>
          </w:p>
        </w:tc>
        <w:tc>
          <w:tcPr>
            <w:tcW w:w="1497" w:type="pct"/>
            <w:vAlign w:val="center"/>
          </w:tcPr>
          <w:p w14:paraId="44A26768" w14:textId="18354295" w:rsidR="00A033D4" w:rsidRPr="00A319CB" w:rsidDel="00C52A13" w:rsidRDefault="00A033D4" w:rsidP="00807C12">
            <w:pPr>
              <w:jc w:val="center"/>
              <w:rPr>
                <w:del w:id="309" w:author="sun shuting" w:date="2022-10-14T09:47:00Z"/>
                <w:rFonts w:ascii="Times New Roman" w:hAnsi="Times New Roman"/>
                <w:sz w:val="18"/>
                <w:szCs w:val="18"/>
              </w:rPr>
            </w:pPr>
            <w:del w:id="310" w:author="sun shuting" w:date="2022-10-14T09:47:00Z">
              <w:r w:rsidRPr="00A319CB" w:rsidDel="00C52A13">
                <w:rPr>
                  <w:rFonts w:ascii="Times New Roman" w:hAnsi="Times New Roman"/>
                  <w:sz w:val="18"/>
                  <w:szCs w:val="18"/>
                </w:rPr>
                <w:delText>Middle Temporal Gyrus, anterior division (R)</w:delText>
              </w:r>
            </w:del>
          </w:p>
        </w:tc>
      </w:tr>
      <w:tr w:rsidR="00A033D4" w:rsidDel="00C52A13" w14:paraId="22BF16AD" w14:textId="2FACB924" w:rsidTr="00807C12">
        <w:trPr>
          <w:trHeight w:val="20"/>
          <w:jc w:val="center"/>
          <w:del w:id="311" w:author="sun shuting" w:date="2022-10-14T09:47:00Z"/>
        </w:trPr>
        <w:tc>
          <w:tcPr>
            <w:tcW w:w="903" w:type="pct"/>
            <w:vAlign w:val="center"/>
          </w:tcPr>
          <w:p w14:paraId="4CD79615" w14:textId="79A824EC" w:rsidR="00A033D4" w:rsidDel="00C52A13" w:rsidRDefault="00A033D4" w:rsidP="00807C12">
            <w:pPr>
              <w:ind w:firstLine="360"/>
              <w:jc w:val="center"/>
              <w:rPr>
                <w:del w:id="312" w:author="sun shuting" w:date="2022-10-14T09:47:00Z"/>
                <w:sz w:val="18"/>
                <w:szCs w:val="18"/>
              </w:rPr>
            </w:pPr>
            <w:del w:id="313" w:author="sun shuting" w:date="2022-10-14T09:47:00Z">
              <w:r w:rsidDel="00C52A13">
                <w:rPr>
                  <w:sz w:val="18"/>
                  <w:szCs w:val="18"/>
                </w:rPr>
                <w:lastRenderedPageBreak/>
                <w:delText>2</w:delText>
              </w:r>
            </w:del>
          </w:p>
        </w:tc>
        <w:tc>
          <w:tcPr>
            <w:tcW w:w="903" w:type="pct"/>
            <w:vAlign w:val="center"/>
          </w:tcPr>
          <w:p w14:paraId="05A58EA1" w14:textId="2B098E74" w:rsidR="00A033D4" w:rsidRPr="00A319CB" w:rsidDel="00C52A13" w:rsidRDefault="00A033D4" w:rsidP="00807C12">
            <w:pPr>
              <w:jc w:val="center"/>
              <w:rPr>
                <w:del w:id="314" w:author="sun shuting" w:date="2022-10-14T09:47:00Z"/>
                <w:rFonts w:ascii="Times New Roman" w:hAnsi="Times New Roman"/>
                <w:sz w:val="18"/>
                <w:szCs w:val="18"/>
              </w:rPr>
            </w:pPr>
            <w:del w:id="315" w:author="sun shuting" w:date="2022-10-14T09:47:00Z">
              <w:r w:rsidRPr="00A319CB" w:rsidDel="00C52A13">
                <w:rPr>
                  <w:rFonts w:ascii="Times New Roman" w:hAnsi="Times New Roman"/>
                  <w:sz w:val="18"/>
                  <w:szCs w:val="18"/>
                </w:rPr>
                <w:delText>320</w:delText>
              </w:r>
            </w:del>
          </w:p>
        </w:tc>
        <w:tc>
          <w:tcPr>
            <w:tcW w:w="903" w:type="pct"/>
            <w:vAlign w:val="center"/>
          </w:tcPr>
          <w:p w14:paraId="3B5D78A7" w14:textId="3A4992BF" w:rsidR="00A033D4" w:rsidRPr="00A319CB" w:rsidDel="00C52A13" w:rsidRDefault="00A033D4" w:rsidP="00807C12">
            <w:pPr>
              <w:jc w:val="center"/>
              <w:rPr>
                <w:del w:id="316" w:author="sun shuting" w:date="2022-10-14T09:47:00Z"/>
                <w:rFonts w:ascii="Times New Roman" w:hAnsi="Times New Roman"/>
                <w:sz w:val="18"/>
                <w:szCs w:val="18"/>
              </w:rPr>
            </w:pPr>
            <w:del w:id="317" w:author="sun shuting" w:date="2022-10-14T09:47:00Z">
              <w:r w:rsidRPr="00A319CB" w:rsidDel="00C52A13">
                <w:rPr>
                  <w:rFonts w:ascii="Times New Roman" w:hAnsi="Times New Roman"/>
                  <w:sz w:val="18"/>
                  <w:szCs w:val="18"/>
                </w:rPr>
                <w:delText>48</w:delText>
              </w:r>
            </w:del>
          </w:p>
        </w:tc>
        <w:tc>
          <w:tcPr>
            <w:tcW w:w="395" w:type="pct"/>
            <w:vAlign w:val="center"/>
          </w:tcPr>
          <w:p w14:paraId="0BEA610F" w14:textId="23ACF99D" w:rsidR="00A033D4" w:rsidRPr="00A319CB" w:rsidDel="00C52A13" w:rsidRDefault="00A033D4" w:rsidP="00807C12">
            <w:pPr>
              <w:jc w:val="center"/>
              <w:rPr>
                <w:del w:id="318" w:author="sun shuting" w:date="2022-10-14T09:47:00Z"/>
                <w:rFonts w:ascii="Times New Roman" w:hAnsi="Times New Roman"/>
                <w:sz w:val="18"/>
                <w:szCs w:val="18"/>
              </w:rPr>
            </w:pPr>
            <w:del w:id="319" w:author="sun shuting" w:date="2022-10-14T09:47:00Z">
              <w:r w:rsidRPr="00A319CB" w:rsidDel="00C52A13">
                <w:rPr>
                  <w:rFonts w:ascii="Times New Roman" w:hAnsi="Times New Roman"/>
                  <w:sz w:val="18"/>
                  <w:szCs w:val="18"/>
                </w:rPr>
                <w:delText>-2</w:delText>
              </w:r>
            </w:del>
          </w:p>
        </w:tc>
        <w:tc>
          <w:tcPr>
            <w:tcW w:w="400" w:type="pct"/>
            <w:vAlign w:val="center"/>
          </w:tcPr>
          <w:p w14:paraId="399A2D61" w14:textId="5A9A6BEF" w:rsidR="00A033D4" w:rsidRPr="00A319CB" w:rsidDel="00C52A13" w:rsidRDefault="00A033D4" w:rsidP="00807C12">
            <w:pPr>
              <w:jc w:val="center"/>
              <w:rPr>
                <w:del w:id="320" w:author="sun shuting" w:date="2022-10-14T09:47:00Z"/>
                <w:rFonts w:ascii="Times New Roman" w:hAnsi="Times New Roman"/>
                <w:sz w:val="18"/>
                <w:szCs w:val="18"/>
              </w:rPr>
            </w:pPr>
            <w:del w:id="321" w:author="sun shuting" w:date="2022-10-14T09:47:00Z">
              <w:r w:rsidRPr="00A319CB" w:rsidDel="00C52A13">
                <w:rPr>
                  <w:rFonts w:ascii="Times New Roman" w:hAnsi="Times New Roman"/>
                  <w:sz w:val="18"/>
                  <w:szCs w:val="18"/>
                </w:rPr>
                <w:delText>52</w:delText>
              </w:r>
            </w:del>
          </w:p>
        </w:tc>
        <w:tc>
          <w:tcPr>
            <w:tcW w:w="1497" w:type="pct"/>
            <w:vAlign w:val="center"/>
          </w:tcPr>
          <w:p w14:paraId="6ACBAD2A" w14:textId="31694C9C" w:rsidR="00A033D4" w:rsidRPr="00A319CB" w:rsidDel="00C52A13" w:rsidRDefault="00A033D4" w:rsidP="00807C12">
            <w:pPr>
              <w:ind w:firstLine="360"/>
              <w:jc w:val="center"/>
              <w:rPr>
                <w:del w:id="322" w:author="sun shuting" w:date="2022-10-14T09:47:00Z"/>
                <w:rFonts w:ascii="Times New Roman" w:hAnsi="Times New Roman"/>
                <w:sz w:val="18"/>
                <w:szCs w:val="18"/>
              </w:rPr>
            </w:pPr>
            <w:del w:id="323" w:author="sun shuting" w:date="2022-10-14T09:47:00Z">
              <w:r w:rsidRPr="00A319CB" w:rsidDel="00C52A13">
                <w:rPr>
                  <w:rFonts w:ascii="Times New Roman" w:hAnsi="Times New Roman"/>
                  <w:sz w:val="18"/>
                  <w:szCs w:val="18"/>
                </w:rPr>
                <w:delText>Precentral Gyrus (R)</w:delText>
              </w:r>
            </w:del>
          </w:p>
        </w:tc>
      </w:tr>
      <w:tr w:rsidR="00A033D4" w:rsidDel="00C52A13" w14:paraId="4A44A55A" w14:textId="5C3FA931" w:rsidTr="00807C12">
        <w:trPr>
          <w:trHeight w:val="20"/>
          <w:jc w:val="center"/>
          <w:del w:id="324" w:author="sun shuting" w:date="2022-10-14T09:47:00Z"/>
        </w:trPr>
        <w:tc>
          <w:tcPr>
            <w:tcW w:w="903" w:type="pct"/>
            <w:vAlign w:val="center"/>
          </w:tcPr>
          <w:p w14:paraId="17D5AC6A" w14:textId="1DD28B97" w:rsidR="00A033D4" w:rsidDel="00C52A13" w:rsidRDefault="00A033D4" w:rsidP="00807C12">
            <w:pPr>
              <w:ind w:firstLine="360"/>
              <w:jc w:val="center"/>
              <w:rPr>
                <w:del w:id="325" w:author="sun shuting" w:date="2022-10-14T09:47:00Z"/>
                <w:sz w:val="18"/>
                <w:szCs w:val="18"/>
              </w:rPr>
            </w:pPr>
            <w:del w:id="326" w:author="sun shuting" w:date="2022-10-14T09:47:00Z">
              <w:r w:rsidDel="00C52A13">
                <w:rPr>
                  <w:sz w:val="18"/>
                  <w:szCs w:val="18"/>
                </w:rPr>
                <w:delText>3</w:delText>
              </w:r>
            </w:del>
          </w:p>
        </w:tc>
        <w:tc>
          <w:tcPr>
            <w:tcW w:w="903" w:type="pct"/>
            <w:vAlign w:val="center"/>
          </w:tcPr>
          <w:p w14:paraId="7B440F82" w14:textId="4A545C00" w:rsidR="00A033D4" w:rsidRPr="00A319CB" w:rsidDel="00C52A13" w:rsidRDefault="00A033D4" w:rsidP="00807C12">
            <w:pPr>
              <w:jc w:val="center"/>
              <w:rPr>
                <w:del w:id="327" w:author="sun shuting" w:date="2022-10-14T09:47:00Z"/>
                <w:rFonts w:ascii="Times New Roman" w:hAnsi="Times New Roman"/>
                <w:sz w:val="18"/>
                <w:szCs w:val="18"/>
              </w:rPr>
            </w:pPr>
            <w:del w:id="328" w:author="sun shuting" w:date="2022-10-14T09:47:00Z">
              <w:r w:rsidRPr="00A319CB" w:rsidDel="00C52A13">
                <w:rPr>
                  <w:rFonts w:ascii="Times New Roman" w:hAnsi="Times New Roman"/>
                  <w:sz w:val="18"/>
                  <w:szCs w:val="18"/>
                </w:rPr>
                <w:delText>13</w:delText>
              </w:r>
            </w:del>
          </w:p>
        </w:tc>
        <w:tc>
          <w:tcPr>
            <w:tcW w:w="903" w:type="pct"/>
            <w:vAlign w:val="center"/>
          </w:tcPr>
          <w:p w14:paraId="7D13E67C" w14:textId="20472E7E" w:rsidR="00A033D4" w:rsidRPr="00A319CB" w:rsidDel="00C52A13" w:rsidRDefault="00A033D4" w:rsidP="00807C12">
            <w:pPr>
              <w:jc w:val="center"/>
              <w:rPr>
                <w:del w:id="329" w:author="sun shuting" w:date="2022-10-14T09:47:00Z"/>
                <w:rFonts w:ascii="Times New Roman" w:hAnsi="Times New Roman"/>
                <w:sz w:val="18"/>
                <w:szCs w:val="18"/>
              </w:rPr>
            </w:pPr>
            <w:del w:id="330" w:author="sun shuting" w:date="2022-10-14T09:47:00Z">
              <w:r w:rsidRPr="00A319CB" w:rsidDel="00C52A13">
                <w:rPr>
                  <w:rFonts w:ascii="Times New Roman" w:hAnsi="Times New Roman"/>
                  <w:sz w:val="18"/>
                  <w:szCs w:val="18"/>
                </w:rPr>
                <w:delText>28</w:delText>
              </w:r>
            </w:del>
          </w:p>
        </w:tc>
        <w:tc>
          <w:tcPr>
            <w:tcW w:w="395" w:type="pct"/>
            <w:vAlign w:val="center"/>
          </w:tcPr>
          <w:p w14:paraId="7F7E116A" w14:textId="6107540F" w:rsidR="00A033D4" w:rsidRPr="00A319CB" w:rsidDel="00C52A13" w:rsidRDefault="00A033D4" w:rsidP="00807C12">
            <w:pPr>
              <w:jc w:val="center"/>
              <w:rPr>
                <w:del w:id="331" w:author="sun shuting" w:date="2022-10-14T09:47:00Z"/>
                <w:rFonts w:ascii="Times New Roman" w:hAnsi="Times New Roman"/>
                <w:sz w:val="18"/>
                <w:szCs w:val="18"/>
              </w:rPr>
            </w:pPr>
            <w:del w:id="332" w:author="sun shuting" w:date="2022-10-14T09:47:00Z">
              <w:r w:rsidRPr="00A319CB" w:rsidDel="00C52A13">
                <w:rPr>
                  <w:rFonts w:ascii="Times New Roman" w:hAnsi="Times New Roman"/>
                  <w:sz w:val="18"/>
                  <w:szCs w:val="18"/>
                </w:rPr>
                <w:delText>32</w:delText>
              </w:r>
            </w:del>
          </w:p>
        </w:tc>
        <w:tc>
          <w:tcPr>
            <w:tcW w:w="400" w:type="pct"/>
            <w:vAlign w:val="center"/>
          </w:tcPr>
          <w:p w14:paraId="226EFEC7" w14:textId="764D5528" w:rsidR="00A033D4" w:rsidRPr="00A319CB" w:rsidDel="00C52A13" w:rsidRDefault="00A033D4" w:rsidP="00807C12">
            <w:pPr>
              <w:jc w:val="center"/>
              <w:rPr>
                <w:del w:id="333" w:author="sun shuting" w:date="2022-10-14T09:47:00Z"/>
                <w:rFonts w:ascii="Times New Roman" w:hAnsi="Times New Roman"/>
                <w:sz w:val="18"/>
                <w:szCs w:val="18"/>
              </w:rPr>
            </w:pPr>
            <w:del w:id="334" w:author="sun shuting" w:date="2022-10-14T09:47:00Z">
              <w:r w:rsidRPr="00A319CB" w:rsidDel="00C52A13">
                <w:rPr>
                  <w:rFonts w:ascii="Times New Roman" w:hAnsi="Times New Roman"/>
                  <w:sz w:val="18"/>
                  <w:szCs w:val="18"/>
                </w:rPr>
                <w:delText>6</w:delText>
              </w:r>
            </w:del>
          </w:p>
        </w:tc>
        <w:tc>
          <w:tcPr>
            <w:tcW w:w="1497" w:type="pct"/>
            <w:vAlign w:val="center"/>
          </w:tcPr>
          <w:p w14:paraId="1730E818" w14:textId="27394CAF" w:rsidR="00A033D4" w:rsidRPr="00A319CB" w:rsidDel="00C52A13" w:rsidRDefault="00A033D4" w:rsidP="00807C12">
            <w:pPr>
              <w:jc w:val="center"/>
              <w:rPr>
                <w:del w:id="335" w:author="sun shuting" w:date="2022-10-14T09:47:00Z"/>
                <w:rFonts w:ascii="Times New Roman" w:hAnsi="Times New Roman"/>
                <w:sz w:val="18"/>
                <w:szCs w:val="18"/>
              </w:rPr>
            </w:pPr>
            <w:del w:id="336" w:author="sun shuting" w:date="2022-10-14T09:47:00Z">
              <w:r w:rsidRPr="00A319CB" w:rsidDel="00C52A13">
                <w:rPr>
                  <w:rFonts w:ascii="Times New Roman" w:hAnsi="Times New Roman"/>
                  <w:color w:val="FF0000"/>
                  <w:sz w:val="18"/>
                  <w:szCs w:val="18"/>
                </w:rPr>
                <w:delText>Insula_R</w:delText>
              </w:r>
            </w:del>
          </w:p>
        </w:tc>
      </w:tr>
      <w:tr w:rsidR="00A033D4" w:rsidDel="00C52A13" w14:paraId="17121119" w14:textId="340A60C6" w:rsidTr="00807C12">
        <w:trPr>
          <w:trHeight w:val="20"/>
          <w:jc w:val="center"/>
          <w:del w:id="337" w:author="sun shuting" w:date="2022-10-14T09:47:00Z"/>
        </w:trPr>
        <w:tc>
          <w:tcPr>
            <w:tcW w:w="3103" w:type="pct"/>
            <w:gridSpan w:val="4"/>
            <w:vAlign w:val="center"/>
          </w:tcPr>
          <w:p w14:paraId="46885638" w14:textId="7998342C" w:rsidR="00A033D4" w:rsidRPr="00A319CB" w:rsidDel="00C52A13" w:rsidRDefault="00A033D4" w:rsidP="00807C12">
            <w:pPr>
              <w:jc w:val="center"/>
              <w:rPr>
                <w:del w:id="338" w:author="sun shuting" w:date="2022-10-14T09:47:00Z"/>
                <w:rFonts w:ascii="Times New Roman" w:hAnsi="Times New Roman"/>
                <w:sz w:val="18"/>
                <w:szCs w:val="18"/>
              </w:rPr>
            </w:pPr>
            <w:del w:id="339" w:author="sun shuting" w:date="2022-10-14T09:47:00Z">
              <w:r w:rsidRPr="00A319CB" w:rsidDel="00C52A13">
                <w:rPr>
                  <w:rFonts w:ascii="Times New Roman" w:hAnsi="Times New Roman"/>
                  <w:sz w:val="18"/>
                  <w:szCs w:val="18"/>
                </w:rPr>
                <w:delText>(Self - Close) &gt; (Self - Celebrity)</w:delText>
              </w:r>
            </w:del>
          </w:p>
        </w:tc>
        <w:tc>
          <w:tcPr>
            <w:tcW w:w="400" w:type="pct"/>
            <w:vAlign w:val="center"/>
          </w:tcPr>
          <w:p w14:paraId="77608B17" w14:textId="5F1677D7" w:rsidR="00A033D4" w:rsidRPr="00A319CB" w:rsidDel="00C52A13" w:rsidRDefault="00A033D4" w:rsidP="00807C12">
            <w:pPr>
              <w:jc w:val="center"/>
              <w:rPr>
                <w:del w:id="340" w:author="sun shuting" w:date="2022-10-14T09:47:00Z"/>
                <w:rFonts w:ascii="Times New Roman" w:hAnsi="Times New Roman"/>
                <w:sz w:val="18"/>
                <w:szCs w:val="18"/>
              </w:rPr>
            </w:pPr>
          </w:p>
        </w:tc>
        <w:tc>
          <w:tcPr>
            <w:tcW w:w="1497" w:type="pct"/>
            <w:vAlign w:val="center"/>
          </w:tcPr>
          <w:p w14:paraId="4DC4EF02" w14:textId="7C0056AF" w:rsidR="00A033D4" w:rsidRPr="00A319CB" w:rsidDel="00C52A13" w:rsidRDefault="00A033D4" w:rsidP="00807C12">
            <w:pPr>
              <w:ind w:firstLine="360"/>
              <w:jc w:val="center"/>
              <w:rPr>
                <w:del w:id="341" w:author="sun shuting" w:date="2022-10-14T09:47:00Z"/>
                <w:rFonts w:ascii="Times New Roman" w:hAnsi="Times New Roman"/>
                <w:sz w:val="18"/>
                <w:szCs w:val="18"/>
              </w:rPr>
            </w:pPr>
          </w:p>
        </w:tc>
      </w:tr>
      <w:tr w:rsidR="00A033D4" w:rsidDel="00C52A13" w14:paraId="1B987B97" w14:textId="062741BC" w:rsidTr="00807C12">
        <w:trPr>
          <w:trHeight w:val="20"/>
          <w:jc w:val="center"/>
          <w:del w:id="342" w:author="sun shuting" w:date="2022-10-14T09:47:00Z"/>
        </w:trPr>
        <w:tc>
          <w:tcPr>
            <w:tcW w:w="903" w:type="pct"/>
            <w:vAlign w:val="center"/>
          </w:tcPr>
          <w:p w14:paraId="2B2698BE" w14:textId="6E8286AF" w:rsidR="00A033D4" w:rsidDel="00C52A13" w:rsidRDefault="00A033D4" w:rsidP="00807C12">
            <w:pPr>
              <w:ind w:firstLine="360"/>
              <w:jc w:val="center"/>
              <w:rPr>
                <w:del w:id="343" w:author="sun shuting" w:date="2022-10-14T09:47:00Z"/>
                <w:sz w:val="18"/>
                <w:szCs w:val="18"/>
              </w:rPr>
            </w:pPr>
            <w:del w:id="344" w:author="sun shuting" w:date="2022-10-14T09:47:00Z">
              <w:r w:rsidDel="00C52A13">
                <w:rPr>
                  <w:sz w:val="18"/>
                  <w:szCs w:val="18"/>
                </w:rPr>
                <w:delText>1</w:delText>
              </w:r>
            </w:del>
          </w:p>
        </w:tc>
        <w:tc>
          <w:tcPr>
            <w:tcW w:w="903" w:type="pct"/>
            <w:vAlign w:val="center"/>
          </w:tcPr>
          <w:p w14:paraId="02BE6E65" w14:textId="648EE2F4" w:rsidR="00A033D4" w:rsidRPr="00A319CB" w:rsidDel="00C52A13" w:rsidRDefault="00A033D4" w:rsidP="00807C12">
            <w:pPr>
              <w:jc w:val="center"/>
              <w:rPr>
                <w:del w:id="345" w:author="sun shuting" w:date="2022-10-14T09:47:00Z"/>
                <w:rFonts w:ascii="Times New Roman" w:hAnsi="Times New Roman"/>
                <w:sz w:val="18"/>
                <w:szCs w:val="18"/>
              </w:rPr>
            </w:pPr>
            <w:del w:id="346" w:author="sun shuting" w:date="2022-10-14T09:47:00Z">
              <w:r w:rsidRPr="00A319CB" w:rsidDel="00C52A13">
                <w:rPr>
                  <w:rFonts w:ascii="Times New Roman" w:hAnsi="Times New Roman"/>
                  <w:sz w:val="18"/>
                  <w:szCs w:val="18"/>
                </w:rPr>
                <w:delText>96933</w:delText>
              </w:r>
            </w:del>
          </w:p>
        </w:tc>
        <w:tc>
          <w:tcPr>
            <w:tcW w:w="903" w:type="pct"/>
            <w:vAlign w:val="center"/>
          </w:tcPr>
          <w:p w14:paraId="5E9DC319" w14:textId="64F16526" w:rsidR="00A033D4" w:rsidRPr="00A319CB" w:rsidDel="00C52A13" w:rsidRDefault="00A033D4" w:rsidP="00807C12">
            <w:pPr>
              <w:jc w:val="center"/>
              <w:rPr>
                <w:del w:id="347" w:author="sun shuting" w:date="2022-10-14T09:47:00Z"/>
                <w:rFonts w:ascii="Times New Roman" w:hAnsi="Times New Roman"/>
                <w:sz w:val="18"/>
                <w:szCs w:val="18"/>
              </w:rPr>
            </w:pPr>
            <w:del w:id="348" w:author="sun shuting" w:date="2022-10-14T09:47:00Z">
              <w:r w:rsidRPr="00A319CB" w:rsidDel="00C52A13">
                <w:rPr>
                  <w:rFonts w:ascii="Times New Roman" w:hAnsi="Times New Roman"/>
                  <w:sz w:val="18"/>
                  <w:szCs w:val="18"/>
                </w:rPr>
                <w:delText>-46</w:delText>
              </w:r>
            </w:del>
          </w:p>
        </w:tc>
        <w:tc>
          <w:tcPr>
            <w:tcW w:w="395" w:type="pct"/>
            <w:vAlign w:val="center"/>
          </w:tcPr>
          <w:p w14:paraId="65528EF1" w14:textId="0A184404" w:rsidR="00A033D4" w:rsidRPr="00A319CB" w:rsidDel="00C52A13" w:rsidRDefault="00A033D4" w:rsidP="00807C12">
            <w:pPr>
              <w:jc w:val="center"/>
              <w:rPr>
                <w:del w:id="349" w:author="sun shuting" w:date="2022-10-14T09:47:00Z"/>
                <w:rFonts w:ascii="Times New Roman" w:hAnsi="Times New Roman"/>
                <w:sz w:val="18"/>
                <w:szCs w:val="18"/>
              </w:rPr>
            </w:pPr>
            <w:del w:id="350" w:author="sun shuting" w:date="2022-10-14T09:47:00Z">
              <w:r w:rsidRPr="00A319CB" w:rsidDel="00C52A13">
                <w:rPr>
                  <w:rFonts w:ascii="Times New Roman" w:hAnsi="Times New Roman"/>
                  <w:sz w:val="18"/>
                  <w:szCs w:val="18"/>
                </w:rPr>
                <w:delText>6</w:delText>
              </w:r>
            </w:del>
          </w:p>
        </w:tc>
        <w:tc>
          <w:tcPr>
            <w:tcW w:w="400" w:type="pct"/>
            <w:vAlign w:val="center"/>
          </w:tcPr>
          <w:p w14:paraId="2B42A3DF" w14:textId="7C4953B9" w:rsidR="00A033D4" w:rsidRPr="00A319CB" w:rsidDel="00C52A13" w:rsidRDefault="00A033D4" w:rsidP="00807C12">
            <w:pPr>
              <w:jc w:val="center"/>
              <w:rPr>
                <w:del w:id="351" w:author="sun shuting" w:date="2022-10-14T09:47:00Z"/>
                <w:rFonts w:ascii="Times New Roman" w:hAnsi="Times New Roman"/>
                <w:sz w:val="18"/>
                <w:szCs w:val="18"/>
              </w:rPr>
            </w:pPr>
            <w:del w:id="352" w:author="sun shuting" w:date="2022-10-14T09:47:00Z">
              <w:r w:rsidRPr="00A319CB" w:rsidDel="00C52A13">
                <w:rPr>
                  <w:rFonts w:ascii="Times New Roman" w:hAnsi="Times New Roman"/>
                  <w:sz w:val="18"/>
                  <w:szCs w:val="18"/>
                </w:rPr>
                <w:delText>16</w:delText>
              </w:r>
            </w:del>
          </w:p>
        </w:tc>
        <w:tc>
          <w:tcPr>
            <w:tcW w:w="1497" w:type="pct"/>
            <w:vAlign w:val="center"/>
          </w:tcPr>
          <w:p w14:paraId="36956034" w14:textId="293F8D94" w:rsidR="00A033D4" w:rsidRPr="00A319CB" w:rsidDel="00C52A13" w:rsidRDefault="00A033D4" w:rsidP="00807C12">
            <w:pPr>
              <w:ind w:firstLine="360"/>
              <w:jc w:val="center"/>
              <w:rPr>
                <w:del w:id="353" w:author="sun shuting" w:date="2022-10-14T09:47:00Z"/>
                <w:rFonts w:ascii="Times New Roman" w:hAnsi="Times New Roman"/>
                <w:sz w:val="18"/>
                <w:szCs w:val="18"/>
              </w:rPr>
            </w:pPr>
            <w:del w:id="354" w:author="sun shuting" w:date="2022-10-14T09:47:00Z">
              <w:r w:rsidRPr="00A319CB" w:rsidDel="00C52A13">
                <w:rPr>
                  <w:rFonts w:ascii="Times New Roman" w:hAnsi="Times New Roman"/>
                  <w:color w:val="000000"/>
                  <w:sz w:val="18"/>
                  <w:szCs w:val="18"/>
                </w:rPr>
                <w:delText>Rolandic_Oper_L</w:delText>
              </w:r>
            </w:del>
          </w:p>
        </w:tc>
      </w:tr>
      <w:tr w:rsidR="00A033D4" w:rsidDel="00C52A13" w14:paraId="39705D21" w14:textId="6D919F58" w:rsidTr="00807C12">
        <w:trPr>
          <w:trHeight w:val="20"/>
          <w:jc w:val="center"/>
          <w:del w:id="355" w:author="sun shuting" w:date="2022-10-14T09:47:00Z"/>
        </w:trPr>
        <w:tc>
          <w:tcPr>
            <w:tcW w:w="903" w:type="pct"/>
            <w:vAlign w:val="center"/>
          </w:tcPr>
          <w:p w14:paraId="43CA1B62" w14:textId="561DE9EF" w:rsidR="00A033D4" w:rsidDel="00C52A13" w:rsidRDefault="00A033D4" w:rsidP="00807C12">
            <w:pPr>
              <w:ind w:firstLine="360"/>
              <w:jc w:val="center"/>
              <w:rPr>
                <w:del w:id="356" w:author="sun shuting" w:date="2022-10-14T09:47:00Z"/>
                <w:sz w:val="18"/>
                <w:szCs w:val="18"/>
              </w:rPr>
            </w:pPr>
            <w:del w:id="357" w:author="sun shuting" w:date="2022-10-14T09:47:00Z">
              <w:r w:rsidDel="00C52A13">
                <w:rPr>
                  <w:rFonts w:hint="eastAsia"/>
                  <w:sz w:val="18"/>
                  <w:szCs w:val="18"/>
                </w:rPr>
                <w:delText>2</w:delText>
              </w:r>
            </w:del>
          </w:p>
        </w:tc>
        <w:tc>
          <w:tcPr>
            <w:tcW w:w="903" w:type="pct"/>
            <w:vAlign w:val="center"/>
          </w:tcPr>
          <w:p w14:paraId="3B895C0A" w14:textId="3DAB08C7" w:rsidR="00A033D4" w:rsidRPr="00A319CB" w:rsidDel="00C52A13" w:rsidRDefault="00A033D4" w:rsidP="00807C12">
            <w:pPr>
              <w:jc w:val="center"/>
              <w:rPr>
                <w:del w:id="358" w:author="sun shuting" w:date="2022-10-14T09:47:00Z"/>
                <w:rFonts w:ascii="Times New Roman" w:hAnsi="Times New Roman"/>
                <w:sz w:val="18"/>
                <w:szCs w:val="18"/>
              </w:rPr>
            </w:pPr>
            <w:del w:id="359" w:author="sun shuting" w:date="2022-10-14T09:47:00Z">
              <w:r w:rsidRPr="00A319CB" w:rsidDel="00C52A13">
                <w:rPr>
                  <w:rFonts w:ascii="Times New Roman" w:hAnsi="Times New Roman"/>
                  <w:sz w:val="18"/>
                  <w:szCs w:val="18"/>
                </w:rPr>
                <w:delText>304</w:delText>
              </w:r>
            </w:del>
          </w:p>
        </w:tc>
        <w:tc>
          <w:tcPr>
            <w:tcW w:w="903" w:type="pct"/>
            <w:vAlign w:val="center"/>
          </w:tcPr>
          <w:p w14:paraId="1F9CB284" w14:textId="74E489B2" w:rsidR="00A033D4" w:rsidRPr="00A319CB" w:rsidDel="00C52A13" w:rsidRDefault="00A033D4" w:rsidP="00807C12">
            <w:pPr>
              <w:jc w:val="center"/>
              <w:rPr>
                <w:del w:id="360" w:author="sun shuting" w:date="2022-10-14T09:47:00Z"/>
                <w:rFonts w:ascii="Times New Roman" w:hAnsi="Times New Roman"/>
                <w:sz w:val="18"/>
                <w:szCs w:val="18"/>
              </w:rPr>
            </w:pPr>
            <w:del w:id="361" w:author="sun shuting" w:date="2022-10-14T09:47:00Z">
              <w:r w:rsidRPr="00A319CB" w:rsidDel="00C52A13">
                <w:rPr>
                  <w:rFonts w:ascii="Times New Roman" w:hAnsi="Times New Roman"/>
                  <w:sz w:val="18"/>
                  <w:szCs w:val="18"/>
                </w:rPr>
                <w:delText>14</w:delText>
              </w:r>
            </w:del>
          </w:p>
        </w:tc>
        <w:tc>
          <w:tcPr>
            <w:tcW w:w="395" w:type="pct"/>
            <w:vAlign w:val="center"/>
          </w:tcPr>
          <w:p w14:paraId="59794559" w14:textId="1391A4F3" w:rsidR="00A033D4" w:rsidRPr="00A319CB" w:rsidDel="00C52A13" w:rsidRDefault="00A033D4" w:rsidP="00807C12">
            <w:pPr>
              <w:jc w:val="center"/>
              <w:rPr>
                <w:del w:id="362" w:author="sun shuting" w:date="2022-10-14T09:47:00Z"/>
                <w:rFonts w:ascii="Times New Roman" w:hAnsi="Times New Roman"/>
                <w:sz w:val="18"/>
                <w:szCs w:val="18"/>
              </w:rPr>
            </w:pPr>
            <w:del w:id="363" w:author="sun shuting" w:date="2022-10-14T09:47:00Z">
              <w:r w:rsidRPr="00A319CB" w:rsidDel="00C52A13">
                <w:rPr>
                  <w:rFonts w:ascii="Times New Roman" w:hAnsi="Times New Roman"/>
                  <w:sz w:val="18"/>
                  <w:szCs w:val="18"/>
                </w:rPr>
                <w:delText>52</w:delText>
              </w:r>
            </w:del>
          </w:p>
        </w:tc>
        <w:tc>
          <w:tcPr>
            <w:tcW w:w="400" w:type="pct"/>
            <w:vAlign w:val="center"/>
          </w:tcPr>
          <w:p w14:paraId="1C66478B" w14:textId="08636C45" w:rsidR="00A033D4" w:rsidRPr="00A319CB" w:rsidDel="00C52A13" w:rsidRDefault="00A033D4" w:rsidP="00807C12">
            <w:pPr>
              <w:jc w:val="center"/>
              <w:rPr>
                <w:del w:id="364" w:author="sun shuting" w:date="2022-10-14T09:47:00Z"/>
                <w:rFonts w:ascii="Times New Roman" w:hAnsi="Times New Roman"/>
                <w:sz w:val="18"/>
                <w:szCs w:val="18"/>
              </w:rPr>
            </w:pPr>
            <w:del w:id="365" w:author="sun shuting" w:date="2022-10-14T09:47:00Z">
              <w:r w:rsidRPr="00A319CB" w:rsidDel="00C52A13">
                <w:rPr>
                  <w:rFonts w:ascii="Times New Roman" w:hAnsi="Times New Roman"/>
                  <w:sz w:val="18"/>
                  <w:szCs w:val="18"/>
                </w:rPr>
                <w:delText>30</w:delText>
              </w:r>
            </w:del>
          </w:p>
        </w:tc>
        <w:tc>
          <w:tcPr>
            <w:tcW w:w="1497" w:type="pct"/>
            <w:vAlign w:val="center"/>
          </w:tcPr>
          <w:p w14:paraId="1AD35BAB" w14:textId="6CB16C38" w:rsidR="00A033D4" w:rsidRPr="00A319CB" w:rsidDel="00C52A13" w:rsidRDefault="00A033D4" w:rsidP="00807C12">
            <w:pPr>
              <w:ind w:firstLine="360"/>
              <w:jc w:val="center"/>
              <w:rPr>
                <w:del w:id="366" w:author="sun shuting" w:date="2022-10-14T09:47:00Z"/>
                <w:rFonts w:ascii="Times New Roman" w:hAnsi="Times New Roman"/>
                <w:color w:val="000000"/>
                <w:sz w:val="18"/>
                <w:szCs w:val="18"/>
              </w:rPr>
            </w:pPr>
            <w:del w:id="367" w:author="sun shuting" w:date="2022-10-14T09:47:00Z">
              <w:r w:rsidRPr="00A319CB" w:rsidDel="00C52A13">
                <w:rPr>
                  <w:rFonts w:ascii="Times New Roman" w:hAnsi="Times New Roman"/>
                  <w:color w:val="000000"/>
                  <w:sz w:val="18"/>
                  <w:szCs w:val="18"/>
                </w:rPr>
                <w:delText>Frontal Pole (R)</w:delText>
              </w:r>
            </w:del>
          </w:p>
        </w:tc>
      </w:tr>
      <w:tr w:rsidR="00A033D4" w:rsidDel="00C52A13" w14:paraId="630E2800" w14:textId="041AC4B4" w:rsidTr="00807C12">
        <w:trPr>
          <w:trHeight w:val="20"/>
          <w:jc w:val="center"/>
          <w:del w:id="368" w:author="sun shuting" w:date="2022-10-14T09:47:00Z"/>
        </w:trPr>
        <w:tc>
          <w:tcPr>
            <w:tcW w:w="903" w:type="pct"/>
            <w:vAlign w:val="center"/>
          </w:tcPr>
          <w:p w14:paraId="26B182B2" w14:textId="00C3387F" w:rsidR="00A033D4" w:rsidDel="00C52A13" w:rsidRDefault="00A033D4" w:rsidP="00807C12">
            <w:pPr>
              <w:ind w:firstLine="360"/>
              <w:jc w:val="center"/>
              <w:rPr>
                <w:del w:id="369" w:author="sun shuting" w:date="2022-10-14T09:47:00Z"/>
                <w:sz w:val="18"/>
                <w:szCs w:val="18"/>
              </w:rPr>
            </w:pPr>
            <w:del w:id="370" w:author="sun shuting" w:date="2022-10-14T09:47:00Z">
              <w:r w:rsidDel="00C52A13">
                <w:rPr>
                  <w:rFonts w:hint="eastAsia"/>
                  <w:sz w:val="18"/>
                  <w:szCs w:val="18"/>
                </w:rPr>
                <w:delText>3</w:delText>
              </w:r>
            </w:del>
          </w:p>
        </w:tc>
        <w:tc>
          <w:tcPr>
            <w:tcW w:w="903" w:type="pct"/>
            <w:vAlign w:val="center"/>
          </w:tcPr>
          <w:p w14:paraId="02EFB9FD" w14:textId="2AD5F930" w:rsidR="00A033D4" w:rsidRPr="00A319CB" w:rsidDel="00C52A13" w:rsidRDefault="00A033D4" w:rsidP="00807C12">
            <w:pPr>
              <w:jc w:val="center"/>
              <w:rPr>
                <w:del w:id="371" w:author="sun shuting" w:date="2022-10-14T09:47:00Z"/>
                <w:rFonts w:ascii="Times New Roman" w:hAnsi="Times New Roman"/>
                <w:sz w:val="18"/>
                <w:szCs w:val="18"/>
              </w:rPr>
            </w:pPr>
            <w:del w:id="372" w:author="sun shuting" w:date="2022-10-14T09:47:00Z">
              <w:r w:rsidRPr="00A319CB" w:rsidDel="00C52A13">
                <w:rPr>
                  <w:rFonts w:ascii="Times New Roman" w:hAnsi="Times New Roman"/>
                  <w:sz w:val="18"/>
                  <w:szCs w:val="18"/>
                </w:rPr>
                <w:delText>45</w:delText>
              </w:r>
            </w:del>
          </w:p>
        </w:tc>
        <w:tc>
          <w:tcPr>
            <w:tcW w:w="903" w:type="pct"/>
            <w:vAlign w:val="center"/>
          </w:tcPr>
          <w:p w14:paraId="41BED1C9" w14:textId="49AC59EF" w:rsidR="00A033D4" w:rsidRPr="00A319CB" w:rsidDel="00C52A13" w:rsidRDefault="00A033D4" w:rsidP="00807C12">
            <w:pPr>
              <w:jc w:val="center"/>
              <w:rPr>
                <w:del w:id="373" w:author="sun shuting" w:date="2022-10-14T09:47:00Z"/>
                <w:rFonts w:ascii="Times New Roman" w:hAnsi="Times New Roman"/>
                <w:sz w:val="18"/>
                <w:szCs w:val="18"/>
              </w:rPr>
            </w:pPr>
            <w:del w:id="374" w:author="sun shuting" w:date="2022-10-14T09:47:00Z">
              <w:r w:rsidRPr="00A319CB" w:rsidDel="00C52A13">
                <w:rPr>
                  <w:rFonts w:ascii="Times New Roman" w:hAnsi="Times New Roman"/>
                  <w:sz w:val="18"/>
                  <w:szCs w:val="18"/>
                </w:rPr>
                <w:delText>-24</w:delText>
              </w:r>
            </w:del>
          </w:p>
        </w:tc>
        <w:tc>
          <w:tcPr>
            <w:tcW w:w="395" w:type="pct"/>
            <w:vAlign w:val="center"/>
          </w:tcPr>
          <w:p w14:paraId="5082F2AC" w14:textId="33B4DBCF" w:rsidR="00A033D4" w:rsidRPr="00A319CB" w:rsidDel="00C52A13" w:rsidRDefault="00A033D4" w:rsidP="00807C12">
            <w:pPr>
              <w:jc w:val="center"/>
              <w:rPr>
                <w:del w:id="375" w:author="sun shuting" w:date="2022-10-14T09:47:00Z"/>
                <w:rFonts w:ascii="Times New Roman" w:hAnsi="Times New Roman"/>
                <w:sz w:val="18"/>
                <w:szCs w:val="18"/>
              </w:rPr>
            </w:pPr>
            <w:del w:id="376" w:author="sun shuting" w:date="2022-10-14T09:47:00Z">
              <w:r w:rsidRPr="00A319CB" w:rsidDel="00C52A13">
                <w:rPr>
                  <w:rFonts w:ascii="Times New Roman" w:hAnsi="Times New Roman"/>
                  <w:sz w:val="18"/>
                  <w:szCs w:val="18"/>
                </w:rPr>
                <w:delText>52</w:delText>
              </w:r>
            </w:del>
          </w:p>
        </w:tc>
        <w:tc>
          <w:tcPr>
            <w:tcW w:w="400" w:type="pct"/>
            <w:vAlign w:val="center"/>
          </w:tcPr>
          <w:p w14:paraId="4AA49B7B" w14:textId="7E09E6DB" w:rsidR="00A033D4" w:rsidRPr="00A319CB" w:rsidDel="00C52A13" w:rsidRDefault="00A033D4" w:rsidP="00807C12">
            <w:pPr>
              <w:jc w:val="center"/>
              <w:rPr>
                <w:del w:id="377" w:author="sun shuting" w:date="2022-10-14T09:47:00Z"/>
                <w:rFonts w:ascii="Times New Roman" w:hAnsi="Times New Roman"/>
                <w:sz w:val="18"/>
                <w:szCs w:val="18"/>
              </w:rPr>
            </w:pPr>
            <w:del w:id="378" w:author="sun shuting" w:date="2022-10-14T09:47:00Z">
              <w:r w:rsidRPr="00A319CB" w:rsidDel="00C52A13">
                <w:rPr>
                  <w:rFonts w:ascii="Times New Roman" w:hAnsi="Times New Roman"/>
                  <w:sz w:val="18"/>
                  <w:szCs w:val="18"/>
                </w:rPr>
                <w:delText>38</w:delText>
              </w:r>
            </w:del>
          </w:p>
        </w:tc>
        <w:tc>
          <w:tcPr>
            <w:tcW w:w="1497" w:type="pct"/>
            <w:vAlign w:val="center"/>
          </w:tcPr>
          <w:p w14:paraId="27EDA636" w14:textId="278DC066" w:rsidR="00A033D4" w:rsidRPr="00A319CB" w:rsidDel="00C52A13" w:rsidRDefault="00A033D4" w:rsidP="00807C12">
            <w:pPr>
              <w:ind w:firstLine="360"/>
              <w:jc w:val="center"/>
              <w:rPr>
                <w:del w:id="379" w:author="sun shuting" w:date="2022-10-14T09:47:00Z"/>
                <w:rFonts w:ascii="Times New Roman" w:hAnsi="Times New Roman"/>
                <w:color w:val="000000"/>
                <w:sz w:val="18"/>
                <w:szCs w:val="18"/>
              </w:rPr>
            </w:pPr>
            <w:del w:id="380" w:author="sun shuting" w:date="2022-10-14T09:47:00Z">
              <w:r w:rsidRPr="00A319CB" w:rsidDel="00C52A13">
                <w:rPr>
                  <w:rFonts w:ascii="Times New Roman" w:hAnsi="Times New Roman"/>
                  <w:color w:val="000000"/>
                  <w:sz w:val="18"/>
                  <w:szCs w:val="18"/>
                </w:rPr>
                <w:delText>Frontal Pole (L)</w:delText>
              </w:r>
            </w:del>
          </w:p>
        </w:tc>
      </w:tr>
      <w:tr w:rsidR="00A033D4" w:rsidDel="00C52A13" w14:paraId="14526047" w14:textId="10DB65CB" w:rsidTr="00807C12">
        <w:trPr>
          <w:trHeight w:val="20"/>
          <w:jc w:val="center"/>
          <w:del w:id="381" w:author="sun shuting" w:date="2022-10-14T09:47:00Z"/>
        </w:trPr>
        <w:tc>
          <w:tcPr>
            <w:tcW w:w="903" w:type="pct"/>
            <w:vAlign w:val="center"/>
          </w:tcPr>
          <w:p w14:paraId="312185A8" w14:textId="117611BE" w:rsidR="00A033D4" w:rsidDel="00C52A13" w:rsidRDefault="00A033D4" w:rsidP="00807C12">
            <w:pPr>
              <w:ind w:firstLine="360"/>
              <w:jc w:val="center"/>
              <w:rPr>
                <w:del w:id="382" w:author="sun shuting" w:date="2022-10-14T09:47:00Z"/>
                <w:sz w:val="18"/>
                <w:szCs w:val="18"/>
              </w:rPr>
            </w:pPr>
            <w:del w:id="383" w:author="sun shuting" w:date="2022-10-14T09:47:00Z">
              <w:r w:rsidDel="00C52A13">
                <w:rPr>
                  <w:rFonts w:hint="eastAsia"/>
                  <w:sz w:val="18"/>
                  <w:szCs w:val="18"/>
                </w:rPr>
                <w:delText>4</w:delText>
              </w:r>
            </w:del>
          </w:p>
        </w:tc>
        <w:tc>
          <w:tcPr>
            <w:tcW w:w="903" w:type="pct"/>
            <w:vAlign w:val="center"/>
          </w:tcPr>
          <w:p w14:paraId="6E1148F5" w14:textId="237EA4F4" w:rsidR="00A033D4" w:rsidRPr="00A319CB" w:rsidDel="00C52A13" w:rsidRDefault="00A033D4" w:rsidP="00807C12">
            <w:pPr>
              <w:jc w:val="center"/>
              <w:rPr>
                <w:del w:id="384" w:author="sun shuting" w:date="2022-10-14T09:47:00Z"/>
                <w:rFonts w:ascii="Times New Roman" w:hAnsi="Times New Roman"/>
                <w:sz w:val="18"/>
                <w:szCs w:val="18"/>
              </w:rPr>
            </w:pPr>
            <w:del w:id="385" w:author="sun shuting" w:date="2022-10-14T09:47:00Z">
              <w:r w:rsidRPr="00A319CB" w:rsidDel="00C52A13">
                <w:rPr>
                  <w:rFonts w:ascii="Times New Roman" w:hAnsi="Times New Roman"/>
                  <w:sz w:val="18"/>
                  <w:szCs w:val="18"/>
                </w:rPr>
                <w:delText>23</w:delText>
              </w:r>
            </w:del>
          </w:p>
        </w:tc>
        <w:tc>
          <w:tcPr>
            <w:tcW w:w="903" w:type="pct"/>
            <w:vAlign w:val="center"/>
          </w:tcPr>
          <w:p w14:paraId="2828D16C" w14:textId="061BC25E" w:rsidR="00A033D4" w:rsidRPr="00A319CB" w:rsidDel="00C52A13" w:rsidRDefault="00A033D4" w:rsidP="00807C12">
            <w:pPr>
              <w:jc w:val="center"/>
              <w:rPr>
                <w:del w:id="386" w:author="sun shuting" w:date="2022-10-14T09:47:00Z"/>
                <w:rFonts w:ascii="Times New Roman" w:hAnsi="Times New Roman"/>
                <w:sz w:val="18"/>
                <w:szCs w:val="18"/>
              </w:rPr>
            </w:pPr>
            <w:del w:id="387" w:author="sun shuting" w:date="2022-10-14T09:47:00Z">
              <w:r w:rsidRPr="00A319CB" w:rsidDel="00C52A13">
                <w:rPr>
                  <w:rFonts w:ascii="Times New Roman" w:hAnsi="Times New Roman"/>
                  <w:sz w:val="18"/>
                  <w:szCs w:val="18"/>
                </w:rPr>
                <w:delText>-18</w:delText>
              </w:r>
            </w:del>
          </w:p>
        </w:tc>
        <w:tc>
          <w:tcPr>
            <w:tcW w:w="395" w:type="pct"/>
            <w:vAlign w:val="center"/>
          </w:tcPr>
          <w:p w14:paraId="40F6DDCC" w14:textId="74C3EDEA" w:rsidR="00A033D4" w:rsidRPr="00A319CB" w:rsidDel="00C52A13" w:rsidRDefault="00A033D4" w:rsidP="00807C12">
            <w:pPr>
              <w:jc w:val="center"/>
              <w:rPr>
                <w:del w:id="388" w:author="sun shuting" w:date="2022-10-14T09:47:00Z"/>
                <w:rFonts w:ascii="Times New Roman" w:hAnsi="Times New Roman"/>
                <w:sz w:val="18"/>
                <w:szCs w:val="18"/>
              </w:rPr>
            </w:pPr>
            <w:del w:id="389" w:author="sun shuting" w:date="2022-10-14T09:47:00Z">
              <w:r w:rsidRPr="00A319CB" w:rsidDel="00C52A13">
                <w:rPr>
                  <w:rFonts w:ascii="Times New Roman" w:hAnsi="Times New Roman"/>
                  <w:sz w:val="18"/>
                  <w:szCs w:val="18"/>
                </w:rPr>
                <w:delText>14</w:delText>
              </w:r>
            </w:del>
          </w:p>
        </w:tc>
        <w:tc>
          <w:tcPr>
            <w:tcW w:w="400" w:type="pct"/>
            <w:vAlign w:val="center"/>
          </w:tcPr>
          <w:p w14:paraId="59A7B279" w14:textId="462C9C5D" w:rsidR="00A033D4" w:rsidRPr="00A319CB" w:rsidDel="00C52A13" w:rsidRDefault="00A033D4" w:rsidP="00807C12">
            <w:pPr>
              <w:jc w:val="center"/>
              <w:rPr>
                <w:del w:id="390" w:author="sun shuting" w:date="2022-10-14T09:47:00Z"/>
                <w:rFonts w:ascii="Times New Roman" w:hAnsi="Times New Roman"/>
                <w:sz w:val="18"/>
                <w:szCs w:val="18"/>
              </w:rPr>
            </w:pPr>
            <w:del w:id="391" w:author="sun shuting" w:date="2022-10-14T09:47:00Z">
              <w:r w:rsidRPr="00A319CB" w:rsidDel="00C52A13">
                <w:rPr>
                  <w:rFonts w:ascii="Times New Roman" w:hAnsi="Times New Roman"/>
                  <w:sz w:val="18"/>
                  <w:szCs w:val="18"/>
                </w:rPr>
                <w:delText>-40</w:delText>
              </w:r>
            </w:del>
          </w:p>
        </w:tc>
        <w:tc>
          <w:tcPr>
            <w:tcW w:w="1497" w:type="pct"/>
            <w:vAlign w:val="center"/>
          </w:tcPr>
          <w:p w14:paraId="1176C438" w14:textId="583C0011" w:rsidR="00A033D4" w:rsidRPr="00A319CB" w:rsidDel="00C52A13" w:rsidRDefault="00A033D4" w:rsidP="00807C12">
            <w:pPr>
              <w:ind w:firstLine="360"/>
              <w:jc w:val="center"/>
              <w:rPr>
                <w:del w:id="392" w:author="sun shuting" w:date="2022-10-14T09:47:00Z"/>
                <w:rFonts w:ascii="Times New Roman" w:hAnsi="Times New Roman"/>
                <w:color w:val="000000"/>
                <w:sz w:val="18"/>
                <w:szCs w:val="18"/>
              </w:rPr>
            </w:pPr>
            <w:del w:id="393" w:author="sun shuting" w:date="2022-10-14T09:47:00Z">
              <w:r w:rsidRPr="00A319CB" w:rsidDel="00C52A13">
                <w:rPr>
                  <w:rFonts w:ascii="Times New Roman" w:hAnsi="Times New Roman"/>
                  <w:color w:val="000000"/>
                  <w:sz w:val="18"/>
                  <w:szCs w:val="18"/>
                </w:rPr>
                <w:delText>Temporal_Pole_Mid_L</w:delText>
              </w:r>
            </w:del>
          </w:p>
        </w:tc>
      </w:tr>
      <w:tr w:rsidR="00A033D4" w:rsidDel="00C52A13" w14:paraId="78CB5EE0" w14:textId="413F6810" w:rsidTr="00807C12">
        <w:trPr>
          <w:trHeight w:val="20"/>
          <w:jc w:val="center"/>
          <w:del w:id="394" w:author="sun shuting" w:date="2022-10-14T09:47:00Z"/>
        </w:trPr>
        <w:tc>
          <w:tcPr>
            <w:tcW w:w="3103" w:type="pct"/>
            <w:gridSpan w:val="4"/>
            <w:vAlign w:val="center"/>
          </w:tcPr>
          <w:p w14:paraId="374445A8" w14:textId="4D906912" w:rsidR="00A033D4" w:rsidRPr="00A319CB" w:rsidDel="00C52A13" w:rsidRDefault="00A033D4" w:rsidP="00807C12">
            <w:pPr>
              <w:jc w:val="center"/>
              <w:rPr>
                <w:del w:id="395" w:author="sun shuting" w:date="2022-10-14T09:47:00Z"/>
                <w:rFonts w:ascii="Times New Roman" w:hAnsi="Times New Roman"/>
                <w:sz w:val="18"/>
                <w:szCs w:val="18"/>
              </w:rPr>
            </w:pPr>
            <w:del w:id="396" w:author="sun shuting" w:date="2022-10-14T09:47:00Z">
              <w:r w:rsidRPr="00A319CB" w:rsidDel="00C52A13">
                <w:rPr>
                  <w:rFonts w:ascii="Times New Roman" w:hAnsi="Times New Roman"/>
                  <w:sz w:val="18"/>
                  <w:szCs w:val="18"/>
                </w:rPr>
                <w:delText>(Self - Celebrity) &gt; (Self - Close)</w:delText>
              </w:r>
            </w:del>
          </w:p>
        </w:tc>
        <w:tc>
          <w:tcPr>
            <w:tcW w:w="400" w:type="pct"/>
            <w:vAlign w:val="center"/>
          </w:tcPr>
          <w:p w14:paraId="51310AE8" w14:textId="381BADEF" w:rsidR="00A033D4" w:rsidRPr="00A319CB" w:rsidDel="00C52A13" w:rsidRDefault="00A033D4" w:rsidP="00807C12">
            <w:pPr>
              <w:jc w:val="center"/>
              <w:rPr>
                <w:del w:id="397" w:author="sun shuting" w:date="2022-10-14T09:47:00Z"/>
                <w:rFonts w:ascii="Times New Roman" w:hAnsi="Times New Roman"/>
                <w:sz w:val="18"/>
                <w:szCs w:val="18"/>
              </w:rPr>
            </w:pPr>
          </w:p>
        </w:tc>
        <w:tc>
          <w:tcPr>
            <w:tcW w:w="1497" w:type="pct"/>
            <w:vAlign w:val="center"/>
          </w:tcPr>
          <w:p w14:paraId="617C4E0E" w14:textId="18EC6DDD" w:rsidR="00A033D4" w:rsidRPr="00A319CB" w:rsidDel="00C52A13" w:rsidRDefault="00A033D4" w:rsidP="00807C12">
            <w:pPr>
              <w:ind w:firstLine="360"/>
              <w:jc w:val="center"/>
              <w:rPr>
                <w:del w:id="398" w:author="sun shuting" w:date="2022-10-14T09:47:00Z"/>
                <w:rFonts w:ascii="Times New Roman" w:hAnsi="Times New Roman"/>
                <w:sz w:val="18"/>
                <w:szCs w:val="18"/>
              </w:rPr>
            </w:pPr>
          </w:p>
        </w:tc>
      </w:tr>
      <w:tr w:rsidR="00A033D4" w:rsidDel="00C52A13" w14:paraId="50C9B8D9" w14:textId="2E17F6C6" w:rsidTr="00807C12">
        <w:trPr>
          <w:trHeight w:val="20"/>
          <w:jc w:val="center"/>
          <w:del w:id="399" w:author="sun shuting" w:date="2022-10-14T09:47:00Z"/>
        </w:trPr>
        <w:tc>
          <w:tcPr>
            <w:tcW w:w="903" w:type="pct"/>
            <w:vAlign w:val="center"/>
          </w:tcPr>
          <w:p w14:paraId="2D03B7E1" w14:textId="570772EA" w:rsidR="00A033D4" w:rsidDel="00C52A13" w:rsidRDefault="00A033D4" w:rsidP="00807C12">
            <w:pPr>
              <w:ind w:firstLine="360"/>
              <w:jc w:val="center"/>
              <w:rPr>
                <w:del w:id="400" w:author="sun shuting" w:date="2022-10-14T09:47:00Z"/>
                <w:sz w:val="18"/>
                <w:szCs w:val="18"/>
              </w:rPr>
            </w:pPr>
            <w:del w:id="401" w:author="sun shuting" w:date="2022-10-14T09:47:00Z">
              <w:r w:rsidDel="00C52A13">
                <w:rPr>
                  <w:sz w:val="18"/>
                  <w:szCs w:val="18"/>
                </w:rPr>
                <w:delText>1</w:delText>
              </w:r>
            </w:del>
          </w:p>
        </w:tc>
        <w:tc>
          <w:tcPr>
            <w:tcW w:w="903" w:type="pct"/>
            <w:vAlign w:val="center"/>
          </w:tcPr>
          <w:p w14:paraId="02B1FA00" w14:textId="7C50A39C" w:rsidR="00A033D4" w:rsidRPr="00A319CB" w:rsidDel="00C52A13" w:rsidRDefault="00A033D4" w:rsidP="00807C12">
            <w:pPr>
              <w:ind w:firstLine="360"/>
              <w:jc w:val="center"/>
              <w:rPr>
                <w:del w:id="402" w:author="sun shuting" w:date="2022-10-14T09:47:00Z"/>
                <w:rFonts w:ascii="Times New Roman" w:hAnsi="Times New Roman"/>
                <w:sz w:val="18"/>
                <w:szCs w:val="18"/>
              </w:rPr>
            </w:pPr>
            <w:del w:id="403" w:author="sun shuting" w:date="2022-10-14T09:47:00Z">
              <w:r w:rsidRPr="00A319CB" w:rsidDel="00C52A13">
                <w:rPr>
                  <w:rFonts w:ascii="Times New Roman" w:hAnsi="Times New Roman"/>
                  <w:sz w:val="18"/>
                  <w:szCs w:val="18"/>
                </w:rPr>
                <w:delText>93081</w:delText>
              </w:r>
            </w:del>
          </w:p>
        </w:tc>
        <w:tc>
          <w:tcPr>
            <w:tcW w:w="903" w:type="pct"/>
            <w:vAlign w:val="center"/>
          </w:tcPr>
          <w:p w14:paraId="00D07B84" w14:textId="1E26DFE1" w:rsidR="00A033D4" w:rsidRPr="00A319CB" w:rsidDel="00C52A13" w:rsidRDefault="00A033D4" w:rsidP="00807C12">
            <w:pPr>
              <w:jc w:val="center"/>
              <w:rPr>
                <w:del w:id="404" w:author="sun shuting" w:date="2022-10-14T09:47:00Z"/>
                <w:rFonts w:ascii="Times New Roman" w:hAnsi="Times New Roman"/>
                <w:sz w:val="18"/>
                <w:szCs w:val="18"/>
              </w:rPr>
            </w:pPr>
            <w:del w:id="405" w:author="sun shuting" w:date="2022-10-14T09:47:00Z">
              <w:r w:rsidRPr="00A319CB" w:rsidDel="00C52A13">
                <w:rPr>
                  <w:rFonts w:ascii="Times New Roman" w:hAnsi="Times New Roman"/>
                  <w:sz w:val="18"/>
                  <w:szCs w:val="18"/>
                </w:rPr>
                <w:delText>-54</w:delText>
              </w:r>
            </w:del>
          </w:p>
        </w:tc>
        <w:tc>
          <w:tcPr>
            <w:tcW w:w="395" w:type="pct"/>
            <w:vAlign w:val="center"/>
          </w:tcPr>
          <w:p w14:paraId="591F1C32" w14:textId="2348F41F" w:rsidR="00A033D4" w:rsidRPr="00A319CB" w:rsidDel="00C52A13" w:rsidRDefault="00A033D4" w:rsidP="00807C12">
            <w:pPr>
              <w:jc w:val="center"/>
              <w:rPr>
                <w:del w:id="406" w:author="sun shuting" w:date="2022-10-14T09:47:00Z"/>
                <w:rFonts w:ascii="Times New Roman" w:hAnsi="Times New Roman"/>
                <w:sz w:val="18"/>
                <w:szCs w:val="18"/>
              </w:rPr>
            </w:pPr>
            <w:del w:id="407" w:author="sun shuting" w:date="2022-10-14T09:47:00Z">
              <w:r w:rsidRPr="00A319CB" w:rsidDel="00C52A13">
                <w:rPr>
                  <w:rFonts w:ascii="Times New Roman" w:hAnsi="Times New Roman"/>
                  <w:sz w:val="18"/>
                  <w:szCs w:val="18"/>
                </w:rPr>
                <w:delText>-62</w:delText>
              </w:r>
            </w:del>
          </w:p>
        </w:tc>
        <w:tc>
          <w:tcPr>
            <w:tcW w:w="400" w:type="pct"/>
            <w:vAlign w:val="center"/>
          </w:tcPr>
          <w:p w14:paraId="19897F34" w14:textId="24CE5856" w:rsidR="00A033D4" w:rsidRPr="00A319CB" w:rsidDel="00C52A13" w:rsidRDefault="00A033D4" w:rsidP="00807C12">
            <w:pPr>
              <w:jc w:val="center"/>
              <w:rPr>
                <w:del w:id="408" w:author="sun shuting" w:date="2022-10-14T09:47:00Z"/>
                <w:rFonts w:ascii="Times New Roman" w:hAnsi="Times New Roman"/>
                <w:sz w:val="18"/>
                <w:szCs w:val="18"/>
              </w:rPr>
            </w:pPr>
            <w:del w:id="409" w:author="sun shuting" w:date="2022-10-14T09:47:00Z">
              <w:r w:rsidRPr="00A319CB" w:rsidDel="00C52A13">
                <w:rPr>
                  <w:rFonts w:ascii="Times New Roman" w:hAnsi="Times New Roman"/>
                  <w:sz w:val="18"/>
                  <w:szCs w:val="18"/>
                </w:rPr>
                <w:delText>6</w:delText>
              </w:r>
            </w:del>
          </w:p>
        </w:tc>
        <w:tc>
          <w:tcPr>
            <w:tcW w:w="1497" w:type="pct"/>
            <w:vAlign w:val="center"/>
          </w:tcPr>
          <w:p w14:paraId="4AE1BAD7" w14:textId="276D7B17" w:rsidR="00A033D4" w:rsidRPr="00A319CB" w:rsidDel="00C52A13" w:rsidRDefault="00A033D4" w:rsidP="00807C12">
            <w:pPr>
              <w:ind w:firstLine="360"/>
              <w:jc w:val="center"/>
              <w:rPr>
                <w:del w:id="410" w:author="sun shuting" w:date="2022-10-14T09:47:00Z"/>
                <w:rFonts w:ascii="Times New Roman" w:hAnsi="Times New Roman"/>
                <w:sz w:val="18"/>
                <w:szCs w:val="18"/>
              </w:rPr>
            </w:pPr>
            <w:del w:id="411" w:author="sun shuting" w:date="2022-10-14T09:47:00Z">
              <w:r w:rsidRPr="00A319CB" w:rsidDel="00C52A13">
                <w:rPr>
                  <w:rFonts w:ascii="Times New Roman" w:hAnsi="Times New Roman"/>
                  <w:color w:val="000000"/>
                  <w:sz w:val="18"/>
                  <w:szCs w:val="18"/>
                </w:rPr>
                <w:delText>Middle Temporal Gyrus, temporooccipital part (L)</w:delText>
              </w:r>
            </w:del>
          </w:p>
        </w:tc>
      </w:tr>
      <w:tr w:rsidR="00A033D4" w:rsidDel="00C52A13" w14:paraId="409A3C1A" w14:textId="15DA277F" w:rsidTr="00807C12">
        <w:trPr>
          <w:trHeight w:val="20"/>
          <w:jc w:val="center"/>
          <w:del w:id="412" w:author="sun shuting" w:date="2022-10-14T09:47:00Z"/>
        </w:trPr>
        <w:tc>
          <w:tcPr>
            <w:tcW w:w="903" w:type="pct"/>
            <w:vAlign w:val="center"/>
          </w:tcPr>
          <w:p w14:paraId="65C54881" w14:textId="35304995" w:rsidR="00A033D4" w:rsidDel="00C52A13" w:rsidRDefault="00A033D4" w:rsidP="00807C12">
            <w:pPr>
              <w:ind w:firstLine="360"/>
              <w:jc w:val="center"/>
              <w:rPr>
                <w:del w:id="413" w:author="sun shuting" w:date="2022-10-14T09:47:00Z"/>
                <w:sz w:val="18"/>
                <w:szCs w:val="18"/>
              </w:rPr>
            </w:pPr>
            <w:del w:id="414" w:author="sun shuting" w:date="2022-10-14T09:47:00Z">
              <w:r w:rsidDel="00C52A13">
                <w:rPr>
                  <w:sz w:val="18"/>
                  <w:szCs w:val="18"/>
                </w:rPr>
                <w:delText>2</w:delText>
              </w:r>
            </w:del>
          </w:p>
        </w:tc>
        <w:tc>
          <w:tcPr>
            <w:tcW w:w="903" w:type="pct"/>
            <w:vAlign w:val="center"/>
          </w:tcPr>
          <w:p w14:paraId="5C7B5760" w14:textId="1027DDC0" w:rsidR="00A033D4" w:rsidRPr="00A319CB" w:rsidDel="00C52A13" w:rsidRDefault="00A033D4" w:rsidP="00807C12">
            <w:pPr>
              <w:ind w:firstLine="360"/>
              <w:jc w:val="center"/>
              <w:rPr>
                <w:del w:id="415" w:author="sun shuting" w:date="2022-10-14T09:47:00Z"/>
                <w:rFonts w:ascii="Times New Roman" w:hAnsi="Times New Roman"/>
                <w:sz w:val="18"/>
                <w:szCs w:val="18"/>
              </w:rPr>
            </w:pPr>
            <w:del w:id="416" w:author="sun shuting" w:date="2022-10-14T09:47:00Z">
              <w:r w:rsidRPr="00A319CB" w:rsidDel="00C52A13">
                <w:rPr>
                  <w:rFonts w:ascii="Times New Roman" w:hAnsi="Times New Roman"/>
                  <w:sz w:val="18"/>
                  <w:szCs w:val="18"/>
                </w:rPr>
                <w:delText>12</w:delText>
              </w:r>
            </w:del>
          </w:p>
        </w:tc>
        <w:tc>
          <w:tcPr>
            <w:tcW w:w="903" w:type="pct"/>
            <w:vAlign w:val="center"/>
          </w:tcPr>
          <w:p w14:paraId="02D3E7E7" w14:textId="2374E704" w:rsidR="00A033D4" w:rsidRPr="00A319CB" w:rsidDel="00C52A13" w:rsidRDefault="00A033D4" w:rsidP="00807C12">
            <w:pPr>
              <w:jc w:val="center"/>
              <w:rPr>
                <w:del w:id="417" w:author="sun shuting" w:date="2022-10-14T09:47:00Z"/>
                <w:rFonts w:ascii="Times New Roman" w:hAnsi="Times New Roman"/>
                <w:sz w:val="18"/>
                <w:szCs w:val="18"/>
              </w:rPr>
            </w:pPr>
            <w:del w:id="418" w:author="sun shuting" w:date="2022-10-14T09:47:00Z">
              <w:r w:rsidRPr="00A319CB" w:rsidDel="00C52A13">
                <w:rPr>
                  <w:rFonts w:ascii="Times New Roman" w:hAnsi="Times New Roman"/>
                  <w:sz w:val="18"/>
                  <w:szCs w:val="18"/>
                </w:rPr>
                <w:delText>-46</w:delText>
              </w:r>
            </w:del>
          </w:p>
        </w:tc>
        <w:tc>
          <w:tcPr>
            <w:tcW w:w="395" w:type="pct"/>
            <w:vAlign w:val="center"/>
          </w:tcPr>
          <w:p w14:paraId="16743D39" w14:textId="6C0AF8CC" w:rsidR="00A033D4" w:rsidRPr="00A319CB" w:rsidDel="00C52A13" w:rsidRDefault="00A033D4" w:rsidP="00807C12">
            <w:pPr>
              <w:jc w:val="center"/>
              <w:rPr>
                <w:del w:id="419" w:author="sun shuting" w:date="2022-10-14T09:47:00Z"/>
                <w:rFonts w:ascii="Times New Roman" w:hAnsi="Times New Roman"/>
                <w:sz w:val="18"/>
                <w:szCs w:val="18"/>
              </w:rPr>
            </w:pPr>
            <w:del w:id="420" w:author="sun shuting" w:date="2022-10-14T09:47:00Z">
              <w:r w:rsidRPr="00A319CB" w:rsidDel="00C52A13">
                <w:rPr>
                  <w:rFonts w:ascii="Times New Roman" w:hAnsi="Times New Roman"/>
                  <w:sz w:val="18"/>
                  <w:szCs w:val="18"/>
                </w:rPr>
                <w:delText>10</w:delText>
              </w:r>
            </w:del>
          </w:p>
        </w:tc>
        <w:tc>
          <w:tcPr>
            <w:tcW w:w="400" w:type="pct"/>
            <w:vAlign w:val="center"/>
          </w:tcPr>
          <w:p w14:paraId="045D5EF2" w14:textId="62C4450E" w:rsidR="00A033D4" w:rsidRPr="00A319CB" w:rsidDel="00C52A13" w:rsidRDefault="00A033D4" w:rsidP="00807C12">
            <w:pPr>
              <w:jc w:val="center"/>
              <w:rPr>
                <w:del w:id="421" w:author="sun shuting" w:date="2022-10-14T09:47:00Z"/>
                <w:rFonts w:ascii="Times New Roman" w:hAnsi="Times New Roman"/>
                <w:sz w:val="18"/>
                <w:szCs w:val="18"/>
              </w:rPr>
            </w:pPr>
            <w:del w:id="422" w:author="sun shuting" w:date="2022-10-14T09:47:00Z">
              <w:r w:rsidRPr="00A319CB" w:rsidDel="00C52A13">
                <w:rPr>
                  <w:rFonts w:ascii="Times New Roman" w:hAnsi="Times New Roman"/>
                  <w:sz w:val="18"/>
                  <w:szCs w:val="18"/>
                </w:rPr>
                <w:delText>22</w:delText>
              </w:r>
            </w:del>
          </w:p>
        </w:tc>
        <w:tc>
          <w:tcPr>
            <w:tcW w:w="1497" w:type="pct"/>
            <w:vAlign w:val="center"/>
          </w:tcPr>
          <w:p w14:paraId="0D102CFA" w14:textId="18DCC702" w:rsidR="00A033D4" w:rsidRPr="00A319CB" w:rsidDel="00C52A13" w:rsidRDefault="00A033D4" w:rsidP="00807C12">
            <w:pPr>
              <w:ind w:firstLine="360"/>
              <w:jc w:val="center"/>
              <w:rPr>
                <w:del w:id="423" w:author="sun shuting" w:date="2022-10-14T09:47:00Z"/>
                <w:rFonts w:ascii="Times New Roman" w:hAnsi="Times New Roman"/>
                <w:color w:val="000000"/>
                <w:sz w:val="18"/>
                <w:szCs w:val="18"/>
              </w:rPr>
            </w:pPr>
            <w:del w:id="424" w:author="sun shuting" w:date="2022-10-14T09:47:00Z">
              <w:r w:rsidRPr="00A319CB" w:rsidDel="00C52A13">
                <w:rPr>
                  <w:rFonts w:ascii="Times New Roman" w:hAnsi="Times New Roman"/>
                  <w:color w:val="000000"/>
                  <w:sz w:val="18"/>
                  <w:szCs w:val="18"/>
                </w:rPr>
                <w:delText>Inferior Frontal Gyrus, pars opercularis (L)</w:delText>
              </w:r>
            </w:del>
          </w:p>
        </w:tc>
      </w:tr>
    </w:tbl>
    <w:commentRangeEnd w:id="67"/>
    <w:p w14:paraId="07F8F787" w14:textId="0CBD69E9" w:rsidR="00276043" w:rsidRPr="00A033D4" w:rsidRDefault="00110A13">
      <w:r>
        <w:rPr>
          <w:rStyle w:val="ab"/>
        </w:rPr>
        <w:commentReference w:id="67"/>
      </w:r>
    </w:p>
    <w:p w14:paraId="31439D06" w14:textId="31AEC2FA" w:rsidR="00A65D47" w:rsidRPr="00BB7646" w:rsidRDefault="00A65D47" w:rsidP="00433D93">
      <w:pPr>
        <w:spacing w:beforeLines="50" w:before="156" w:afterLines="50" w:after="156" w:line="276" w:lineRule="auto"/>
        <w:ind w:rightChars="100" w:right="210"/>
        <w:outlineLvl w:val="1"/>
        <w:rPr>
          <w:rPrChange w:id="425" w:author="sun shuting" w:date="2022-10-11T18:13:00Z">
            <w:rPr>
              <w:lang w:val="de-DE"/>
            </w:rPr>
          </w:rPrChange>
        </w:rPr>
      </w:pPr>
      <w:bookmarkStart w:id="426" w:name="_Toc116113484"/>
      <w:r w:rsidRPr="00433D93">
        <w:rPr>
          <w:rFonts w:ascii="Times New Roman" w:eastAsia="宋体" w:hAnsi="Times New Roman" w:cs="Times New Roman" w:hint="eastAsia"/>
          <w:b/>
          <w:bCs/>
          <w:sz w:val="28"/>
          <w:szCs w:val="24"/>
        </w:rPr>
        <w:t>参考文献</w:t>
      </w:r>
      <w:bookmarkEnd w:id="426"/>
    </w:p>
    <w:p w14:paraId="057A2F8F" w14:textId="636E23DD" w:rsidR="00BD2F48" w:rsidRPr="00D8584D" w:rsidRDefault="00A65D47" w:rsidP="00A65D47">
      <w:pPr>
        <w:pStyle w:val="21"/>
        <w:spacing w:line="276" w:lineRule="auto"/>
        <w:ind w:left="0" w:firstLine="0"/>
        <w:rPr>
          <w:rFonts w:cs="Times New Roman"/>
          <w:kern w:val="0"/>
          <w:szCs w:val="24"/>
          <w:lang w:val="en-IE"/>
        </w:rPr>
      </w:pPr>
      <w:r w:rsidRPr="00BB7646">
        <w:rPr>
          <w:rFonts w:cs="Times New Roman"/>
          <w:kern w:val="0"/>
          <w:szCs w:val="24"/>
          <w:rPrChange w:id="427" w:author="sun shuting" w:date="2022-10-11T18:13:00Z">
            <w:rPr>
              <w:rFonts w:cs="Times New Roman"/>
              <w:kern w:val="0"/>
              <w:szCs w:val="24"/>
              <w:lang w:val="de-DE"/>
            </w:rPr>
          </w:rPrChange>
        </w:rPr>
        <w:t>[1]</w:t>
      </w:r>
      <w:r w:rsidRPr="00BB7646">
        <w:rPr>
          <w:rFonts w:cs="Times New Roman"/>
          <w:kern w:val="0"/>
          <w:szCs w:val="24"/>
          <w:rPrChange w:id="428" w:author="sun shuting" w:date="2022-10-11T18:13:00Z">
            <w:rPr>
              <w:rFonts w:cs="Times New Roman"/>
              <w:kern w:val="0"/>
              <w:szCs w:val="24"/>
              <w:lang w:val="de-DE"/>
            </w:rPr>
          </w:rPrChange>
        </w:rPr>
        <w:tab/>
      </w:r>
      <w:proofErr w:type="spellStart"/>
      <w:r w:rsidR="00BD2F48" w:rsidRPr="00BB7646">
        <w:rPr>
          <w:rFonts w:cs="Times New Roman"/>
          <w:kern w:val="0"/>
          <w:szCs w:val="24"/>
          <w:rPrChange w:id="429" w:author="sun shuting" w:date="2022-10-11T18:13:00Z">
            <w:rPr>
              <w:rFonts w:cs="Times New Roman"/>
              <w:kern w:val="0"/>
              <w:szCs w:val="24"/>
              <w:lang w:val="de-DE"/>
            </w:rPr>
          </w:rPrChange>
        </w:rPr>
        <w:t>Turkeltaub</w:t>
      </w:r>
      <w:proofErr w:type="spellEnd"/>
      <w:r w:rsidR="00BD2F48" w:rsidRPr="00BB7646">
        <w:rPr>
          <w:rFonts w:cs="Times New Roman"/>
          <w:kern w:val="0"/>
          <w:szCs w:val="24"/>
          <w:rPrChange w:id="430" w:author="sun shuting" w:date="2022-10-11T18:13:00Z">
            <w:rPr>
              <w:rFonts w:cs="Times New Roman"/>
              <w:kern w:val="0"/>
              <w:szCs w:val="24"/>
              <w:lang w:val="de-DE"/>
            </w:rPr>
          </w:rPrChange>
        </w:rPr>
        <w:t xml:space="preserve">, P. E., Eden, G. F., Jones, K. M., &amp; Zeffiro, T. A. (2002). </w:t>
      </w:r>
      <w:r w:rsidR="00BD2F48" w:rsidRPr="00D8584D">
        <w:rPr>
          <w:rFonts w:cs="Times New Roman"/>
          <w:kern w:val="0"/>
          <w:szCs w:val="24"/>
          <w:lang w:val="en-IE"/>
        </w:rPr>
        <w:t xml:space="preserve">Meta-analysis of the functional neuroanatomy of single-word reading: Method and validation. </w:t>
      </w:r>
      <w:proofErr w:type="spellStart"/>
      <w:r w:rsidR="00BD2F48" w:rsidRPr="00D8584D">
        <w:rPr>
          <w:rFonts w:cs="Times New Roman"/>
          <w:kern w:val="0"/>
          <w:szCs w:val="24"/>
          <w:lang w:val="en-IE"/>
        </w:rPr>
        <w:t>NeuroImage</w:t>
      </w:r>
      <w:proofErr w:type="spellEnd"/>
      <w:r w:rsidR="00BD2F48" w:rsidRPr="00D8584D">
        <w:rPr>
          <w:rFonts w:cs="Times New Roman"/>
          <w:kern w:val="0"/>
          <w:szCs w:val="24"/>
          <w:lang w:val="en-IE"/>
        </w:rPr>
        <w:t xml:space="preserve">, </w:t>
      </w:r>
    </w:p>
    <w:p w14:paraId="25D91C8C" w14:textId="151F3457" w:rsidR="001A0C32" w:rsidRDefault="00BD2F48" w:rsidP="00A65D47">
      <w:pPr>
        <w:pStyle w:val="21"/>
        <w:spacing w:line="276" w:lineRule="auto"/>
        <w:ind w:left="0" w:firstLine="0"/>
        <w:rPr>
          <w:ins w:id="431" w:author="sun shuting" w:date="2022-10-09T13:39:00Z"/>
          <w:rFonts w:cs="Times New Roman"/>
          <w:kern w:val="0"/>
          <w:szCs w:val="24"/>
          <w:lang w:val="en-IE"/>
        </w:rPr>
      </w:pPr>
      <w:r w:rsidRPr="00D8584D">
        <w:rPr>
          <w:rFonts w:cs="Times New Roman"/>
          <w:kern w:val="0"/>
          <w:szCs w:val="24"/>
          <w:lang w:val="en-IE"/>
        </w:rPr>
        <w:t>16(3), 765–780.doi: 10.1006/nimg.2002.1131</w:t>
      </w:r>
    </w:p>
    <w:p w14:paraId="4D2C7B7D" w14:textId="0B27C9C1" w:rsidR="005748D0" w:rsidRPr="00ED26F7" w:rsidDel="00ED26F7" w:rsidRDefault="001E3CB0" w:rsidP="00201A9C">
      <w:pPr>
        <w:pStyle w:val="21"/>
        <w:spacing w:line="276" w:lineRule="auto"/>
        <w:ind w:left="0" w:firstLine="0"/>
        <w:rPr>
          <w:del w:id="432" w:author="sun shuting" w:date="2022-10-09T14:09:00Z"/>
          <w:rFonts w:cs="Times New Roman"/>
          <w:kern w:val="0"/>
          <w:szCs w:val="24"/>
          <w:lang w:val="en-IE"/>
        </w:rPr>
      </w:pPr>
      <w:ins w:id="433" w:author="sun shuting" w:date="2022-10-09T14:02:00Z">
        <w:r w:rsidRPr="00ED26F7">
          <w:rPr>
            <w:rFonts w:cs="Times New Roman"/>
            <w:kern w:val="0"/>
            <w:szCs w:val="24"/>
            <w:lang w:val="en-IE"/>
          </w:rPr>
          <w:t>[2]</w:t>
        </w:r>
        <w:r w:rsidRPr="00ED26F7">
          <w:rPr>
            <w:rFonts w:cs="Times New Roman"/>
            <w:kern w:val="0"/>
            <w:szCs w:val="24"/>
            <w:lang w:val="en-IE"/>
          </w:rPr>
          <w:tab/>
        </w:r>
      </w:ins>
      <w:ins w:id="434" w:author="sun shuting" w:date="2022-10-09T14:03:00Z">
        <w:r w:rsidRPr="00ED26F7">
          <w:rPr>
            <w:rFonts w:cs="Times New Roman" w:hint="eastAsia"/>
            <w:kern w:val="0"/>
            <w:szCs w:val="24"/>
            <w:lang w:val="en-IE"/>
            <w:rPrChange w:id="435" w:author="Chuan-Peng Hu" w:date="2022-10-12T09:40:00Z">
              <w:rPr>
                <w:rFonts w:ascii="宋体" w:hAnsi="宋体" w:cs="Times New Roman" w:hint="eastAsia"/>
                <w:kern w:val="0"/>
                <w:szCs w:val="24"/>
                <w:lang w:val="en-IE"/>
              </w:rPr>
            </w:rPrChange>
          </w:rPr>
          <w:t>胡传鹏</w:t>
        </w:r>
        <w:r w:rsidRPr="00ED26F7">
          <w:rPr>
            <w:rFonts w:cs="Times New Roman"/>
            <w:kern w:val="0"/>
            <w:szCs w:val="24"/>
            <w:lang w:val="en-IE"/>
            <w:rPrChange w:id="436" w:author="Chuan-Peng Hu" w:date="2022-10-12T09:40:00Z">
              <w:rPr>
                <w:rFonts w:ascii="宋体" w:hAnsi="宋体" w:cs="Times New Roman"/>
                <w:kern w:val="0"/>
                <w:szCs w:val="24"/>
                <w:lang w:val="en-IE"/>
              </w:rPr>
            </w:rPrChange>
          </w:rPr>
          <w:t xml:space="preserve">, </w:t>
        </w:r>
        <w:r w:rsidRPr="00ED26F7">
          <w:rPr>
            <w:rFonts w:cs="Times New Roman" w:hint="eastAsia"/>
            <w:kern w:val="0"/>
            <w:szCs w:val="24"/>
            <w:lang w:val="en-IE"/>
            <w:rPrChange w:id="437" w:author="Chuan-Peng Hu" w:date="2022-10-12T09:40:00Z">
              <w:rPr>
                <w:rFonts w:ascii="宋体" w:hAnsi="宋体" w:cs="Times New Roman" w:hint="eastAsia"/>
                <w:kern w:val="0"/>
                <w:szCs w:val="24"/>
                <w:lang w:val="en-IE"/>
              </w:rPr>
            </w:rPrChange>
          </w:rPr>
          <w:t>邸新</w:t>
        </w:r>
        <w:r w:rsidRPr="00ED26F7">
          <w:rPr>
            <w:rFonts w:cs="Times New Roman"/>
            <w:kern w:val="0"/>
            <w:szCs w:val="24"/>
            <w:lang w:val="en-IE"/>
            <w:rPrChange w:id="438" w:author="Chuan-Peng Hu" w:date="2022-10-12T09:40:00Z">
              <w:rPr>
                <w:rFonts w:ascii="宋体" w:hAnsi="宋体" w:cs="Times New Roman"/>
                <w:kern w:val="0"/>
                <w:szCs w:val="24"/>
                <w:lang w:val="en-IE"/>
              </w:rPr>
            </w:rPrChange>
          </w:rPr>
          <w:t xml:space="preserve">, </w:t>
        </w:r>
        <w:proofErr w:type="gramStart"/>
        <w:r w:rsidRPr="00ED26F7">
          <w:rPr>
            <w:rFonts w:cs="Times New Roman" w:hint="eastAsia"/>
            <w:kern w:val="0"/>
            <w:szCs w:val="24"/>
            <w:lang w:val="en-IE"/>
            <w:rPrChange w:id="439" w:author="Chuan-Peng Hu" w:date="2022-10-12T09:40:00Z">
              <w:rPr>
                <w:rFonts w:ascii="宋体" w:hAnsi="宋体" w:cs="Times New Roman" w:hint="eastAsia"/>
                <w:kern w:val="0"/>
                <w:szCs w:val="24"/>
                <w:lang w:val="en-IE"/>
              </w:rPr>
            </w:rPrChange>
          </w:rPr>
          <w:t>李佳蔚</w:t>
        </w:r>
        <w:proofErr w:type="gramEnd"/>
        <w:r w:rsidRPr="00ED26F7">
          <w:rPr>
            <w:rFonts w:cs="Times New Roman"/>
            <w:kern w:val="0"/>
            <w:szCs w:val="24"/>
            <w:lang w:val="en-IE"/>
            <w:rPrChange w:id="440" w:author="Chuan-Peng Hu" w:date="2022-10-12T09:40:00Z">
              <w:rPr>
                <w:rFonts w:ascii="宋体" w:hAnsi="宋体" w:cs="Times New Roman"/>
                <w:kern w:val="0"/>
                <w:szCs w:val="24"/>
                <w:lang w:val="en-IE"/>
              </w:rPr>
            </w:rPrChange>
          </w:rPr>
          <w:t xml:space="preserve">, </w:t>
        </w:r>
        <w:proofErr w:type="gramStart"/>
        <w:r w:rsidRPr="00ED26F7">
          <w:rPr>
            <w:rFonts w:cs="Times New Roman" w:hint="eastAsia"/>
            <w:kern w:val="0"/>
            <w:szCs w:val="24"/>
            <w:lang w:val="en-IE"/>
            <w:rPrChange w:id="441" w:author="Chuan-Peng Hu" w:date="2022-10-12T09:40:00Z">
              <w:rPr>
                <w:rFonts w:ascii="宋体" w:hAnsi="宋体" w:cs="Times New Roman" w:hint="eastAsia"/>
                <w:kern w:val="0"/>
                <w:szCs w:val="24"/>
                <w:lang w:val="en-IE"/>
              </w:rPr>
            </w:rPrChange>
          </w:rPr>
          <w:t>隋洁</w:t>
        </w:r>
        <w:proofErr w:type="gramEnd"/>
        <w:r w:rsidRPr="00ED26F7">
          <w:rPr>
            <w:rFonts w:cs="Times New Roman"/>
            <w:kern w:val="0"/>
            <w:szCs w:val="24"/>
            <w:lang w:val="en-IE"/>
            <w:rPrChange w:id="442" w:author="Chuan-Peng Hu" w:date="2022-10-12T09:40:00Z">
              <w:rPr>
                <w:rFonts w:ascii="宋体" w:hAnsi="宋体" w:cs="Times New Roman"/>
                <w:kern w:val="0"/>
                <w:szCs w:val="24"/>
                <w:lang w:val="en-IE"/>
              </w:rPr>
            </w:rPrChange>
          </w:rPr>
          <w:t xml:space="preserve">, </w:t>
        </w:r>
        <w:r w:rsidRPr="00ED26F7">
          <w:rPr>
            <w:rFonts w:cs="Times New Roman" w:hint="eastAsia"/>
            <w:kern w:val="0"/>
            <w:szCs w:val="24"/>
            <w:lang w:val="en-IE"/>
            <w:rPrChange w:id="443" w:author="Chuan-Peng Hu" w:date="2022-10-12T09:40:00Z">
              <w:rPr>
                <w:rFonts w:ascii="宋体" w:hAnsi="宋体" w:cs="Times New Roman" w:hint="eastAsia"/>
                <w:kern w:val="0"/>
                <w:szCs w:val="24"/>
                <w:lang w:val="en-IE"/>
              </w:rPr>
            </w:rPrChange>
          </w:rPr>
          <w:t>彭凯平</w:t>
        </w:r>
        <w:r w:rsidRPr="00ED26F7">
          <w:rPr>
            <w:rFonts w:cs="Times New Roman"/>
            <w:kern w:val="0"/>
            <w:szCs w:val="24"/>
            <w:lang w:val="en-IE"/>
            <w:rPrChange w:id="444" w:author="Chuan-Peng Hu" w:date="2022-10-12T09:40:00Z">
              <w:rPr>
                <w:rFonts w:ascii="宋体" w:hAnsi="宋体" w:cs="Times New Roman"/>
                <w:kern w:val="0"/>
                <w:szCs w:val="24"/>
                <w:lang w:val="en-IE"/>
              </w:rPr>
            </w:rPrChange>
          </w:rPr>
          <w:t xml:space="preserve">, (2015). </w:t>
        </w:r>
        <w:r w:rsidRPr="00ED26F7">
          <w:rPr>
            <w:rFonts w:cs="Times New Roman" w:hint="eastAsia"/>
            <w:kern w:val="0"/>
            <w:szCs w:val="24"/>
            <w:lang w:val="en-IE"/>
            <w:rPrChange w:id="445" w:author="Chuan-Peng Hu" w:date="2022-10-12T09:40:00Z">
              <w:rPr>
                <w:rFonts w:ascii="宋体" w:hAnsi="宋体" w:cs="Times New Roman" w:hint="eastAsia"/>
                <w:kern w:val="0"/>
                <w:szCs w:val="24"/>
                <w:lang w:val="en-IE"/>
              </w:rPr>
            </w:rPrChange>
          </w:rPr>
          <w:t>神经成像数据的元分析</w:t>
        </w:r>
        <w:r w:rsidRPr="00ED26F7">
          <w:rPr>
            <w:rFonts w:cs="Times New Roman"/>
            <w:kern w:val="0"/>
            <w:szCs w:val="24"/>
            <w:lang w:val="en-IE"/>
            <w:rPrChange w:id="446" w:author="Chuan-Peng Hu" w:date="2022-10-12T09:40:00Z">
              <w:rPr>
                <w:rFonts w:ascii="宋体" w:hAnsi="宋体" w:cs="Times New Roman"/>
                <w:kern w:val="0"/>
                <w:szCs w:val="24"/>
                <w:lang w:val="en-IE"/>
              </w:rPr>
            </w:rPrChange>
          </w:rPr>
          <w:t xml:space="preserve">. </w:t>
        </w:r>
        <w:r w:rsidRPr="00ED26F7">
          <w:rPr>
            <w:rFonts w:cs="Times New Roman" w:hint="eastAsia"/>
            <w:kern w:val="0"/>
            <w:szCs w:val="24"/>
            <w:lang w:val="en-IE"/>
            <w:rPrChange w:id="447" w:author="Chuan-Peng Hu" w:date="2022-10-12T09:40:00Z">
              <w:rPr>
                <w:rFonts w:ascii="宋体" w:hAnsi="宋体" w:cs="Times New Roman" w:hint="eastAsia"/>
                <w:kern w:val="0"/>
                <w:szCs w:val="24"/>
                <w:lang w:val="en-IE"/>
              </w:rPr>
            </w:rPrChange>
          </w:rPr>
          <w:t>心理科学进展</w:t>
        </w:r>
        <w:r w:rsidRPr="00ED26F7">
          <w:rPr>
            <w:rFonts w:cs="Times New Roman"/>
            <w:kern w:val="0"/>
            <w:szCs w:val="24"/>
            <w:lang w:val="en-IE"/>
            <w:rPrChange w:id="448" w:author="Chuan-Peng Hu" w:date="2022-10-12T09:40:00Z">
              <w:rPr>
                <w:rFonts w:ascii="宋体" w:hAnsi="宋体" w:cs="Times New Roman"/>
                <w:kern w:val="0"/>
                <w:szCs w:val="24"/>
                <w:lang w:val="en-IE"/>
              </w:rPr>
            </w:rPrChange>
          </w:rPr>
          <w:t>,</w:t>
        </w:r>
        <w:r w:rsidRPr="00ED26F7">
          <w:rPr>
            <w:rFonts w:cs="Times New Roman"/>
            <w:kern w:val="0"/>
            <w:szCs w:val="24"/>
            <w:lang w:val="en-IE"/>
          </w:rPr>
          <w:t xml:space="preserve"> 23(7), 1118. </w:t>
        </w:r>
        <w:r w:rsidRPr="00DE29AD">
          <w:rPr>
            <w:rFonts w:cs="Times New Roman"/>
            <w:kern w:val="0"/>
            <w:szCs w:val="24"/>
            <w:lang w:val="en-IE"/>
          </w:rPr>
          <w:fldChar w:fldCharType="begin"/>
        </w:r>
        <w:r w:rsidRPr="00ED26F7">
          <w:rPr>
            <w:rFonts w:cs="Times New Roman"/>
            <w:kern w:val="0"/>
            <w:szCs w:val="24"/>
            <w:lang w:val="en-IE"/>
          </w:rPr>
          <w:instrText xml:space="preserve"> HYPERLINK "https://doi.org/10.3724/SP.J.1042.2015.01118" </w:instrText>
        </w:r>
        <w:r w:rsidRPr="00DE29AD">
          <w:rPr>
            <w:rFonts w:cs="Times New Roman"/>
            <w:kern w:val="0"/>
            <w:szCs w:val="24"/>
            <w:lang w:val="en-IE"/>
          </w:rPr>
          <w:fldChar w:fldCharType="separate"/>
        </w:r>
        <w:r w:rsidRPr="00ED26F7">
          <w:rPr>
            <w:rStyle w:val="a8"/>
            <w:rFonts w:cs="Times New Roman"/>
            <w:kern w:val="0"/>
            <w:szCs w:val="24"/>
            <w:lang w:val="en-IE"/>
          </w:rPr>
          <w:t>https://doi.org/10.3724/SP.J.1042.2015.01118</w:t>
        </w:r>
        <w:r w:rsidRPr="00DE29AD">
          <w:rPr>
            <w:rFonts w:cs="Times New Roman"/>
            <w:kern w:val="0"/>
            <w:szCs w:val="24"/>
            <w:lang w:val="en-IE"/>
          </w:rPr>
          <w:fldChar w:fldCharType="end"/>
        </w:r>
        <w:r w:rsidRPr="00ED26F7">
          <w:rPr>
            <w:rFonts w:cs="Times New Roman"/>
            <w:kern w:val="0"/>
            <w:szCs w:val="24"/>
            <w:lang w:val="en-IE"/>
          </w:rPr>
          <w:t>[</w:t>
        </w:r>
      </w:ins>
      <w:ins w:id="449" w:author="sun shuting" w:date="2022-10-09T14:04:00Z">
        <w:r w:rsidR="008D7D4F" w:rsidRPr="00ED26F7">
          <w:rPr>
            <w:rFonts w:cs="Times New Roman"/>
            <w:kern w:val="0"/>
            <w:szCs w:val="24"/>
            <w:lang w:val="en-IE"/>
          </w:rPr>
          <w:t xml:space="preserve">HU </w:t>
        </w:r>
        <w:proofErr w:type="spellStart"/>
        <w:r w:rsidR="008D7D4F" w:rsidRPr="00ED26F7">
          <w:rPr>
            <w:rFonts w:cs="Times New Roman"/>
            <w:kern w:val="0"/>
            <w:szCs w:val="24"/>
            <w:lang w:val="en-IE"/>
          </w:rPr>
          <w:t>Chuanpeng</w:t>
        </w:r>
        <w:proofErr w:type="spellEnd"/>
        <w:r w:rsidR="008D7D4F" w:rsidRPr="00ED26F7">
          <w:rPr>
            <w:rFonts w:cs="Times New Roman"/>
            <w:kern w:val="0"/>
            <w:szCs w:val="24"/>
            <w:lang w:val="en-IE"/>
          </w:rPr>
          <w:t xml:space="preserve">; DI Xin; LI Jiawei; SUI Jie; PENG </w:t>
        </w:r>
        <w:proofErr w:type="spellStart"/>
        <w:r w:rsidR="008D7D4F" w:rsidRPr="00ED26F7">
          <w:rPr>
            <w:rFonts w:cs="Times New Roman"/>
            <w:kern w:val="0"/>
            <w:szCs w:val="24"/>
            <w:lang w:val="en-IE"/>
          </w:rPr>
          <w:t>Kaiping</w:t>
        </w:r>
        <w:proofErr w:type="spellEnd"/>
        <w:r w:rsidR="008D7D4F" w:rsidRPr="00ED26F7">
          <w:rPr>
            <w:rFonts w:cs="Times New Roman"/>
            <w:kern w:val="0"/>
            <w:szCs w:val="24"/>
            <w:lang w:val="en-IE"/>
          </w:rPr>
          <w:t>. (2015). Meta-analysis of Neuroimaging Studies. Advances in Psychological Science, 23(7), 1118-1129.</w:t>
        </w:r>
      </w:ins>
      <w:ins w:id="450" w:author="sun shuting" w:date="2022-10-09T14:03:00Z">
        <w:r w:rsidRPr="00ED26F7">
          <w:rPr>
            <w:rFonts w:cs="Times New Roman"/>
            <w:kern w:val="0"/>
            <w:szCs w:val="24"/>
            <w:lang w:val="en-IE"/>
          </w:rPr>
          <w:t>]</w:t>
        </w:r>
      </w:ins>
    </w:p>
    <w:p w14:paraId="10739AED" w14:textId="77777777" w:rsidR="00ED26F7" w:rsidRPr="00ED26F7" w:rsidRDefault="00ED26F7">
      <w:pPr>
        <w:rPr>
          <w:ins w:id="451" w:author="Chuan-Peng Hu" w:date="2022-10-12T09:40:00Z"/>
          <w:lang w:val="en-IE"/>
          <w:rPrChange w:id="452" w:author="Chuan-Peng Hu" w:date="2022-10-12T09:40:00Z">
            <w:rPr>
              <w:ins w:id="453" w:author="Chuan-Peng Hu" w:date="2022-10-12T09:40:00Z"/>
              <w:rFonts w:cs="Times New Roman"/>
              <w:kern w:val="0"/>
              <w:szCs w:val="24"/>
              <w:lang w:val="en-IE"/>
            </w:rPr>
          </w:rPrChange>
        </w:rPr>
        <w:pPrChange w:id="454" w:author="Chuan-Peng Hu" w:date="2022-10-12T09:40:00Z">
          <w:pPr>
            <w:pStyle w:val="21"/>
            <w:spacing w:line="276" w:lineRule="auto"/>
            <w:ind w:left="0" w:firstLine="0"/>
          </w:pPr>
        </w:pPrChange>
      </w:pPr>
    </w:p>
    <w:p w14:paraId="5641FC02" w14:textId="77777777" w:rsidR="003E645F" w:rsidRPr="00600EEB" w:rsidDel="00BF3648" w:rsidRDefault="003E645F" w:rsidP="00600EEB">
      <w:pPr>
        <w:rPr>
          <w:ins w:id="455" w:author="Chuan-Peng Hu" w:date="2022-10-10T12:55:00Z"/>
          <w:del w:id="456" w:author="sun shuting" w:date="2022-10-11T18:44:00Z"/>
          <w:lang w:val="en-IE"/>
        </w:rPr>
      </w:pPr>
    </w:p>
    <w:p w14:paraId="6A68B12C" w14:textId="58205788" w:rsidR="00ED2CB7" w:rsidRPr="00DE436A" w:rsidRDefault="00A65D47" w:rsidP="00201A9C">
      <w:pPr>
        <w:pStyle w:val="21"/>
        <w:spacing w:line="276" w:lineRule="auto"/>
        <w:ind w:left="0" w:firstLine="0"/>
        <w:rPr>
          <w:rFonts w:cs="Times New Roman"/>
          <w:kern w:val="0"/>
          <w:szCs w:val="24"/>
          <w:lang w:val="en-IE"/>
          <w:rPrChange w:id="457" w:author="sun shuting" w:date="2022-10-11T00:45:00Z">
            <w:rPr>
              <w:rFonts w:cs="Times New Roman"/>
              <w:kern w:val="0"/>
              <w:szCs w:val="24"/>
              <w:lang w:val="de-DE"/>
            </w:rPr>
          </w:rPrChange>
        </w:rPr>
      </w:pPr>
      <w:r w:rsidRPr="00D8584D">
        <w:rPr>
          <w:rFonts w:cs="Times New Roman"/>
          <w:kern w:val="0"/>
          <w:szCs w:val="24"/>
          <w:lang w:val="en-IE"/>
        </w:rPr>
        <w:t>[</w:t>
      </w:r>
      <w:del w:id="458" w:author="sun shuting" w:date="2022-10-09T14:09:00Z">
        <w:r w:rsidR="00433D93" w:rsidRPr="00D8584D" w:rsidDel="00FE0BD4">
          <w:rPr>
            <w:rFonts w:cs="Times New Roman"/>
            <w:kern w:val="0"/>
            <w:szCs w:val="24"/>
            <w:lang w:val="en-IE"/>
          </w:rPr>
          <w:delText>2</w:delText>
        </w:r>
      </w:del>
      <w:ins w:id="459" w:author="sun shuting" w:date="2022-10-09T14:09:00Z">
        <w:r w:rsidR="00FE0BD4">
          <w:rPr>
            <w:rFonts w:cs="Times New Roman"/>
            <w:kern w:val="0"/>
            <w:szCs w:val="24"/>
            <w:lang w:val="en-IE"/>
          </w:rPr>
          <w:t>3</w:t>
        </w:r>
      </w:ins>
      <w:r w:rsidRPr="00D8584D">
        <w:rPr>
          <w:rFonts w:cs="Times New Roman"/>
          <w:kern w:val="0"/>
          <w:szCs w:val="24"/>
          <w:lang w:val="en-IE"/>
        </w:rPr>
        <w:t>]</w:t>
      </w:r>
      <w:r w:rsidRPr="00D8584D">
        <w:rPr>
          <w:rFonts w:cs="Times New Roman"/>
          <w:kern w:val="0"/>
          <w:szCs w:val="24"/>
          <w:lang w:val="en-IE"/>
        </w:rPr>
        <w:tab/>
      </w:r>
      <w:moveToRangeStart w:id="460" w:author="sun shuting" w:date="2022-10-11T00:45:00Z" w:name="move116341569"/>
      <w:moveTo w:id="461" w:author="sun shuting" w:date="2022-10-11T00:45:00Z">
        <w:r w:rsidR="00DE436A" w:rsidRPr="00ED2CB7">
          <w:rPr>
            <w:rFonts w:cs="Times New Roman"/>
            <w:kern w:val="0"/>
            <w:szCs w:val="24"/>
            <w:lang w:val="en-IE"/>
          </w:rPr>
          <w:t xml:space="preserve">Eickhoff, S. B., Bzdok, D., Laird, A. R., Kurth, F., &amp; Fox, P. T. (2012). Activation likelihood estimation meta-analysis revisited. </w:t>
        </w:r>
        <w:proofErr w:type="spellStart"/>
        <w:r w:rsidR="00DE436A" w:rsidRPr="0032720F">
          <w:rPr>
            <w:rFonts w:cs="Times New Roman"/>
            <w:kern w:val="0"/>
            <w:szCs w:val="24"/>
            <w:lang w:val="en-IE"/>
          </w:rPr>
          <w:t>NeuroImage</w:t>
        </w:r>
        <w:proofErr w:type="spellEnd"/>
        <w:r w:rsidR="00DE436A" w:rsidRPr="0032720F">
          <w:rPr>
            <w:rFonts w:cs="Times New Roman"/>
            <w:kern w:val="0"/>
            <w:szCs w:val="24"/>
            <w:lang w:val="en-IE"/>
          </w:rPr>
          <w:t>, 59(3), 2349–2361.doi: 10.1016/j. neuroimage.2011.09.017</w:t>
        </w:r>
      </w:moveTo>
      <w:moveFromRangeStart w:id="462" w:author="sun shuting" w:date="2022-10-11T00:45:00Z" w:name="move116341564"/>
      <w:moveToRangeEnd w:id="460"/>
      <w:moveFrom w:id="463" w:author="sun shuting" w:date="2022-10-11T00:45:00Z">
        <w:r w:rsidR="00336230" w:rsidRPr="00D8584D" w:rsidDel="00DE436A">
          <w:rPr>
            <w:rFonts w:cs="Times New Roman"/>
            <w:kern w:val="0"/>
            <w:szCs w:val="24"/>
            <w:lang w:val="en-IE"/>
          </w:rPr>
          <w:t xml:space="preserve">Salo, Taylor, Yarkoni, Tal, Nichols, Thomas E., Poline, Jean-Baptiste, Kent, James D., Gorgolewski, Krzysztof J., Glerean, Enrico, Bottenhorn, Katherine L., Bilgel, Murat, Wright, Jessey, Reeders, Puck, Kimbler, Adam, Nielson, Dylan N., Yanes, Julio A., Pérez, Alexandre, Oudyk, Kendra M., Jarecka, Dorota, Enge, Alexander, Peraza, Julio A., … </w:t>
        </w:r>
        <w:r w:rsidR="00336230" w:rsidRPr="00DE436A" w:rsidDel="00DE436A">
          <w:rPr>
            <w:rFonts w:cs="Times New Roman"/>
            <w:kern w:val="0"/>
            <w:szCs w:val="24"/>
            <w:lang w:val="en-IE"/>
            <w:rPrChange w:id="464" w:author="sun shuting" w:date="2022-10-11T00:45:00Z">
              <w:rPr>
                <w:rFonts w:cs="Times New Roman"/>
                <w:kern w:val="0"/>
                <w:szCs w:val="24"/>
                <w:lang w:val="de-DE"/>
              </w:rPr>
            </w:rPrChange>
          </w:rPr>
          <w:t xml:space="preserve">Laird, Angela R. (2022). neurostuff/NiMARE: 0.0.12rc7 (0.0.12rc7). Zenodo. </w:t>
        </w:r>
        <w:r w:rsidDel="00DE436A">
          <w:fldChar w:fldCharType="begin"/>
        </w:r>
        <w:r w:rsidRPr="00DE436A" w:rsidDel="00DE436A">
          <w:rPr>
            <w:lang w:val="en-IE"/>
            <w:rPrChange w:id="465" w:author="sun shuting" w:date="2022-10-11T00:45:00Z">
              <w:rPr/>
            </w:rPrChange>
          </w:rPr>
          <w:instrText xml:space="preserve"> HYPERLINK "https://doi.org/10.5281/zenodo.6642243" </w:instrText>
        </w:r>
        <w:r w:rsidDel="00DE436A">
          <w:fldChar w:fldCharType="separate"/>
        </w:r>
        <w:r w:rsidR="00DB7121" w:rsidRPr="00DE436A" w:rsidDel="00DE436A">
          <w:rPr>
            <w:rFonts w:cs="Times New Roman"/>
            <w:kern w:val="0"/>
            <w:szCs w:val="24"/>
            <w:lang w:val="en-IE"/>
            <w:rPrChange w:id="466" w:author="sun shuting" w:date="2022-10-11T00:45:00Z">
              <w:rPr>
                <w:rFonts w:cs="Times New Roman"/>
                <w:kern w:val="0"/>
                <w:szCs w:val="24"/>
                <w:lang w:val="de-DE"/>
              </w:rPr>
            </w:rPrChange>
          </w:rPr>
          <w:t>https://doi.org/10.5281/zenodo.6642243</w:t>
        </w:r>
        <w:r w:rsidDel="00DE436A">
          <w:rPr>
            <w:rFonts w:cs="Times New Roman"/>
            <w:kern w:val="0"/>
            <w:szCs w:val="24"/>
            <w:lang w:val="de-DE"/>
          </w:rPr>
          <w:fldChar w:fldCharType="end"/>
        </w:r>
      </w:moveFrom>
      <w:moveFromRangeEnd w:id="462"/>
    </w:p>
    <w:p w14:paraId="4F9B55C6" w14:textId="64B6E948" w:rsidR="00DB7121" w:rsidRPr="00600EEB" w:rsidRDefault="00ED2CB7" w:rsidP="00ED2CB7">
      <w:pPr>
        <w:pStyle w:val="21"/>
        <w:spacing w:line="276" w:lineRule="auto"/>
        <w:ind w:left="0" w:firstLine="0"/>
        <w:rPr>
          <w:ins w:id="467" w:author="sun shuting" w:date="2022-10-09T14:10:00Z"/>
          <w:rFonts w:cs="Times New Roman"/>
          <w:kern w:val="0"/>
          <w:szCs w:val="24"/>
          <w:lang w:val="de-DE"/>
        </w:rPr>
      </w:pPr>
      <w:r w:rsidRPr="00433D93">
        <w:rPr>
          <w:rFonts w:cs="Times New Roman"/>
          <w:kern w:val="0"/>
          <w:szCs w:val="24"/>
          <w:lang w:val="en-IE"/>
        </w:rPr>
        <w:t>[</w:t>
      </w:r>
      <w:del w:id="468" w:author="sun shuting" w:date="2022-10-09T14:10:00Z">
        <w:r w:rsidDel="00462427">
          <w:rPr>
            <w:rFonts w:cs="Times New Roman"/>
            <w:kern w:val="0"/>
            <w:szCs w:val="24"/>
            <w:lang w:val="en-IE"/>
          </w:rPr>
          <w:delText>3</w:delText>
        </w:r>
      </w:del>
      <w:ins w:id="469" w:author="sun shuting" w:date="2022-10-09T14:10:00Z">
        <w:r w:rsidR="00462427">
          <w:rPr>
            <w:rFonts w:cs="Times New Roman"/>
            <w:kern w:val="0"/>
            <w:szCs w:val="24"/>
            <w:lang w:val="en-IE"/>
          </w:rPr>
          <w:t>4</w:t>
        </w:r>
      </w:ins>
      <w:r w:rsidRPr="00433D93">
        <w:rPr>
          <w:rFonts w:cs="Times New Roman"/>
          <w:kern w:val="0"/>
          <w:szCs w:val="24"/>
          <w:lang w:val="en-IE"/>
        </w:rPr>
        <w:t>]</w:t>
      </w:r>
      <w:r w:rsidRPr="00433D93">
        <w:rPr>
          <w:rFonts w:cs="Times New Roman"/>
          <w:kern w:val="0"/>
          <w:szCs w:val="24"/>
          <w:lang w:val="en-IE"/>
        </w:rPr>
        <w:tab/>
      </w:r>
      <w:moveFromRangeStart w:id="470" w:author="sun shuting" w:date="2022-10-11T00:45:00Z" w:name="move116341569"/>
      <w:moveFrom w:id="471" w:author="sun shuting" w:date="2022-10-11T00:45:00Z">
        <w:r w:rsidRPr="00ED2CB7" w:rsidDel="00DE436A">
          <w:rPr>
            <w:rFonts w:cs="Times New Roman"/>
            <w:kern w:val="0"/>
            <w:szCs w:val="24"/>
            <w:lang w:val="en-IE"/>
          </w:rPr>
          <w:t xml:space="preserve">Eickhoff, S. B., Bzdok, D., Laird, A. R., Kurth, F., &amp; Fox, P. T. (2012). Activation likelihood estimation meta-analysis revisited. </w:t>
        </w:r>
        <w:r w:rsidRPr="00DE436A" w:rsidDel="00DE436A">
          <w:rPr>
            <w:rFonts w:cs="Times New Roman"/>
            <w:kern w:val="0"/>
            <w:szCs w:val="24"/>
            <w:lang w:val="en-IE"/>
            <w:rPrChange w:id="472" w:author="sun shuting" w:date="2022-10-11T00:45:00Z">
              <w:rPr>
                <w:rFonts w:cs="Times New Roman"/>
                <w:kern w:val="0"/>
                <w:szCs w:val="24"/>
                <w:lang w:val="de-DE"/>
              </w:rPr>
            </w:rPrChange>
          </w:rPr>
          <w:t>NeuroImage, 59(3), 2349–2361.doi: 10.1016/j. neuroimage.2011.09.017</w:t>
        </w:r>
      </w:moveFrom>
      <w:moveFromRangeEnd w:id="470"/>
      <w:moveToRangeStart w:id="473" w:author="sun shuting" w:date="2022-10-11T00:45:00Z" w:name="move116341564"/>
      <w:moveTo w:id="474" w:author="sun shuting" w:date="2022-10-11T00:45:00Z">
        <w:r w:rsidR="00DE436A" w:rsidRPr="00D8584D">
          <w:rPr>
            <w:rFonts w:cs="Times New Roman"/>
            <w:kern w:val="0"/>
            <w:szCs w:val="24"/>
            <w:lang w:val="en-IE"/>
          </w:rPr>
          <w:t xml:space="preserve">Salo, Taylor, </w:t>
        </w:r>
        <w:proofErr w:type="spellStart"/>
        <w:r w:rsidR="00DE436A" w:rsidRPr="00D8584D">
          <w:rPr>
            <w:rFonts w:cs="Times New Roman"/>
            <w:kern w:val="0"/>
            <w:szCs w:val="24"/>
            <w:lang w:val="en-IE"/>
          </w:rPr>
          <w:t>Yarkoni</w:t>
        </w:r>
        <w:proofErr w:type="spellEnd"/>
        <w:r w:rsidR="00DE436A" w:rsidRPr="00D8584D">
          <w:rPr>
            <w:rFonts w:cs="Times New Roman"/>
            <w:kern w:val="0"/>
            <w:szCs w:val="24"/>
            <w:lang w:val="en-IE"/>
          </w:rPr>
          <w:t xml:space="preserve">, Tal, Nichols, Thomas E., Poline, Jean-Baptiste, Kent, James D., </w:t>
        </w:r>
        <w:proofErr w:type="spellStart"/>
        <w:r w:rsidR="00DE436A" w:rsidRPr="00D8584D">
          <w:rPr>
            <w:rFonts w:cs="Times New Roman"/>
            <w:kern w:val="0"/>
            <w:szCs w:val="24"/>
            <w:lang w:val="en-IE"/>
          </w:rPr>
          <w:t>Gorgolewski</w:t>
        </w:r>
        <w:proofErr w:type="spellEnd"/>
        <w:r w:rsidR="00DE436A" w:rsidRPr="00D8584D">
          <w:rPr>
            <w:rFonts w:cs="Times New Roman"/>
            <w:kern w:val="0"/>
            <w:szCs w:val="24"/>
            <w:lang w:val="en-IE"/>
          </w:rPr>
          <w:t xml:space="preserve">, Krzysztof J., </w:t>
        </w:r>
        <w:proofErr w:type="spellStart"/>
        <w:r w:rsidR="00DE436A" w:rsidRPr="00D8584D">
          <w:rPr>
            <w:rFonts w:cs="Times New Roman"/>
            <w:kern w:val="0"/>
            <w:szCs w:val="24"/>
            <w:lang w:val="en-IE"/>
          </w:rPr>
          <w:t>Glerean</w:t>
        </w:r>
        <w:proofErr w:type="spellEnd"/>
        <w:r w:rsidR="00DE436A" w:rsidRPr="00D8584D">
          <w:rPr>
            <w:rFonts w:cs="Times New Roman"/>
            <w:kern w:val="0"/>
            <w:szCs w:val="24"/>
            <w:lang w:val="en-IE"/>
          </w:rPr>
          <w:t xml:space="preserve">, Enrico, </w:t>
        </w:r>
        <w:proofErr w:type="spellStart"/>
        <w:r w:rsidR="00DE436A" w:rsidRPr="00D8584D">
          <w:rPr>
            <w:rFonts w:cs="Times New Roman"/>
            <w:kern w:val="0"/>
            <w:szCs w:val="24"/>
            <w:lang w:val="en-IE"/>
          </w:rPr>
          <w:t>Bottenhorn</w:t>
        </w:r>
        <w:proofErr w:type="spellEnd"/>
        <w:r w:rsidR="00DE436A" w:rsidRPr="00D8584D">
          <w:rPr>
            <w:rFonts w:cs="Times New Roman"/>
            <w:kern w:val="0"/>
            <w:szCs w:val="24"/>
            <w:lang w:val="en-IE"/>
          </w:rPr>
          <w:t xml:space="preserve">, Katherine L., </w:t>
        </w:r>
        <w:proofErr w:type="spellStart"/>
        <w:r w:rsidR="00DE436A" w:rsidRPr="00D8584D">
          <w:rPr>
            <w:rFonts w:cs="Times New Roman"/>
            <w:kern w:val="0"/>
            <w:szCs w:val="24"/>
            <w:lang w:val="en-IE"/>
          </w:rPr>
          <w:t>Bilgel</w:t>
        </w:r>
        <w:proofErr w:type="spellEnd"/>
        <w:r w:rsidR="00DE436A" w:rsidRPr="00D8584D">
          <w:rPr>
            <w:rFonts w:cs="Times New Roman"/>
            <w:kern w:val="0"/>
            <w:szCs w:val="24"/>
            <w:lang w:val="en-IE"/>
          </w:rPr>
          <w:t xml:space="preserve">, Murat, Wright, Jessey, </w:t>
        </w:r>
        <w:proofErr w:type="spellStart"/>
        <w:r w:rsidR="00DE436A" w:rsidRPr="00D8584D">
          <w:rPr>
            <w:rFonts w:cs="Times New Roman"/>
            <w:kern w:val="0"/>
            <w:szCs w:val="24"/>
            <w:lang w:val="en-IE"/>
          </w:rPr>
          <w:t>Reeders</w:t>
        </w:r>
        <w:proofErr w:type="spellEnd"/>
        <w:r w:rsidR="00DE436A" w:rsidRPr="00D8584D">
          <w:rPr>
            <w:rFonts w:cs="Times New Roman"/>
            <w:kern w:val="0"/>
            <w:szCs w:val="24"/>
            <w:lang w:val="en-IE"/>
          </w:rPr>
          <w:t xml:space="preserve">, Puck, Kimbler, Adam, Nielson, Dylan N., Yanes, Julio A., Pérez, Alexandre, </w:t>
        </w:r>
        <w:proofErr w:type="spellStart"/>
        <w:r w:rsidR="00DE436A" w:rsidRPr="00D8584D">
          <w:rPr>
            <w:rFonts w:cs="Times New Roman"/>
            <w:kern w:val="0"/>
            <w:szCs w:val="24"/>
            <w:lang w:val="en-IE"/>
          </w:rPr>
          <w:t>Oudyk</w:t>
        </w:r>
        <w:proofErr w:type="spellEnd"/>
        <w:r w:rsidR="00DE436A" w:rsidRPr="00D8584D">
          <w:rPr>
            <w:rFonts w:cs="Times New Roman"/>
            <w:kern w:val="0"/>
            <w:szCs w:val="24"/>
            <w:lang w:val="en-IE"/>
          </w:rPr>
          <w:t xml:space="preserve">, Kendra M., Jarecka, Dorota, Enge, Alexander, Peraza, Julio A., … </w:t>
        </w:r>
        <w:r w:rsidR="00DE436A" w:rsidRPr="00A65D47">
          <w:rPr>
            <w:rFonts w:cs="Times New Roman"/>
            <w:kern w:val="0"/>
            <w:szCs w:val="24"/>
            <w:lang w:val="de-DE"/>
          </w:rPr>
          <w:t xml:space="preserve">Laird, Angela R. (2022). </w:t>
        </w:r>
        <w:proofErr w:type="spellStart"/>
        <w:r w:rsidR="00DE436A" w:rsidRPr="00A65D47">
          <w:rPr>
            <w:rFonts w:cs="Times New Roman"/>
            <w:kern w:val="0"/>
            <w:szCs w:val="24"/>
            <w:lang w:val="de-DE"/>
          </w:rPr>
          <w:t>neurostuff</w:t>
        </w:r>
        <w:proofErr w:type="spellEnd"/>
        <w:r w:rsidR="00DE436A" w:rsidRPr="00A65D47">
          <w:rPr>
            <w:rFonts w:cs="Times New Roman"/>
            <w:kern w:val="0"/>
            <w:szCs w:val="24"/>
            <w:lang w:val="de-DE"/>
          </w:rPr>
          <w:t>/</w:t>
        </w:r>
        <w:proofErr w:type="spellStart"/>
        <w:r w:rsidR="00DE436A" w:rsidRPr="00A65D47">
          <w:rPr>
            <w:rFonts w:cs="Times New Roman"/>
            <w:kern w:val="0"/>
            <w:szCs w:val="24"/>
            <w:lang w:val="de-DE"/>
          </w:rPr>
          <w:t>NiMARE</w:t>
        </w:r>
        <w:proofErr w:type="spellEnd"/>
        <w:r w:rsidR="00DE436A" w:rsidRPr="00A65D47">
          <w:rPr>
            <w:rFonts w:cs="Times New Roman"/>
            <w:kern w:val="0"/>
            <w:szCs w:val="24"/>
            <w:lang w:val="de-DE"/>
          </w:rPr>
          <w:t xml:space="preserve">: 0.0.12rc7 (0.0.12rc7). </w:t>
        </w:r>
        <w:proofErr w:type="spellStart"/>
        <w:r w:rsidR="00DE436A" w:rsidRPr="00A65D47">
          <w:rPr>
            <w:rFonts w:cs="Times New Roman"/>
            <w:kern w:val="0"/>
            <w:szCs w:val="24"/>
            <w:lang w:val="de-DE"/>
          </w:rPr>
          <w:t>Zenodo</w:t>
        </w:r>
        <w:proofErr w:type="spellEnd"/>
        <w:r w:rsidR="00DE436A" w:rsidRPr="00A65D47">
          <w:rPr>
            <w:rFonts w:cs="Times New Roman"/>
            <w:kern w:val="0"/>
            <w:szCs w:val="24"/>
            <w:lang w:val="de-DE"/>
          </w:rPr>
          <w:t xml:space="preserve">. </w:t>
        </w:r>
        <w:r w:rsidR="00DE436A">
          <w:fldChar w:fldCharType="begin"/>
        </w:r>
        <w:r w:rsidR="00DE436A" w:rsidRPr="0090270B">
          <w:rPr>
            <w:lang w:val="de-DE"/>
          </w:rPr>
          <w:instrText xml:space="preserve"> HYPERLINK "https://doi.org/10.5281/zenodo.6642243" </w:instrText>
        </w:r>
        <w:r w:rsidR="00DE436A">
          <w:fldChar w:fldCharType="separate"/>
        </w:r>
        <w:r w:rsidR="00DE436A" w:rsidRPr="00A65D47">
          <w:rPr>
            <w:rFonts w:cs="Times New Roman"/>
            <w:kern w:val="0"/>
            <w:szCs w:val="24"/>
            <w:lang w:val="de-DE"/>
          </w:rPr>
          <w:t>https://doi.org/10.5281/zenodo.6642243</w:t>
        </w:r>
        <w:r w:rsidR="00DE436A">
          <w:rPr>
            <w:rFonts w:cs="Times New Roman"/>
            <w:kern w:val="0"/>
            <w:szCs w:val="24"/>
            <w:lang w:val="de-DE"/>
          </w:rPr>
          <w:fldChar w:fldCharType="end"/>
        </w:r>
      </w:moveTo>
      <w:moveToRangeEnd w:id="473"/>
    </w:p>
    <w:p w14:paraId="5A19D54D" w14:textId="61C528C0" w:rsidR="003216DB" w:rsidRDefault="003216DB">
      <w:pPr>
        <w:rPr>
          <w:ins w:id="475" w:author="sun shuting" w:date="2022-10-09T23:49:00Z"/>
          <w:rFonts w:ascii="Times New Roman" w:hAnsi="Times New Roman" w:cs="Times New Roman"/>
          <w:kern w:val="0"/>
          <w:szCs w:val="24"/>
          <w:lang w:val="en-IE"/>
        </w:rPr>
      </w:pPr>
      <w:ins w:id="476" w:author="sun shuting" w:date="2022-10-09T14:10:00Z">
        <w:r w:rsidRPr="00600EEB">
          <w:rPr>
            <w:rFonts w:ascii="Times New Roman" w:hAnsi="Times New Roman" w:cs="Times New Roman"/>
            <w:kern w:val="0"/>
            <w:szCs w:val="24"/>
            <w:lang w:val="de-DE"/>
          </w:rPr>
          <w:lastRenderedPageBreak/>
          <w:t>[5]</w:t>
        </w:r>
        <w:r w:rsidRPr="00600EEB">
          <w:rPr>
            <w:rFonts w:cs="Times New Roman"/>
            <w:kern w:val="0"/>
            <w:szCs w:val="24"/>
            <w:lang w:val="de-DE"/>
          </w:rPr>
          <w:tab/>
        </w:r>
      </w:ins>
      <w:ins w:id="477" w:author="sun shuting" w:date="2022-10-09T14:15:00Z">
        <w:r w:rsidR="004A63B1" w:rsidRPr="00600EEB">
          <w:rPr>
            <w:rFonts w:ascii="Times New Roman" w:hAnsi="Times New Roman" w:cs="Times New Roman"/>
            <w:kern w:val="0"/>
            <w:szCs w:val="24"/>
            <w:lang w:val="de-DE"/>
          </w:rPr>
          <w:t xml:space="preserve">YARKONI T, POLDRACK R A, NICHOLS T E, et al. </w:t>
        </w:r>
        <w:r w:rsidR="004A63B1" w:rsidRPr="00600EEB">
          <w:rPr>
            <w:rFonts w:ascii="Times New Roman" w:hAnsi="Times New Roman" w:cs="Times New Roman"/>
            <w:kern w:val="0"/>
            <w:szCs w:val="24"/>
            <w:lang w:val="en-IE"/>
          </w:rPr>
          <w:t>Large-scale automated synthesis of human functional neuroimaging data[J/OL]. Nature Methods, 2011, 8(8): 665-670. DOI:10.1038/nmeth.1635.</w:t>
        </w:r>
      </w:ins>
    </w:p>
    <w:p w14:paraId="3A84BFA1" w14:textId="390660D0" w:rsidR="00792218" w:rsidRPr="008D65F4" w:rsidRDefault="00792218" w:rsidP="00792218">
      <w:pPr>
        <w:rPr>
          <w:ins w:id="478" w:author="sun shuting" w:date="2022-10-09T23:49:00Z"/>
          <w:lang w:val="en-IE"/>
        </w:rPr>
      </w:pPr>
      <w:ins w:id="479" w:author="sun shuting" w:date="2022-10-09T23:49:00Z">
        <w:r w:rsidRPr="00600EEB">
          <w:rPr>
            <w:rFonts w:ascii="Times New Roman" w:hAnsi="Times New Roman" w:cs="Times New Roman"/>
            <w:kern w:val="0"/>
            <w:szCs w:val="24"/>
            <w:lang w:val="en-IE"/>
          </w:rPr>
          <w:t>[6]</w:t>
        </w:r>
        <w:r w:rsidRPr="00600EEB">
          <w:rPr>
            <w:rFonts w:cs="Times New Roman"/>
            <w:kern w:val="0"/>
            <w:szCs w:val="24"/>
            <w:lang w:val="en-IE"/>
          </w:rPr>
          <w:tab/>
        </w:r>
      </w:ins>
      <w:ins w:id="480" w:author="sun shuting" w:date="2022-10-09T23:51:00Z">
        <w:r w:rsidR="003A6A92" w:rsidRPr="00600EEB">
          <w:rPr>
            <w:rFonts w:ascii="Times New Roman" w:hAnsi="Times New Roman" w:cs="Times New Roman"/>
            <w:kern w:val="0"/>
            <w:szCs w:val="24"/>
            <w:lang w:val="en-IE"/>
          </w:rPr>
          <w:t xml:space="preserve">DOCKÈS J, POLDRACK R A, PRIMET R, </w:t>
        </w:r>
        <w:r w:rsidR="003A6A92" w:rsidRPr="003A6A92">
          <w:rPr>
            <w:rFonts w:ascii="Times New Roman" w:hAnsi="Times New Roman" w:cs="Times New Roman"/>
            <w:kern w:val="0"/>
            <w:szCs w:val="24"/>
            <w:lang w:val="de-DE"/>
          </w:rPr>
          <w:t>等</w:t>
        </w:r>
        <w:r w:rsidR="003A6A92" w:rsidRPr="00600EEB">
          <w:rPr>
            <w:rFonts w:ascii="Times New Roman" w:hAnsi="Times New Roman" w:cs="Times New Roman"/>
            <w:kern w:val="0"/>
            <w:szCs w:val="24"/>
            <w:lang w:val="en-IE"/>
          </w:rPr>
          <w:t xml:space="preserve">. </w:t>
        </w:r>
        <w:proofErr w:type="spellStart"/>
        <w:r w:rsidR="003A6A92" w:rsidRPr="00600EEB">
          <w:rPr>
            <w:rFonts w:ascii="Times New Roman" w:hAnsi="Times New Roman" w:cs="Times New Roman"/>
            <w:kern w:val="0"/>
            <w:szCs w:val="24"/>
            <w:lang w:val="en-IE"/>
          </w:rPr>
          <w:t>NeuroQuery</w:t>
        </w:r>
        <w:proofErr w:type="spellEnd"/>
        <w:r w:rsidR="003A6A92" w:rsidRPr="00600EEB">
          <w:rPr>
            <w:rFonts w:ascii="Times New Roman" w:hAnsi="Times New Roman" w:cs="Times New Roman"/>
            <w:kern w:val="0"/>
            <w:szCs w:val="24"/>
            <w:lang w:val="en-IE"/>
          </w:rPr>
          <w:t xml:space="preserve">, comprehensive meta-analysis of human brain mapping[J/OL]. </w:t>
        </w:r>
        <w:proofErr w:type="spellStart"/>
        <w:r w:rsidR="003A6A92" w:rsidRPr="00600EEB">
          <w:rPr>
            <w:rFonts w:ascii="Times New Roman" w:hAnsi="Times New Roman" w:cs="Times New Roman"/>
            <w:kern w:val="0"/>
            <w:szCs w:val="24"/>
            <w:lang w:val="en-IE"/>
          </w:rPr>
          <w:t>eLife</w:t>
        </w:r>
        <w:proofErr w:type="spellEnd"/>
        <w:r w:rsidR="003A6A92" w:rsidRPr="00600EEB">
          <w:rPr>
            <w:rFonts w:ascii="Times New Roman" w:hAnsi="Times New Roman" w:cs="Times New Roman"/>
            <w:kern w:val="0"/>
            <w:szCs w:val="24"/>
            <w:lang w:val="en-IE"/>
          </w:rPr>
          <w:t xml:space="preserve">, 2020, 9: e53385. </w:t>
        </w:r>
        <w:r w:rsidR="003A6A92" w:rsidRPr="00DE436A">
          <w:rPr>
            <w:rFonts w:ascii="Times New Roman" w:hAnsi="Times New Roman" w:cs="Times New Roman"/>
            <w:kern w:val="0"/>
            <w:szCs w:val="24"/>
            <w:lang w:val="en-IE"/>
            <w:rPrChange w:id="481" w:author="sun shuting" w:date="2022-10-11T00:44:00Z">
              <w:rPr>
                <w:rFonts w:ascii="Times New Roman" w:hAnsi="Times New Roman" w:cs="Times New Roman"/>
                <w:kern w:val="0"/>
                <w:szCs w:val="24"/>
                <w:lang w:val="de-DE"/>
              </w:rPr>
            </w:rPrChange>
          </w:rPr>
          <w:t>DOI:10.7554/eLife.53385.</w:t>
        </w:r>
      </w:ins>
    </w:p>
    <w:p w14:paraId="023A3405" w14:textId="43E49B02" w:rsidR="00694FC8" w:rsidRPr="00D8584D" w:rsidRDefault="00433D93" w:rsidP="00A65D47">
      <w:pPr>
        <w:pStyle w:val="21"/>
        <w:spacing w:line="276" w:lineRule="auto"/>
        <w:ind w:left="0" w:firstLine="0"/>
        <w:rPr>
          <w:rFonts w:cs="Times New Roman"/>
          <w:kern w:val="0"/>
          <w:szCs w:val="24"/>
          <w:lang w:val="en-IE"/>
        </w:rPr>
      </w:pPr>
      <w:r w:rsidRPr="00433D93">
        <w:rPr>
          <w:rFonts w:cs="Times New Roman"/>
          <w:kern w:val="0"/>
          <w:szCs w:val="24"/>
          <w:lang w:val="en-IE"/>
        </w:rPr>
        <w:t>[</w:t>
      </w:r>
      <w:del w:id="482" w:author="sun shuting" w:date="2022-10-09T14:15:00Z">
        <w:r w:rsidDel="00CD5DF6">
          <w:rPr>
            <w:rFonts w:cs="Times New Roman"/>
            <w:kern w:val="0"/>
            <w:szCs w:val="24"/>
            <w:lang w:val="en-IE"/>
          </w:rPr>
          <w:delText>4</w:delText>
        </w:r>
      </w:del>
      <w:ins w:id="483" w:author="sun shuting" w:date="2022-10-09T23:49:00Z">
        <w:r w:rsidR="00792218">
          <w:rPr>
            <w:rFonts w:cs="Times New Roman"/>
            <w:kern w:val="0"/>
            <w:szCs w:val="24"/>
            <w:lang w:val="en-IE"/>
          </w:rPr>
          <w:t>7</w:t>
        </w:r>
      </w:ins>
      <w:r w:rsidRPr="00433D93">
        <w:rPr>
          <w:rFonts w:cs="Times New Roman"/>
          <w:kern w:val="0"/>
          <w:szCs w:val="24"/>
          <w:lang w:val="en-IE"/>
        </w:rPr>
        <w:t>]</w:t>
      </w:r>
      <w:r w:rsidRPr="00433D93">
        <w:rPr>
          <w:rFonts w:cs="Times New Roman"/>
          <w:kern w:val="0"/>
          <w:szCs w:val="24"/>
          <w:lang w:val="en-IE"/>
        </w:rPr>
        <w:tab/>
      </w:r>
      <w:r w:rsidR="00DB7121" w:rsidRPr="00433D93">
        <w:rPr>
          <w:rFonts w:cs="Times New Roman"/>
          <w:kern w:val="0"/>
          <w:szCs w:val="24"/>
          <w:lang w:val="en-IE"/>
        </w:rPr>
        <w:t xml:space="preserve">Xia, M., Wang, J., &amp; He, Y. (2013). </w:t>
      </w:r>
      <w:proofErr w:type="spellStart"/>
      <w:r w:rsidR="00DB7121" w:rsidRPr="00D8584D">
        <w:rPr>
          <w:rFonts w:cs="Times New Roman"/>
          <w:kern w:val="0"/>
          <w:szCs w:val="24"/>
          <w:lang w:val="en-IE"/>
        </w:rPr>
        <w:t>BrainNet</w:t>
      </w:r>
      <w:proofErr w:type="spellEnd"/>
      <w:r w:rsidR="00DB7121" w:rsidRPr="00D8584D">
        <w:rPr>
          <w:rFonts w:cs="Times New Roman"/>
          <w:kern w:val="0"/>
          <w:szCs w:val="24"/>
          <w:lang w:val="en-IE"/>
        </w:rPr>
        <w:t xml:space="preserve"> Viewer: a network visualization tool for human brain </w:t>
      </w:r>
      <w:proofErr w:type="spellStart"/>
      <w:r w:rsidR="00DB7121" w:rsidRPr="00D8584D">
        <w:rPr>
          <w:rFonts w:cs="Times New Roman"/>
          <w:kern w:val="0"/>
          <w:szCs w:val="24"/>
          <w:lang w:val="en-IE"/>
        </w:rPr>
        <w:t>connectomics</w:t>
      </w:r>
      <w:proofErr w:type="spellEnd"/>
      <w:r w:rsidR="00DB7121" w:rsidRPr="00D8584D">
        <w:rPr>
          <w:rFonts w:cs="Times New Roman"/>
          <w:kern w:val="0"/>
          <w:szCs w:val="24"/>
          <w:lang w:val="en-IE"/>
        </w:rPr>
        <w:t xml:space="preserve">. </w:t>
      </w:r>
      <w:proofErr w:type="spellStart"/>
      <w:r w:rsidR="00DB7121" w:rsidRPr="00D8584D">
        <w:rPr>
          <w:rFonts w:cs="Times New Roman"/>
          <w:kern w:val="0"/>
          <w:szCs w:val="24"/>
          <w:lang w:val="en-IE"/>
        </w:rPr>
        <w:t>PloS</w:t>
      </w:r>
      <w:proofErr w:type="spellEnd"/>
      <w:r w:rsidR="00DB7121" w:rsidRPr="00D8584D">
        <w:rPr>
          <w:rFonts w:cs="Times New Roman"/>
          <w:kern w:val="0"/>
          <w:szCs w:val="24"/>
          <w:lang w:val="en-IE"/>
        </w:rPr>
        <w:t xml:space="preserve"> one, 8(7), e68910. </w:t>
      </w:r>
      <w:hyperlink r:id="rId12" w:history="1">
        <w:r w:rsidR="00694FC8" w:rsidRPr="00D8584D">
          <w:rPr>
            <w:rFonts w:cs="Times New Roman"/>
            <w:kern w:val="0"/>
            <w:szCs w:val="24"/>
            <w:lang w:val="en-IE"/>
          </w:rPr>
          <w:t>https://doi.org/10.1371/journal.pone.0068910</w:t>
        </w:r>
      </w:hyperlink>
    </w:p>
    <w:p w14:paraId="5AEB58A7" w14:textId="2B680C04" w:rsidR="00A65D47" w:rsidRPr="00433D93" w:rsidRDefault="00433D93" w:rsidP="00A65D47">
      <w:pPr>
        <w:pStyle w:val="21"/>
        <w:spacing w:line="276" w:lineRule="auto"/>
        <w:ind w:left="0" w:firstLine="0"/>
        <w:rPr>
          <w:rFonts w:cs="Times New Roman"/>
          <w:kern w:val="0"/>
          <w:szCs w:val="24"/>
          <w:lang w:val="en-IE"/>
        </w:rPr>
      </w:pPr>
      <w:r w:rsidRPr="00433D93">
        <w:rPr>
          <w:rFonts w:cs="Times New Roman"/>
          <w:kern w:val="0"/>
          <w:szCs w:val="24"/>
          <w:lang w:val="en-IE"/>
        </w:rPr>
        <w:t>[</w:t>
      </w:r>
      <w:del w:id="484" w:author="sun shuting" w:date="2022-10-09T14:16:00Z">
        <w:r w:rsidDel="00CD5DF6">
          <w:rPr>
            <w:rFonts w:cs="Times New Roman"/>
            <w:kern w:val="0"/>
            <w:szCs w:val="24"/>
            <w:lang w:val="en-IE"/>
          </w:rPr>
          <w:delText>5</w:delText>
        </w:r>
      </w:del>
      <w:ins w:id="485" w:author="sun shuting" w:date="2022-10-09T23:49:00Z">
        <w:r w:rsidR="00792218">
          <w:rPr>
            <w:rFonts w:cs="Times New Roman"/>
            <w:kern w:val="0"/>
            <w:szCs w:val="24"/>
            <w:lang w:val="en-IE"/>
          </w:rPr>
          <w:t>8</w:t>
        </w:r>
      </w:ins>
      <w:r w:rsidRPr="00433D93">
        <w:rPr>
          <w:rFonts w:cs="Times New Roman"/>
          <w:kern w:val="0"/>
          <w:szCs w:val="24"/>
          <w:lang w:val="en-IE"/>
        </w:rPr>
        <w:t>]</w:t>
      </w:r>
      <w:r w:rsidRPr="00433D93">
        <w:rPr>
          <w:rFonts w:cs="Times New Roman"/>
          <w:kern w:val="0"/>
          <w:szCs w:val="24"/>
          <w:lang w:val="en-IE"/>
        </w:rPr>
        <w:tab/>
      </w:r>
      <w:r w:rsidR="00694FC8" w:rsidRPr="00433D93">
        <w:rPr>
          <w:rFonts w:cs="Times New Roman"/>
          <w:kern w:val="0"/>
          <w:szCs w:val="24"/>
          <w:lang w:val="en-IE"/>
        </w:rPr>
        <w:t xml:space="preserve">Eickhoff S, Stephan KE, </w:t>
      </w:r>
      <w:proofErr w:type="spellStart"/>
      <w:r w:rsidR="00694FC8" w:rsidRPr="00433D93">
        <w:rPr>
          <w:rFonts w:cs="Times New Roman"/>
          <w:kern w:val="0"/>
          <w:szCs w:val="24"/>
          <w:lang w:val="en-IE"/>
        </w:rPr>
        <w:t>Mohlberg</w:t>
      </w:r>
      <w:proofErr w:type="spellEnd"/>
      <w:r w:rsidR="00694FC8" w:rsidRPr="00433D93">
        <w:rPr>
          <w:rFonts w:cs="Times New Roman"/>
          <w:kern w:val="0"/>
          <w:szCs w:val="24"/>
          <w:lang w:val="en-IE"/>
        </w:rPr>
        <w:t xml:space="preserve"> H, </w:t>
      </w:r>
      <w:proofErr w:type="spellStart"/>
      <w:r w:rsidR="00694FC8" w:rsidRPr="00433D93">
        <w:rPr>
          <w:rFonts w:cs="Times New Roman"/>
          <w:kern w:val="0"/>
          <w:szCs w:val="24"/>
          <w:lang w:val="en-IE"/>
        </w:rPr>
        <w:t>Grefkes</w:t>
      </w:r>
      <w:proofErr w:type="spellEnd"/>
      <w:r w:rsidR="00694FC8" w:rsidRPr="00433D93">
        <w:rPr>
          <w:rFonts w:cs="Times New Roman"/>
          <w:kern w:val="0"/>
          <w:szCs w:val="24"/>
          <w:lang w:val="en-IE"/>
        </w:rPr>
        <w:t xml:space="preserve"> C, Fink GR, </w:t>
      </w:r>
      <w:proofErr w:type="spellStart"/>
      <w:r w:rsidR="00694FC8" w:rsidRPr="00433D93">
        <w:rPr>
          <w:rFonts w:cs="Times New Roman"/>
          <w:kern w:val="0"/>
          <w:szCs w:val="24"/>
          <w:lang w:val="en-IE"/>
        </w:rPr>
        <w:t>Amunts</w:t>
      </w:r>
      <w:proofErr w:type="spellEnd"/>
      <w:r w:rsidR="00694FC8" w:rsidRPr="00433D93">
        <w:rPr>
          <w:rFonts w:cs="Times New Roman"/>
          <w:kern w:val="0"/>
          <w:szCs w:val="24"/>
          <w:lang w:val="en-IE"/>
        </w:rPr>
        <w:t xml:space="preserve"> K, Zilles K: A new SPM toolbox for combining probabilistic cytoarchitectonic maps and functional imaging data. </w:t>
      </w:r>
      <w:proofErr w:type="spellStart"/>
      <w:r w:rsidR="00694FC8" w:rsidRPr="00433D93">
        <w:rPr>
          <w:rFonts w:cs="Times New Roman"/>
          <w:kern w:val="0"/>
          <w:szCs w:val="24"/>
          <w:lang w:val="en-IE"/>
        </w:rPr>
        <w:t>NeuroImage</w:t>
      </w:r>
      <w:proofErr w:type="spellEnd"/>
      <w:r w:rsidR="00694FC8" w:rsidRPr="00433D93">
        <w:rPr>
          <w:rFonts w:cs="Times New Roman"/>
          <w:kern w:val="0"/>
          <w:szCs w:val="24"/>
          <w:lang w:val="en-IE"/>
        </w:rPr>
        <w:t xml:space="preserve"> 25(4), 1325-1335, 2005</w:t>
      </w:r>
      <w:ins w:id="486" w:author="sun shuting" w:date="2022-10-09T14:18:00Z">
        <w:r w:rsidR="00F31BB3">
          <w:rPr>
            <w:rFonts w:cs="Times New Roman"/>
            <w:kern w:val="0"/>
            <w:szCs w:val="24"/>
            <w:lang w:val="en-IE"/>
          </w:rPr>
          <w:t>.</w:t>
        </w:r>
        <w:r w:rsidR="00F31BB3" w:rsidRPr="00F31BB3">
          <w:t xml:space="preserve"> </w:t>
        </w:r>
        <w:r w:rsidR="00F31BB3" w:rsidRPr="00F31BB3">
          <w:rPr>
            <w:rFonts w:cs="Times New Roman"/>
            <w:kern w:val="0"/>
            <w:szCs w:val="24"/>
            <w:lang w:val="en-IE"/>
          </w:rPr>
          <w:t>DOI: 10.1016/j.neuroimage.2004.12.034</w:t>
        </w:r>
      </w:ins>
    </w:p>
    <w:p w14:paraId="63559437" w14:textId="69ECFEF3" w:rsidR="00A65D47" w:rsidRPr="00A65D47" w:rsidRDefault="00433D93" w:rsidP="00A65D47">
      <w:pPr>
        <w:pStyle w:val="21"/>
        <w:spacing w:line="276" w:lineRule="auto"/>
        <w:ind w:left="0" w:firstLine="0"/>
        <w:rPr>
          <w:rFonts w:cs="Times New Roman"/>
          <w:kern w:val="0"/>
          <w:szCs w:val="24"/>
          <w:lang w:val="de-DE"/>
        </w:rPr>
      </w:pPr>
      <w:r w:rsidRPr="00433D93">
        <w:rPr>
          <w:rFonts w:cs="Times New Roman"/>
          <w:kern w:val="0"/>
          <w:szCs w:val="24"/>
          <w:lang w:val="en-IE"/>
        </w:rPr>
        <w:t>[</w:t>
      </w:r>
      <w:del w:id="487" w:author="sun shuting" w:date="2022-10-09T14:16:00Z">
        <w:r w:rsidDel="00CD5DF6">
          <w:rPr>
            <w:rFonts w:cs="Times New Roman"/>
            <w:kern w:val="0"/>
            <w:szCs w:val="24"/>
            <w:lang w:val="en-IE"/>
          </w:rPr>
          <w:delText>6</w:delText>
        </w:r>
      </w:del>
      <w:ins w:id="488" w:author="sun shuting" w:date="2022-10-09T23:49:00Z">
        <w:r w:rsidR="00792218">
          <w:rPr>
            <w:rFonts w:cs="Times New Roman"/>
            <w:kern w:val="0"/>
            <w:szCs w:val="24"/>
            <w:lang w:val="en-IE"/>
          </w:rPr>
          <w:t>9</w:t>
        </w:r>
      </w:ins>
      <w:r w:rsidRPr="00433D93">
        <w:rPr>
          <w:rFonts w:cs="Times New Roman"/>
          <w:kern w:val="0"/>
          <w:szCs w:val="24"/>
          <w:lang w:val="en-IE"/>
        </w:rPr>
        <w:t>]</w:t>
      </w:r>
      <w:r w:rsidRPr="00433D93">
        <w:rPr>
          <w:rFonts w:cs="Times New Roman"/>
          <w:kern w:val="0"/>
          <w:szCs w:val="24"/>
          <w:lang w:val="en-IE"/>
        </w:rPr>
        <w:tab/>
      </w:r>
      <w:r w:rsidR="001018B0" w:rsidRPr="001018B0">
        <w:rPr>
          <w:rFonts w:cs="Times New Roman"/>
          <w:kern w:val="0"/>
          <w:szCs w:val="24"/>
          <w:lang w:val="en-IE"/>
        </w:rPr>
        <w:t xml:space="preserve">Yan, C.G., Wang, X.D., Zuo, X.N., Zang, Y.F., 2016. DPABI: Data Processing &amp; Analysis for (Resting-State) Brain Imaging. </w:t>
      </w:r>
      <w:proofErr w:type="spellStart"/>
      <w:r w:rsidR="001018B0" w:rsidRPr="001018B0">
        <w:rPr>
          <w:rFonts w:cs="Times New Roman"/>
          <w:kern w:val="0"/>
          <w:szCs w:val="24"/>
          <w:lang w:val="en-IE"/>
        </w:rPr>
        <w:t>Neuroinformatics</w:t>
      </w:r>
      <w:proofErr w:type="spellEnd"/>
      <w:r w:rsidR="001018B0" w:rsidRPr="001018B0">
        <w:rPr>
          <w:rFonts w:cs="Times New Roman"/>
          <w:kern w:val="0"/>
          <w:szCs w:val="24"/>
          <w:lang w:val="en-IE"/>
        </w:rPr>
        <w:t xml:space="preserve"> 14, 339-351. </w:t>
      </w:r>
      <w:proofErr w:type="spellStart"/>
      <w:r w:rsidR="001018B0" w:rsidRPr="001018B0">
        <w:rPr>
          <w:rFonts w:cs="Times New Roman"/>
          <w:kern w:val="0"/>
          <w:szCs w:val="24"/>
          <w:lang w:val="en-IE"/>
        </w:rPr>
        <w:t>doi</w:t>
      </w:r>
      <w:proofErr w:type="spellEnd"/>
      <w:r w:rsidR="001018B0" w:rsidRPr="001018B0">
        <w:rPr>
          <w:rFonts w:cs="Times New Roman"/>
          <w:kern w:val="0"/>
          <w:szCs w:val="24"/>
          <w:lang w:val="en-IE"/>
        </w:rPr>
        <w:t>: 10.1007/s12021-016-9299-4.</w:t>
      </w:r>
    </w:p>
    <w:sectPr w:rsidR="00A65D47" w:rsidRPr="00A65D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Chuan-Peng Hu" w:date="2022-10-12T09:55:00Z" w:initials="CPH">
    <w:p w14:paraId="1797B1A8" w14:textId="2B9593F6" w:rsidR="00110A13" w:rsidRDefault="00110A13">
      <w:pPr>
        <w:pStyle w:val="ac"/>
      </w:pPr>
      <w:r>
        <w:rPr>
          <w:rStyle w:val="ab"/>
        </w:rPr>
        <w:annotationRef/>
      </w:r>
      <w:r>
        <w:rPr>
          <w:rFonts w:hint="eastAsia"/>
        </w:rPr>
        <w:t>这里仅保留</w:t>
      </w:r>
      <w:proofErr w:type="spellStart"/>
      <w:r>
        <w:rPr>
          <w:rFonts w:hint="eastAsia"/>
        </w:rPr>
        <w:t>NeuroQuery</w:t>
      </w:r>
      <w:proofErr w:type="spellEnd"/>
      <w:r>
        <w:rPr>
          <w:rFonts w:hint="eastAsia"/>
        </w:rPr>
        <w:t>的结果</w:t>
      </w:r>
      <w:r w:rsidR="0055753B">
        <w:rPr>
          <w:rFonts w:hint="eastAsia"/>
        </w:rPr>
        <w:t>。</w:t>
      </w:r>
      <w:proofErr w:type="spellStart"/>
      <w:r w:rsidR="0055753B">
        <w:rPr>
          <w:rFonts w:hint="eastAsia"/>
        </w:rPr>
        <w:t>NiMARE</w:t>
      </w:r>
      <w:proofErr w:type="spellEnd"/>
      <w:r w:rsidR="0055753B">
        <w:rPr>
          <w:rFonts w:hint="eastAsia"/>
        </w:rPr>
        <w:t>不太稳定的结果就不用呈现给读者了。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97B1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0D82" w16cex:dateUtc="2022-10-12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7B1A8" w16cid:durableId="26F10D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682E" w14:textId="77777777" w:rsidR="00A85E21" w:rsidRDefault="00A85E21" w:rsidP="00075330">
      <w:r>
        <w:separator/>
      </w:r>
    </w:p>
  </w:endnote>
  <w:endnote w:type="continuationSeparator" w:id="0">
    <w:p w14:paraId="4B6FF5E7" w14:textId="77777777" w:rsidR="00A85E21" w:rsidRDefault="00A85E21" w:rsidP="0007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DD03" w14:textId="77777777" w:rsidR="00A85E21" w:rsidRDefault="00A85E21" w:rsidP="00075330">
      <w:r>
        <w:separator/>
      </w:r>
    </w:p>
  </w:footnote>
  <w:footnote w:type="continuationSeparator" w:id="0">
    <w:p w14:paraId="7EDD3DC7" w14:textId="77777777" w:rsidR="00A85E21" w:rsidRDefault="00A85E21" w:rsidP="0007533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sun shuting">
    <w15:presenceInfo w15:providerId="Windows Live" w15:userId="64aea0d26b7fba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43"/>
    <w:rsid w:val="00023712"/>
    <w:rsid w:val="00050A2E"/>
    <w:rsid w:val="00064540"/>
    <w:rsid w:val="00075330"/>
    <w:rsid w:val="000B16C0"/>
    <w:rsid w:val="000D224E"/>
    <w:rsid w:val="000E1E30"/>
    <w:rsid w:val="001018B0"/>
    <w:rsid w:val="00102289"/>
    <w:rsid w:val="00107896"/>
    <w:rsid w:val="00110A13"/>
    <w:rsid w:val="00113A67"/>
    <w:rsid w:val="00126FE4"/>
    <w:rsid w:val="00151DCB"/>
    <w:rsid w:val="00166EFF"/>
    <w:rsid w:val="00172A8E"/>
    <w:rsid w:val="00175A61"/>
    <w:rsid w:val="001776A5"/>
    <w:rsid w:val="001A0C32"/>
    <w:rsid w:val="001A721A"/>
    <w:rsid w:val="001D19F7"/>
    <w:rsid w:val="001E3CB0"/>
    <w:rsid w:val="001F0DC0"/>
    <w:rsid w:val="001F25B4"/>
    <w:rsid w:val="001F3769"/>
    <w:rsid w:val="00201A9C"/>
    <w:rsid w:val="00203090"/>
    <w:rsid w:val="00276043"/>
    <w:rsid w:val="002812F7"/>
    <w:rsid w:val="00283077"/>
    <w:rsid w:val="00290358"/>
    <w:rsid w:val="002C2331"/>
    <w:rsid w:val="002F074F"/>
    <w:rsid w:val="00312556"/>
    <w:rsid w:val="003136E1"/>
    <w:rsid w:val="00316BAC"/>
    <w:rsid w:val="003216DB"/>
    <w:rsid w:val="003255B6"/>
    <w:rsid w:val="00335033"/>
    <w:rsid w:val="00336230"/>
    <w:rsid w:val="00366FA6"/>
    <w:rsid w:val="00380C93"/>
    <w:rsid w:val="003A6A92"/>
    <w:rsid w:val="003C1305"/>
    <w:rsid w:val="003C7D20"/>
    <w:rsid w:val="003D0ACE"/>
    <w:rsid w:val="003E5B45"/>
    <w:rsid w:val="003E645F"/>
    <w:rsid w:val="003E76A0"/>
    <w:rsid w:val="00411680"/>
    <w:rsid w:val="00420411"/>
    <w:rsid w:val="00430335"/>
    <w:rsid w:val="00433D93"/>
    <w:rsid w:val="0045674D"/>
    <w:rsid w:val="00462427"/>
    <w:rsid w:val="00470076"/>
    <w:rsid w:val="00482188"/>
    <w:rsid w:val="004A63B1"/>
    <w:rsid w:val="004C028E"/>
    <w:rsid w:val="004C7873"/>
    <w:rsid w:val="004E52E9"/>
    <w:rsid w:val="00516A3E"/>
    <w:rsid w:val="00524A69"/>
    <w:rsid w:val="00550339"/>
    <w:rsid w:val="0055753B"/>
    <w:rsid w:val="0055779B"/>
    <w:rsid w:val="005748D0"/>
    <w:rsid w:val="00587674"/>
    <w:rsid w:val="005D3C6C"/>
    <w:rsid w:val="005E116E"/>
    <w:rsid w:val="005E1F19"/>
    <w:rsid w:val="005F7E5E"/>
    <w:rsid w:val="00600EEB"/>
    <w:rsid w:val="00620475"/>
    <w:rsid w:val="006338AF"/>
    <w:rsid w:val="00636F25"/>
    <w:rsid w:val="00644560"/>
    <w:rsid w:val="00683892"/>
    <w:rsid w:val="00694FC8"/>
    <w:rsid w:val="006C204E"/>
    <w:rsid w:val="006C7482"/>
    <w:rsid w:val="006D761A"/>
    <w:rsid w:val="0071019F"/>
    <w:rsid w:val="007116E4"/>
    <w:rsid w:val="00717972"/>
    <w:rsid w:val="00746063"/>
    <w:rsid w:val="00753A6D"/>
    <w:rsid w:val="00760D83"/>
    <w:rsid w:val="007706C7"/>
    <w:rsid w:val="00786E34"/>
    <w:rsid w:val="00792218"/>
    <w:rsid w:val="007D11F1"/>
    <w:rsid w:val="007D5EC4"/>
    <w:rsid w:val="007F5342"/>
    <w:rsid w:val="007F5F0E"/>
    <w:rsid w:val="00841DF2"/>
    <w:rsid w:val="00847045"/>
    <w:rsid w:val="008666D9"/>
    <w:rsid w:val="00880DAB"/>
    <w:rsid w:val="00883A8D"/>
    <w:rsid w:val="00885E91"/>
    <w:rsid w:val="00895915"/>
    <w:rsid w:val="008A3980"/>
    <w:rsid w:val="008D5A10"/>
    <w:rsid w:val="008D7D4F"/>
    <w:rsid w:val="008F301A"/>
    <w:rsid w:val="008F3D36"/>
    <w:rsid w:val="00905984"/>
    <w:rsid w:val="00924C84"/>
    <w:rsid w:val="00976375"/>
    <w:rsid w:val="009807E1"/>
    <w:rsid w:val="009909B1"/>
    <w:rsid w:val="009C5C79"/>
    <w:rsid w:val="009C737E"/>
    <w:rsid w:val="009D6155"/>
    <w:rsid w:val="009F64BA"/>
    <w:rsid w:val="00A033D4"/>
    <w:rsid w:val="00A319CB"/>
    <w:rsid w:val="00A31ECE"/>
    <w:rsid w:val="00A40733"/>
    <w:rsid w:val="00A41FF4"/>
    <w:rsid w:val="00A53DFA"/>
    <w:rsid w:val="00A602FA"/>
    <w:rsid w:val="00A65D47"/>
    <w:rsid w:val="00A67A4B"/>
    <w:rsid w:val="00A85E21"/>
    <w:rsid w:val="00A86909"/>
    <w:rsid w:val="00AB2EB5"/>
    <w:rsid w:val="00AB496A"/>
    <w:rsid w:val="00AB5E2A"/>
    <w:rsid w:val="00AC32D6"/>
    <w:rsid w:val="00AC36C4"/>
    <w:rsid w:val="00AC7578"/>
    <w:rsid w:val="00AF12B3"/>
    <w:rsid w:val="00AF2CAD"/>
    <w:rsid w:val="00B27076"/>
    <w:rsid w:val="00B30338"/>
    <w:rsid w:val="00B336DC"/>
    <w:rsid w:val="00B55A1D"/>
    <w:rsid w:val="00B757EB"/>
    <w:rsid w:val="00B75D25"/>
    <w:rsid w:val="00B83AA3"/>
    <w:rsid w:val="00BB442F"/>
    <w:rsid w:val="00BB4F90"/>
    <w:rsid w:val="00BB5890"/>
    <w:rsid w:val="00BB7646"/>
    <w:rsid w:val="00BC7128"/>
    <w:rsid w:val="00BD2F48"/>
    <w:rsid w:val="00BF3648"/>
    <w:rsid w:val="00C01F00"/>
    <w:rsid w:val="00C16EB0"/>
    <w:rsid w:val="00C31F77"/>
    <w:rsid w:val="00C52A13"/>
    <w:rsid w:val="00C55501"/>
    <w:rsid w:val="00C639CE"/>
    <w:rsid w:val="00CA19C0"/>
    <w:rsid w:val="00CB1097"/>
    <w:rsid w:val="00CC7493"/>
    <w:rsid w:val="00CD5DF6"/>
    <w:rsid w:val="00CD6D7D"/>
    <w:rsid w:val="00CE3CFA"/>
    <w:rsid w:val="00CE7E84"/>
    <w:rsid w:val="00D17171"/>
    <w:rsid w:val="00D21524"/>
    <w:rsid w:val="00D425E9"/>
    <w:rsid w:val="00D443FD"/>
    <w:rsid w:val="00D44D7A"/>
    <w:rsid w:val="00D545BC"/>
    <w:rsid w:val="00D545FD"/>
    <w:rsid w:val="00D72992"/>
    <w:rsid w:val="00D8584D"/>
    <w:rsid w:val="00D85FCF"/>
    <w:rsid w:val="00DA0C9D"/>
    <w:rsid w:val="00DA68FF"/>
    <w:rsid w:val="00DB0098"/>
    <w:rsid w:val="00DB7121"/>
    <w:rsid w:val="00DE29AD"/>
    <w:rsid w:val="00DE436A"/>
    <w:rsid w:val="00E077E9"/>
    <w:rsid w:val="00E56D31"/>
    <w:rsid w:val="00E56D32"/>
    <w:rsid w:val="00E70C90"/>
    <w:rsid w:val="00E73FB7"/>
    <w:rsid w:val="00E761C7"/>
    <w:rsid w:val="00E8270D"/>
    <w:rsid w:val="00EB0955"/>
    <w:rsid w:val="00ED26F7"/>
    <w:rsid w:val="00ED2CB7"/>
    <w:rsid w:val="00F03434"/>
    <w:rsid w:val="00F0527E"/>
    <w:rsid w:val="00F130E1"/>
    <w:rsid w:val="00F31BB3"/>
    <w:rsid w:val="00F41927"/>
    <w:rsid w:val="00F51EE2"/>
    <w:rsid w:val="00F74DF0"/>
    <w:rsid w:val="00FA74D3"/>
    <w:rsid w:val="00FE0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F0956"/>
  <w15:docId w15:val="{03D9332E-8BFC-45E2-8709-33C24390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59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959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276043"/>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753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5330"/>
    <w:rPr>
      <w:sz w:val="18"/>
      <w:szCs w:val="18"/>
    </w:rPr>
  </w:style>
  <w:style w:type="paragraph" w:styleId="a6">
    <w:name w:val="footer"/>
    <w:basedOn w:val="a"/>
    <w:link w:val="a7"/>
    <w:uiPriority w:val="99"/>
    <w:unhideWhenUsed/>
    <w:rsid w:val="00075330"/>
    <w:pPr>
      <w:tabs>
        <w:tab w:val="center" w:pos="4153"/>
        <w:tab w:val="right" w:pos="8306"/>
      </w:tabs>
      <w:snapToGrid w:val="0"/>
      <w:jc w:val="left"/>
    </w:pPr>
    <w:rPr>
      <w:sz w:val="18"/>
      <w:szCs w:val="18"/>
    </w:rPr>
  </w:style>
  <w:style w:type="character" w:customStyle="1" w:styleId="a7">
    <w:name w:val="页脚 字符"/>
    <w:basedOn w:val="a0"/>
    <w:link w:val="a6"/>
    <w:uiPriority w:val="99"/>
    <w:rsid w:val="00075330"/>
    <w:rPr>
      <w:sz w:val="18"/>
      <w:szCs w:val="18"/>
    </w:rPr>
  </w:style>
  <w:style w:type="character" w:styleId="a8">
    <w:name w:val="Hyperlink"/>
    <w:basedOn w:val="a0"/>
    <w:uiPriority w:val="99"/>
    <w:unhideWhenUsed/>
    <w:rsid w:val="00DB7121"/>
    <w:rPr>
      <w:color w:val="0563C1" w:themeColor="hyperlink"/>
      <w:u w:val="single"/>
    </w:rPr>
  </w:style>
  <w:style w:type="character" w:styleId="a9">
    <w:name w:val="Unresolved Mention"/>
    <w:basedOn w:val="a0"/>
    <w:uiPriority w:val="99"/>
    <w:semiHidden/>
    <w:unhideWhenUsed/>
    <w:rsid w:val="00DB7121"/>
    <w:rPr>
      <w:color w:val="605E5C"/>
      <w:shd w:val="clear" w:color="auto" w:fill="E1DFDD"/>
    </w:rPr>
  </w:style>
  <w:style w:type="paragraph" w:customStyle="1" w:styleId="21">
    <w:name w:val="书目2"/>
    <w:basedOn w:val="a"/>
    <w:next w:val="a"/>
    <w:uiPriority w:val="37"/>
    <w:qFormat/>
    <w:rsid w:val="00A65D47"/>
    <w:pPr>
      <w:tabs>
        <w:tab w:val="left" w:pos="504"/>
      </w:tabs>
      <w:ind w:left="504" w:hanging="504"/>
    </w:pPr>
    <w:rPr>
      <w:rFonts w:ascii="Times New Roman" w:eastAsia="宋体" w:hAnsi="Times New Roman" w:cs="宋体"/>
    </w:rPr>
  </w:style>
  <w:style w:type="paragraph" w:styleId="aa">
    <w:name w:val="Revision"/>
    <w:hidden/>
    <w:uiPriority w:val="99"/>
    <w:semiHidden/>
    <w:rsid w:val="00683892"/>
  </w:style>
  <w:style w:type="character" w:customStyle="1" w:styleId="10">
    <w:name w:val="标题 1 字符"/>
    <w:basedOn w:val="a0"/>
    <w:link w:val="1"/>
    <w:uiPriority w:val="9"/>
    <w:rsid w:val="0089591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95915"/>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7706C7"/>
    <w:pPr>
      <w:widowControl/>
      <w:spacing w:before="480" w:line="276" w:lineRule="auto"/>
      <w:jc w:val="left"/>
      <w:outlineLvl w:val="9"/>
    </w:pPr>
    <w:rPr>
      <w:b/>
      <w:bCs/>
      <w:kern w:val="0"/>
      <w:sz w:val="28"/>
      <w:szCs w:val="28"/>
      <w:lang w:eastAsia="en-US"/>
    </w:rPr>
  </w:style>
  <w:style w:type="paragraph" w:styleId="TOC1">
    <w:name w:val="toc 1"/>
    <w:basedOn w:val="a"/>
    <w:next w:val="a"/>
    <w:autoRedefine/>
    <w:uiPriority w:val="39"/>
    <w:unhideWhenUsed/>
    <w:rsid w:val="007706C7"/>
    <w:pPr>
      <w:spacing w:before="120"/>
      <w:jc w:val="left"/>
    </w:pPr>
    <w:rPr>
      <w:rFonts w:eastAsiaTheme="minorHAnsi"/>
      <w:b/>
      <w:bCs/>
      <w:i/>
      <w:iCs/>
      <w:sz w:val="24"/>
      <w:szCs w:val="24"/>
    </w:rPr>
  </w:style>
  <w:style w:type="paragraph" w:styleId="TOC2">
    <w:name w:val="toc 2"/>
    <w:basedOn w:val="a"/>
    <w:next w:val="a"/>
    <w:autoRedefine/>
    <w:uiPriority w:val="39"/>
    <w:unhideWhenUsed/>
    <w:rsid w:val="007706C7"/>
    <w:pPr>
      <w:tabs>
        <w:tab w:val="right" w:leader="dot" w:pos="8296"/>
      </w:tabs>
      <w:spacing w:before="120"/>
      <w:ind w:left="210"/>
      <w:jc w:val="left"/>
    </w:pPr>
    <w:rPr>
      <w:rFonts w:eastAsiaTheme="minorHAnsi"/>
      <w:b/>
      <w:bCs/>
      <w:sz w:val="22"/>
    </w:rPr>
  </w:style>
  <w:style w:type="paragraph" w:styleId="TOC3">
    <w:name w:val="toc 3"/>
    <w:basedOn w:val="a"/>
    <w:next w:val="a"/>
    <w:autoRedefine/>
    <w:uiPriority w:val="39"/>
    <w:semiHidden/>
    <w:unhideWhenUsed/>
    <w:rsid w:val="007706C7"/>
    <w:pPr>
      <w:ind w:left="420"/>
      <w:jc w:val="left"/>
    </w:pPr>
    <w:rPr>
      <w:rFonts w:eastAsiaTheme="minorHAnsi"/>
      <w:sz w:val="20"/>
      <w:szCs w:val="20"/>
    </w:rPr>
  </w:style>
  <w:style w:type="paragraph" w:styleId="TOC4">
    <w:name w:val="toc 4"/>
    <w:basedOn w:val="a"/>
    <w:next w:val="a"/>
    <w:autoRedefine/>
    <w:uiPriority w:val="39"/>
    <w:semiHidden/>
    <w:unhideWhenUsed/>
    <w:rsid w:val="007706C7"/>
    <w:pPr>
      <w:ind w:left="630"/>
      <w:jc w:val="left"/>
    </w:pPr>
    <w:rPr>
      <w:rFonts w:eastAsiaTheme="minorHAnsi"/>
      <w:sz w:val="20"/>
      <w:szCs w:val="20"/>
    </w:rPr>
  </w:style>
  <w:style w:type="paragraph" w:styleId="TOC5">
    <w:name w:val="toc 5"/>
    <w:basedOn w:val="a"/>
    <w:next w:val="a"/>
    <w:autoRedefine/>
    <w:uiPriority w:val="39"/>
    <w:semiHidden/>
    <w:unhideWhenUsed/>
    <w:rsid w:val="007706C7"/>
    <w:pPr>
      <w:ind w:left="840"/>
      <w:jc w:val="left"/>
    </w:pPr>
    <w:rPr>
      <w:rFonts w:eastAsiaTheme="minorHAnsi"/>
      <w:sz w:val="20"/>
      <w:szCs w:val="20"/>
    </w:rPr>
  </w:style>
  <w:style w:type="paragraph" w:styleId="TOC6">
    <w:name w:val="toc 6"/>
    <w:basedOn w:val="a"/>
    <w:next w:val="a"/>
    <w:autoRedefine/>
    <w:uiPriority w:val="39"/>
    <w:semiHidden/>
    <w:unhideWhenUsed/>
    <w:rsid w:val="007706C7"/>
    <w:pPr>
      <w:ind w:left="1050"/>
      <w:jc w:val="left"/>
    </w:pPr>
    <w:rPr>
      <w:rFonts w:eastAsiaTheme="minorHAnsi"/>
      <w:sz w:val="20"/>
      <w:szCs w:val="20"/>
    </w:rPr>
  </w:style>
  <w:style w:type="paragraph" w:styleId="TOC7">
    <w:name w:val="toc 7"/>
    <w:basedOn w:val="a"/>
    <w:next w:val="a"/>
    <w:autoRedefine/>
    <w:uiPriority w:val="39"/>
    <w:semiHidden/>
    <w:unhideWhenUsed/>
    <w:rsid w:val="007706C7"/>
    <w:pPr>
      <w:ind w:left="1260"/>
      <w:jc w:val="left"/>
    </w:pPr>
    <w:rPr>
      <w:rFonts w:eastAsiaTheme="minorHAnsi"/>
      <w:sz w:val="20"/>
      <w:szCs w:val="20"/>
    </w:rPr>
  </w:style>
  <w:style w:type="paragraph" w:styleId="TOC8">
    <w:name w:val="toc 8"/>
    <w:basedOn w:val="a"/>
    <w:next w:val="a"/>
    <w:autoRedefine/>
    <w:uiPriority w:val="39"/>
    <w:semiHidden/>
    <w:unhideWhenUsed/>
    <w:rsid w:val="007706C7"/>
    <w:pPr>
      <w:ind w:left="1470"/>
      <w:jc w:val="left"/>
    </w:pPr>
    <w:rPr>
      <w:rFonts w:eastAsiaTheme="minorHAnsi"/>
      <w:sz w:val="20"/>
      <w:szCs w:val="20"/>
    </w:rPr>
  </w:style>
  <w:style w:type="paragraph" w:styleId="TOC9">
    <w:name w:val="toc 9"/>
    <w:basedOn w:val="a"/>
    <w:next w:val="a"/>
    <w:autoRedefine/>
    <w:uiPriority w:val="39"/>
    <w:semiHidden/>
    <w:unhideWhenUsed/>
    <w:rsid w:val="007706C7"/>
    <w:pPr>
      <w:ind w:left="1680"/>
      <w:jc w:val="left"/>
    </w:pPr>
    <w:rPr>
      <w:rFonts w:eastAsiaTheme="minorHAnsi"/>
      <w:sz w:val="20"/>
      <w:szCs w:val="20"/>
    </w:rPr>
  </w:style>
  <w:style w:type="character" w:styleId="ab">
    <w:name w:val="annotation reference"/>
    <w:basedOn w:val="a0"/>
    <w:uiPriority w:val="99"/>
    <w:unhideWhenUsed/>
    <w:qFormat/>
    <w:rsid w:val="00420411"/>
    <w:rPr>
      <w:sz w:val="16"/>
      <w:szCs w:val="16"/>
    </w:rPr>
  </w:style>
  <w:style w:type="paragraph" w:styleId="ac">
    <w:name w:val="annotation text"/>
    <w:basedOn w:val="a"/>
    <w:link w:val="ad"/>
    <w:uiPriority w:val="99"/>
    <w:unhideWhenUsed/>
    <w:qFormat/>
    <w:rsid w:val="00420411"/>
    <w:rPr>
      <w:sz w:val="20"/>
      <w:szCs w:val="20"/>
    </w:rPr>
  </w:style>
  <w:style w:type="character" w:customStyle="1" w:styleId="ad">
    <w:name w:val="批注文字 字符"/>
    <w:basedOn w:val="a0"/>
    <w:link w:val="ac"/>
    <w:uiPriority w:val="99"/>
    <w:qFormat/>
    <w:rsid w:val="00420411"/>
    <w:rPr>
      <w:sz w:val="20"/>
      <w:szCs w:val="20"/>
    </w:rPr>
  </w:style>
  <w:style w:type="paragraph" w:styleId="ae">
    <w:name w:val="annotation subject"/>
    <w:basedOn w:val="ac"/>
    <w:next w:val="ac"/>
    <w:link w:val="af"/>
    <w:uiPriority w:val="99"/>
    <w:semiHidden/>
    <w:unhideWhenUsed/>
    <w:rsid w:val="00420411"/>
    <w:rPr>
      <w:b/>
      <w:bCs/>
    </w:rPr>
  </w:style>
  <w:style w:type="character" w:customStyle="1" w:styleId="af">
    <w:name w:val="批注主题 字符"/>
    <w:basedOn w:val="ad"/>
    <w:link w:val="ae"/>
    <w:uiPriority w:val="99"/>
    <w:semiHidden/>
    <w:rsid w:val="004204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3949">
      <w:bodyDiv w:val="1"/>
      <w:marLeft w:val="0"/>
      <w:marRight w:val="0"/>
      <w:marTop w:val="0"/>
      <w:marBottom w:val="0"/>
      <w:divBdr>
        <w:top w:val="none" w:sz="0" w:space="0" w:color="auto"/>
        <w:left w:val="none" w:sz="0" w:space="0" w:color="auto"/>
        <w:bottom w:val="none" w:sz="0" w:space="0" w:color="auto"/>
        <w:right w:val="none" w:sz="0" w:space="0" w:color="auto"/>
      </w:divBdr>
      <w:divsChild>
        <w:div w:id="2141528309">
          <w:marLeft w:val="480"/>
          <w:marRight w:val="0"/>
          <w:marTop w:val="0"/>
          <w:marBottom w:val="0"/>
          <w:divBdr>
            <w:top w:val="none" w:sz="0" w:space="0" w:color="auto"/>
            <w:left w:val="none" w:sz="0" w:space="0" w:color="auto"/>
            <w:bottom w:val="none" w:sz="0" w:space="0" w:color="auto"/>
            <w:right w:val="none" w:sz="0" w:space="0" w:color="auto"/>
          </w:divBdr>
          <w:divsChild>
            <w:div w:id="1918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doi.org/10.1371/journal.pone.006891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40DA-D400-3445-8255-79297856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3</cp:revision>
  <dcterms:created xsi:type="dcterms:W3CDTF">2022-10-14T02:54:00Z</dcterms:created>
  <dcterms:modified xsi:type="dcterms:W3CDTF">2022-10-14T09:28:00Z</dcterms:modified>
</cp:coreProperties>
</file>